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CE3" w:rsidRPr="003C7D45" w:rsidRDefault="00D22CE3" w:rsidP="00F7205F">
      <w:pPr>
        <w:ind w:left="720"/>
        <w:jc w:val="center"/>
        <w:rPr>
          <w:rFonts w:eastAsia="新細明體" w:cs="Arial"/>
          <w:lang w:eastAsia="zh-TW"/>
        </w:rPr>
      </w:pPr>
    </w:p>
    <w:p w:rsidR="00D22CE3" w:rsidRPr="00C17518" w:rsidRDefault="00D22CE3" w:rsidP="00D22CE3">
      <w:pPr>
        <w:ind w:left="284"/>
        <w:jc w:val="center"/>
        <w:rPr>
          <w:rFonts w:cs="Arial"/>
          <w:b/>
          <w:bCs/>
          <w:i/>
          <w:iCs/>
          <w:sz w:val="48"/>
        </w:rPr>
      </w:pPr>
    </w:p>
    <w:p w:rsidR="00D22CE3" w:rsidRPr="00260D46" w:rsidRDefault="00D22CE3" w:rsidP="00464857">
      <w:pPr>
        <w:rPr>
          <w:rFonts w:eastAsiaTheme="minorEastAsia" w:cs="Arial"/>
          <w:b/>
          <w:bCs/>
          <w:iCs/>
          <w:sz w:val="56"/>
          <w:szCs w:val="56"/>
          <w:lang w:eastAsia="zh-TW"/>
        </w:rPr>
      </w:pPr>
    </w:p>
    <w:p w:rsidR="00851533" w:rsidRDefault="00851533" w:rsidP="00D22CE3">
      <w:pPr>
        <w:ind w:left="284"/>
        <w:jc w:val="center"/>
        <w:rPr>
          <w:rFonts w:cs="Arial"/>
          <w:b/>
          <w:bCs/>
          <w:iCs/>
          <w:sz w:val="56"/>
          <w:szCs w:val="56"/>
        </w:rPr>
      </w:pPr>
    </w:p>
    <w:p w:rsidR="001B6502" w:rsidRDefault="001B6502" w:rsidP="001B6502">
      <w:pPr>
        <w:pStyle w:val="aa"/>
        <w:jc w:val="center"/>
        <w:rPr>
          <w:lang w:eastAsia="zh-CN"/>
        </w:rPr>
      </w:pPr>
      <w:r>
        <w:rPr>
          <w:lang w:eastAsia="zh-CN"/>
        </w:rPr>
        <w:t>Business</w:t>
      </w:r>
      <w:r w:rsidR="005C635B">
        <w:rPr>
          <w:rFonts w:eastAsiaTheme="minorEastAsia" w:hint="eastAsia"/>
          <w:lang w:eastAsia="zh-TW"/>
        </w:rPr>
        <w:t xml:space="preserve"> and Functional</w:t>
      </w:r>
      <w:r>
        <w:rPr>
          <w:lang w:eastAsia="zh-CN"/>
        </w:rPr>
        <w:t xml:space="preserve"> Requirement</w:t>
      </w:r>
    </w:p>
    <w:p w:rsidR="001B6502" w:rsidRPr="00260D46" w:rsidRDefault="001B6502" w:rsidP="001B6502">
      <w:pPr>
        <w:rPr>
          <w:rFonts w:eastAsiaTheme="minorEastAsia"/>
          <w:lang w:eastAsia="zh-TW"/>
        </w:rPr>
      </w:pPr>
    </w:p>
    <w:p w:rsidR="00851533" w:rsidRPr="00103EB9" w:rsidRDefault="00851533" w:rsidP="001B6502">
      <w:pPr>
        <w:ind w:left="284"/>
        <w:jc w:val="center"/>
        <w:rPr>
          <w:rFonts w:eastAsia="新細明體" w:cs="Arial"/>
          <w:b/>
          <w:bCs/>
          <w:smallCaps/>
          <w:sz w:val="44"/>
          <w:lang w:eastAsia="zh-TW"/>
        </w:rPr>
      </w:pPr>
    </w:p>
    <w:p w:rsidR="00D22CE3" w:rsidRPr="00C17518" w:rsidRDefault="00D22CE3" w:rsidP="00D22CE3">
      <w:pPr>
        <w:ind w:left="284"/>
        <w:jc w:val="center"/>
        <w:rPr>
          <w:rFonts w:cs="Arial"/>
          <w:b/>
          <w:bCs/>
          <w:smallCaps/>
          <w:sz w:val="44"/>
          <w:lang w:eastAsia="zh-TW"/>
        </w:rPr>
      </w:pPr>
    </w:p>
    <w:p w:rsidR="00D22CE3" w:rsidRPr="00C17518" w:rsidRDefault="00FC1879" w:rsidP="00D22CE3">
      <w:pPr>
        <w:ind w:left="284"/>
        <w:jc w:val="center"/>
        <w:rPr>
          <w:rFonts w:cs="Arial"/>
          <w:b/>
          <w:bCs/>
          <w:smallCaps/>
          <w:sz w:val="44"/>
          <w:lang w:eastAsia="zh-TW"/>
        </w:rPr>
      </w:pPr>
      <w:r>
        <w:rPr>
          <w:rFonts w:cs="Arial"/>
          <w:b/>
          <w:bCs/>
          <w:i/>
          <w:iCs/>
          <w:noProof/>
          <w:sz w:val="48"/>
          <w:lang w:val="en-US" w:eastAsia="ko-KR"/>
        </w:rPr>
        <w:pict>
          <v:line id="_x0000_s1026" style="position:absolute;left:0;text-align:left;z-index:251657216" from="4.2pt,14.85pt" to="473.55pt,14.85pt"/>
        </w:pict>
      </w:r>
    </w:p>
    <w:p w:rsidR="009C38D9" w:rsidRPr="00D72A32" w:rsidRDefault="00AE13AB" w:rsidP="00916A3A">
      <w:pPr>
        <w:widowControl w:val="0"/>
        <w:autoSpaceDE w:val="0"/>
        <w:autoSpaceDN w:val="0"/>
        <w:adjustRightInd w:val="0"/>
        <w:spacing w:before="120"/>
        <w:jc w:val="center"/>
        <w:rPr>
          <w:rFonts w:ascii="微軟正黑體" w:eastAsia="微軟正黑體" w:hAnsi="微軟正黑體" w:cs="SimSun"/>
          <w:color w:val="000000"/>
          <w:sz w:val="32"/>
          <w:szCs w:val="32"/>
          <w:lang w:val="en-US" w:eastAsia="zh-TW"/>
        </w:rPr>
      </w:pPr>
      <w:r w:rsidRPr="00D72A32">
        <w:rPr>
          <w:rFonts w:ascii="微軟正黑體" w:eastAsia="微軟正黑體" w:hAnsi="微軟正黑體" w:cs="SimSun" w:hint="eastAsia"/>
          <w:color w:val="000000"/>
          <w:sz w:val="32"/>
          <w:szCs w:val="32"/>
          <w:lang w:val="en-US" w:eastAsia="zh-TW"/>
        </w:rPr>
        <w:t>BR-0</w:t>
      </w:r>
      <w:r w:rsidR="00260D46">
        <w:rPr>
          <w:rFonts w:ascii="微軟正黑體" w:eastAsia="微軟正黑體" w:hAnsi="微軟正黑體" w:cs="SimSun" w:hint="eastAsia"/>
          <w:color w:val="000000"/>
          <w:sz w:val="32"/>
          <w:szCs w:val="32"/>
          <w:lang w:val="en-US" w:eastAsia="zh-TW"/>
        </w:rPr>
        <w:t>1</w:t>
      </w:r>
      <w:r w:rsidRPr="00D72A32">
        <w:rPr>
          <w:rFonts w:ascii="微軟正黑體" w:eastAsia="微軟正黑體" w:hAnsi="微軟正黑體" w:cs="SimSun" w:hint="eastAsia"/>
          <w:color w:val="000000"/>
          <w:sz w:val="32"/>
          <w:szCs w:val="32"/>
          <w:lang w:val="en-US" w:eastAsia="zh-TW"/>
        </w:rPr>
        <w:t>-0</w:t>
      </w:r>
      <w:r w:rsidR="00DA1275">
        <w:rPr>
          <w:rFonts w:ascii="微軟正黑體" w:eastAsia="微軟正黑體" w:hAnsi="微軟正黑體" w:cs="SimSun" w:hint="eastAsia"/>
          <w:color w:val="000000"/>
          <w:sz w:val="32"/>
          <w:szCs w:val="32"/>
          <w:lang w:val="en-US" w:eastAsia="zh-TW"/>
        </w:rPr>
        <w:t>2</w:t>
      </w:r>
      <w:r w:rsidR="00D72A32" w:rsidRPr="00D72A32">
        <w:rPr>
          <w:rFonts w:ascii="微軟正黑體" w:eastAsia="微軟正黑體" w:hAnsi="微軟正黑體" w:cs="SimSun" w:hint="eastAsia"/>
          <w:color w:val="000000"/>
          <w:sz w:val="32"/>
          <w:szCs w:val="32"/>
          <w:lang w:val="en-US" w:eastAsia="zh-TW"/>
        </w:rPr>
        <w:t xml:space="preserve"> </w:t>
      </w:r>
      <w:r w:rsidR="00DA1275">
        <w:rPr>
          <w:rFonts w:ascii="微軟正黑體" w:eastAsia="微軟正黑體" w:hAnsi="微軟正黑體" w:cs="SimSun" w:hint="eastAsia"/>
          <w:color w:val="000000"/>
          <w:sz w:val="32"/>
          <w:szCs w:val="32"/>
          <w:lang w:val="en-US" w:eastAsia="zh-TW"/>
        </w:rPr>
        <w:t>個人</w:t>
      </w:r>
      <w:r w:rsidR="004F34A7">
        <w:rPr>
          <w:rFonts w:ascii="微軟正黑體" w:eastAsia="微軟正黑體" w:hAnsi="微軟正黑體" w:cs="SimSun" w:hint="eastAsia"/>
          <w:color w:val="000000"/>
          <w:sz w:val="32"/>
          <w:szCs w:val="32"/>
          <w:lang w:val="en-US" w:eastAsia="zh-TW"/>
        </w:rPr>
        <w:t>案件</w:t>
      </w:r>
      <w:r w:rsidR="00DA1275">
        <w:rPr>
          <w:rFonts w:ascii="微軟正黑體" w:eastAsia="微軟正黑體" w:hAnsi="微軟正黑體" w:cs="SimSun" w:hint="eastAsia"/>
          <w:color w:val="000000"/>
          <w:sz w:val="32"/>
          <w:szCs w:val="32"/>
          <w:lang w:val="en-US" w:eastAsia="zh-TW"/>
        </w:rPr>
        <w:t>池</w:t>
      </w:r>
    </w:p>
    <w:p w:rsidR="00D22CE3" w:rsidRPr="009C38D9" w:rsidRDefault="00D22CE3" w:rsidP="00083EF4">
      <w:pPr>
        <w:ind w:left="284"/>
        <w:jc w:val="center"/>
        <w:rPr>
          <w:rFonts w:ascii="標楷體" w:eastAsia="標楷體" w:hAnsi="標楷體" w:cs="Arial"/>
          <w:b/>
          <w:bCs/>
          <w:sz w:val="24"/>
          <w:szCs w:val="24"/>
          <w:lang w:val="en-US" w:eastAsia="zh-TW"/>
        </w:rPr>
      </w:pPr>
    </w:p>
    <w:p w:rsidR="00CC1358" w:rsidRDefault="00FC1879" w:rsidP="00CC1358">
      <w:pPr>
        <w:ind w:left="284"/>
        <w:jc w:val="center"/>
        <w:rPr>
          <w:rFonts w:cs="Arial"/>
          <w:b/>
          <w:bCs/>
          <w:smallCaps/>
          <w:sz w:val="44"/>
          <w:lang w:eastAsia="zh-TW"/>
        </w:rPr>
      </w:pPr>
      <w:r>
        <w:rPr>
          <w:rFonts w:cs="Arial"/>
          <w:b/>
          <w:bCs/>
          <w:i/>
          <w:iCs/>
          <w:noProof/>
          <w:sz w:val="48"/>
          <w:lang w:val="en-US" w:eastAsia="ko-KR"/>
        </w:rPr>
        <w:pict>
          <v:line id="_x0000_s1027" style="position:absolute;left:0;text-align:left;z-index:251658240" from="-1.35pt,3.9pt" to="468pt,3.9pt"/>
        </w:pict>
      </w:r>
    </w:p>
    <w:p w:rsidR="00CC1358" w:rsidRDefault="00CC1358" w:rsidP="00CC1358">
      <w:pPr>
        <w:ind w:left="284"/>
        <w:jc w:val="center"/>
        <w:rPr>
          <w:rFonts w:cs="Arial"/>
          <w:b/>
          <w:bCs/>
          <w:smallCaps/>
          <w:sz w:val="44"/>
          <w:lang w:eastAsia="zh-TW"/>
        </w:rPr>
      </w:pPr>
    </w:p>
    <w:p w:rsidR="00CC1358" w:rsidRPr="00D013FF" w:rsidRDefault="00CC1358" w:rsidP="00CC1358">
      <w:pPr>
        <w:ind w:left="284"/>
        <w:jc w:val="center"/>
        <w:rPr>
          <w:rFonts w:eastAsia="新細明體" w:cs="Arial"/>
          <w:b/>
          <w:bCs/>
          <w:smallCaps/>
          <w:sz w:val="44"/>
          <w:lang w:eastAsia="zh-TW"/>
        </w:rPr>
      </w:pPr>
    </w:p>
    <w:p w:rsidR="00CC1358" w:rsidRDefault="00CC1358" w:rsidP="00CC1358">
      <w:pPr>
        <w:ind w:left="284"/>
        <w:jc w:val="center"/>
        <w:rPr>
          <w:rFonts w:cs="Arial"/>
          <w:b/>
          <w:bCs/>
          <w:sz w:val="32"/>
          <w:szCs w:val="32"/>
          <w:lang w:eastAsia="zh-TW"/>
        </w:rPr>
      </w:pPr>
    </w:p>
    <w:p w:rsidR="00CC1358" w:rsidRDefault="00CC1358" w:rsidP="00CC1358">
      <w:pPr>
        <w:ind w:left="284"/>
        <w:jc w:val="center"/>
        <w:rPr>
          <w:rFonts w:cs="Arial"/>
          <w:b/>
          <w:bCs/>
          <w:sz w:val="32"/>
          <w:szCs w:val="32"/>
          <w:lang w:eastAsia="zh-TW"/>
        </w:rPr>
      </w:pPr>
    </w:p>
    <w:p w:rsidR="00CC1358" w:rsidRDefault="00CC1358" w:rsidP="00CC1358">
      <w:pPr>
        <w:ind w:left="284"/>
        <w:jc w:val="center"/>
        <w:rPr>
          <w:rFonts w:cs="Arial"/>
          <w:lang w:eastAsia="zh-TW"/>
        </w:rPr>
      </w:pPr>
    </w:p>
    <w:p w:rsidR="00CC1358" w:rsidRDefault="00CC1358" w:rsidP="00CC1358">
      <w:pPr>
        <w:rPr>
          <w:rFonts w:cs="Arial"/>
          <w:lang w:eastAsia="zh-TW"/>
        </w:rPr>
      </w:pPr>
    </w:p>
    <w:p w:rsidR="00CC1358" w:rsidRDefault="00CC1358" w:rsidP="00CC1358">
      <w:pPr>
        <w:rPr>
          <w:rFonts w:cs="Arial"/>
          <w:szCs w:val="18"/>
          <w:lang w:eastAsia="zh-TW"/>
        </w:rPr>
      </w:pPr>
    </w:p>
    <w:p w:rsidR="00715C36" w:rsidRPr="00D013FF" w:rsidRDefault="00715C36" w:rsidP="00D013FF">
      <w:pPr>
        <w:pStyle w:val="TitleText"/>
        <w:jc w:val="center"/>
        <w:rPr>
          <w:rFonts w:ascii="Times New Roman" w:hAnsi="Times New Roman"/>
          <w:b w:val="0"/>
          <w:sz w:val="32"/>
          <w:lang w:val="it-IT"/>
        </w:rPr>
      </w:pPr>
      <w:r w:rsidRPr="00D013FF">
        <w:rPr>
          <w:rFonts w:ascii="Times New Roman" w:hAnsi="Times New Roman"/>
          <w:b w:val="0"/>
          <w:sz w:val="32"/>
          <w:lang w:val="it-IT"/>
        </w:rPr>
        <w:t>PCA</w:t>
      </w:r>
      <w:r w:rsidR="00373C4A" w:rsidRPr="00D013FF">
        <w:rPr>
          <w:rFonts w:ascii="Times New Roman" w:hAnsi="Times New Roman" w:hint="eastAsia"/>
          <w:b w:val="0"/>
          <w:sz w:val="32"/>
          <w:lang w:val="it-IT" w:eastAsia="zh-TW"/>
        </w:rPr>
        <w:t>LT</w:t>
      </w:r>
    </w:p>
    <w:p w:rsidR="00CC1358" w:rsidRPr="00837D2F" w:rsidRDefault="00CC1358" w:rsidP="00CC1358">
      <w:pPr>
        <w:pStyle w:val="TitleText"/>
        <w:jc w:val="center"/>
        <w:rPr>
          <w:smallCaps/>
          <w:sz w:val="32"/>
          <w:lang w:val="it-IT"/>
        </w:rPr>
      </w:pPr>
    </w:p>
    <w:p w:rsidR="00CC1358" w:rsidRPr="00837D2F" w:rsidRDefault="00CC1358" w:rsidP="00CC1358">
      <w:pPr>
        <w:pStyle w:val="TitleText"/>
        <w:jc w:val="center"/>
        <w:rPr>
          <w:smallCaps/>
          <w:sz w:val="32"/>
          <w:lang w:val="it-IT"/>
        </w:rPr>
      </w:pPr>
    </w:p>
    <w:p w:rsidR="00CC1358" w:rsidRPr="00837D2F" w:rsidRDefault="00CC1358" w:rsidP="00CC1358">
      <w:pPr>
        <w:pStyle w:val="TitleText"/>
        <w:jc w:val="center"/>
        <w:rPr>
          <w:smallCaps/>
          <w:sz w:val="32"/>
          <w:lang w:val="it-IT"/>
        </w:rPr>
      </w:pPr>
    </w:p>
    <w:p w:rsidR="00CC1358" w:rsidRPr="00837D2F" w:rsidRDefault="00CC1358" w:rsidP="00CC1358">
      <w:pPr>
        <w:ind w:left="284"/>
        <w:jc w:val="center"/>
        <w:rPr>
          <w:rFonts w:cs="Arial"/>
          <w:b/>
          <w:bCs/>
          <w:sz w:val="32"/>
          <w:szCs w:val="32"/>
          <w:lang w:val="it-IT"/>
        </w:rPr>
      </w:pPr>
    </w:p>
    <w:p w:rsidR="00CC1358" w:rsidRPr="00837D2F" w:rsidRDefault="00CC1358" w:rsidP="00CC1358">
      <w:pPr>
        <w:spacing w:line="360" w:lineRule="auto"/>
        <w:ind w:left="2880"/>
        <w:rPr>
          <w:rFonts w:cs="Arial"/>
          <w:sz w:val="32"/>
          <w:szCs w:val="32"/>
          <w:lang w:val="it-IT"/>
        </w:rPr>
      </w:pPr>
    </w:p>
    <w:p w:rsidR="00CC1358" w:rsidRPr="00837D2F" w:rsidRDefault="00CC1358" w:rsidP="00CC1358">
      <w:pPr>
        <w:spacing w:line="360" w:lineRule="auto"/>
        <w:ind w:left="2880"/>
        <w:rPr>
          <w:rFonts w:cs="Arial"/>
          <w:sz w:val="32"/>
          <w:szCs w:val="32"/>
          <w:lang w:val="it-IT"/>
        </w:rPr>
      </w:pPr>
    </w:p>
    <w:p w:rsidR="00CC1358" w:rsidRPr="00837D2F" w:rsidRDefault="00CC1358" w:rsidP="00CC1358">
      <w:pPr>
        <w:spacing w:line="360" w:lineRule="auto"/>
        <w:ind w:left="2880"/>
        <w:rPr>
          <w:rFonts w:cs="Arial"/>
          <w:sz w:val="32"/>
          <w:szCs w:val="32"/>
          <w:lang w:val="it-IT"/>
        </w:rPr>
      </w:pPr>
    </w:p>
    <w:p w:rsidR="00CC1358" w:rsidRPr="00837D2F" w:rsidRDefault="00CC1358" w:rsidP="00CC1358">
      <w:pPr>
        <w:spacing w:line="360" w:lineRule="auto"/>
        <w:rPr>
          <w:rFonts w:cs="Arial"/>
          <w:sz w:val="24"/>
          <w:szCs w:val="24"/>
          <w:lang w:val="it-IT"/>
        </w:rPr>
      </w:pPr>
    </w:p>
    <w:p w:rsidR="00CC1358" w:rsidRPr="00837D2F" w:rsidRDefault="00CC1358" w:rsidP="00CC1358">
      <w:pPr>
        <w:spacing w:line="360" w:lineRule="auto"/>
        <w:ind w:left="2880" w:firstLine="720"/>
        <w:rPr>
          <w:rFonts w:cs="Arial"/>
          <w:sz w:val="24"/>
          <w:szCs w:val="24"/>
          <w:lang w:val="it-IT"/>
        </w:rPr>
      </w:pPr>
    </w:p>
    <w:p w:rsidR="00CC1358" w:rsidRPr="00ED26FC" w:rsidRDefault="00CC1358" w:rsidP="00CC1358">
      <w:pPr>
        <w:spacing w:line="360" w:lineRule="auto"/>
        <w:ind w:left="2880" w:firstLine="720"/>
        <w:rPr>
          <w:rFonts w:eastAsia="新細明體" w:cs="Arial"/>
          <w:sz w:val="24"/>
          <w:szCs w:val="24"/>
          <w:lang w:eastAsia="zh-TW"/>
        </w:rPr>
      </w:pPr>
      <w:r>
        <w:rPr>
          <w:rFonts w:cs="Arial"/>
          <w:sz w:val="24"/>
          <w:szCs w:val="24"/>
        </w:rPr>
        <w:t xml:space="preserve">Version: </w:t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 w:rsidR="006206AD">
        <w:rPr>
          <w:rFonts w:eastAsia="新細明體" w:cs="Arial" w:hint="eastAsia"/>
          <w:sz w:val="24"/>
          <w:szCs w:val="24"/>
          <w:lang w:eastAsia="zh-TW"/>
        </w:rPr>
        <w:t>0</w:t>
      </w:r>
      <w:proofErr w:type="gramStart"/>
      <w:r w:rsidR="006206AD">
        <w:rPr>
          <w:rFonts w:eastAsia="新細明體" w:cs="Arial" w:hint="eastAsia"/>
          <w:sz w:val="24"/>
          <w:szCs w:val="24"/>
          <w:lang w:eastAsia="zh-TW"/>
        </w:rPr>
        <w:t>.</w:t>
      </w:r>
      <w:proofErr w:type="gramEnd"/>
      <w:del w:id="0" w:author="PruOneDesk User" w:date="2017-05-18T16:59:00Z">
        <w:r w:rsidR="006206AD" w:rsidDel="003B5EAC">
          <w:rPr>
            <w:rFonts w:eastAsia="新細明體" w:cs="Arial" w:hint="eastAsia"/>
            <w:sz w:val="24"/>
            <w:szCs w:val="24"/>
            <w:lang w:eastAsia="zh-TW"/>
          </w:rPr>
          <w:delText>02</w:delText>
        </w:r>
      </w:del>
      <w:ins w:id="1" w:author="PruOneDesk User" w:date="2017-05-18T16:59:00Z">
        <w:r w:rsidR="003B5EAC">
          <w:rPr>
            <w:rFonts w:eastAsia="新細明體" w:cs="Arial" w:hint="eastAsia"/>
            <w:sz w:val="24"/>
            <w:szCs w:val="24"/>
            <w:lang w:eastAsia="zh-TW"/>
          </w:rPr>
          <w:t>0</w:t>
        </w:r>
        <w:r w:rsidR="003B5EAC">
          <w:rPr>
            <w:rFonts w:eastAsia="新細明體" w:cs="Arial" w:hint="eastAsia"/>
            <w:sz w:val="24"/>
            <w:szCs w:val="24"/>
            <w:lang w:eastAsia="zh-TW"/>
          </w:rPr>
          <w:t>3</w:t>
        </w:r>
      </w:ins>
    </w:p>
    <w:p w:rsidR="00CC1358" w:rsidRPr="00CD1B31" w:rsidRDefault="00CC1358" w:rsidP="00CC1358">
      <w:pPr>
        <w:spacing w:line="360" w:lineRule="auto"/>
        <w:ind w:left="3600"/>
        <w:rPr>
          <w:rFonts w:eastAsia="新細明體" w:cs="Arial"/>
          <w:sz w:val="24"/>
          <w:szCs w:val="24"/>
          <w:lang w:eastAsia="zh-TW"/>
        </w:rPr>
      </w:pPr>
      <w:r>
        <w:rPr>
          <w:rFonts w:cs="Arial"/>
          <w:sz w:val="24"/>
          <w:szCs w:val="24"/>
        </w:rPr>
        <w:t>Creation Date:</w:t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 w:rsidR="00043917">
        <w:rPr>
          <w:rFonts w:cs="Arial" w:hint="eastAsia"/>
          <w:sz w:val="24"/>
          <w:szCs w:val="24"/>
          <w:lang w:eastAsia="zh-CN"/>
        </w:rPr>
        <w:t>20</w:t>
      </w:r>
      <w:r w:rsidR="00043917">
        <w:rPr>
          <w:rFonts w:eastAsia="新細明體" w:cs="Arial" w:hint="eastAsia"/>
          <w:sz w:val="24"/>
          <w:szCs w:val="24"/>
          <w:lang w:eastAsia="zh-TW"/>
        </w:rPr>
        <w:t>1</w:t>
      </w:r>
      <w:r w:rsidR="00D72A32">
        <w:rPr>
          <w:rFonts w:eastAsia="新細明體" w:cs="Arial" w:hint="eastAsia"/>
          <w:sz w:val="24"/>
          <w:szCs w:val="24"/>
          <w:lang w:eastAsia="zh-TW"/>
        </w:rPr>
        <w:t>6</w:t>
      </w:r>
      <w:r w:rsidR="00043917">
        <w:rPr>
          <w:rFonts w:cs="Arial" w:hint="eastAsia"/>
          <w:sz w:val="24"/>
          <w:szCs w:val="24"/>
          <w:lang w:eastAsia="zh-CN"/>
        </w:rPr>
        <w:t>/</w:t>
      </w:r>
      <w:r w:rsidR="00034EDA">
        <w:rPr>
          <w:rFonts w:eastAsia="新細明體" w:cs="Arial" w:hint="eastAsia"/>
          <w:sz w:val="24"/>
          <w:szCs w:val="24"/>
          <w:lang w:eastAsia="zh-TW"/>
        </w:rPr>
        <w:t>10</w:t>
      </w:r>
      <w:r w:rsidR="00043917">
        <w:rPr>
          <w:rFonts w:cs="Arial"/>
          <w:sz w:val="24"/>
          <w:szCs w:val="24"/>
        </w:rPr>
        <w:t>/</w:t>
      </w:r>
      <w:r w:rsidR="00034EDA">
        <w:rPr>
          <w:rFonts w:eastAsia="新細明體" w:cs="Arial" w:hint="eastAsia"/>
          <w:sz w:val="24"/>
          <w:szCs w:val="24"/>
          <w:lang w:eastAsia="zh-TW"/>
        </w:rPr>
        <w:t>12</w:t>
      </w:r>
    </w:p>
    <w:p w:rsidR="00CC1358" w:rsidRPr="005231AA" w:rsidRDefault="00CC1358" w:rsidP="00CC1358">
      <w:pPr>
        <w:ind w:left="2880" w:firstLine="720"/>
        <w:rPr>
          <w:rFonts w:eastAsia="新細明體" w:cs="Arial"/>
          <w:szCs w:val="18"/>
          <w:lang w:eastAsia="zh-TW"/>
        </w:rPr>
      </w:pPr>
      <w:r w:rsidRPr="006C22F0">
        <w:rPr>
          <w:rFonts w:cs="Arial"/>
          <w:sz w:val="24"/>
          <w:szCs w:val="24"/>
        </w:rPr>
        <w:t>Last Updated:</w:t>
      </w:r>
      <w:r w:rsidRPr="006C22F0">
        <w:rPr>
          <w:rFonts w:cs="Arial"/>
          <w:sz w:val="24"/>
          <w:szCs w:val="24"/>
        </w:rPr>
        <w:tab/>
      </w:r>
      <w:r w:rsidRPr="006C22F0">
        <w:rPr>
          <w:rFonts w:cs="Arial"/>
          <w:sz w:val="24"/>
          <w:szCs w:val="24"/>
        </w:rPr>
        <w:tab/>
      </w:r>
      <w:r w:rsidR="00043917" w:rsidRPr="009A64AA">
        <w:rPr>
          <w:rFonts w:cs="Arial"/>
          <w:sz w:val="24"/>
          <w:szCs w:val="24"/>
          <w:lang w:eastAsia="zh-CN"/>
        </w:rPr>
        <w:t>20</w:t>
      </w:r>
      <w:r w:rsidR="00043917" w:rsidRPr="009A64AA">
        <w:rPr>
          <w:rFonts w:eastAsia="新細明體" w:cs="Arial"/>
          <w:sz w:val="24"/>
          <w:szCs w:val="24"/>
          <w:lang w:eastAsia="zh-TW"/>
        </w:rPr>
        <w:t>1</w:t>
      </w:r>
      <w:r w:rsidR="006206AD">
        <w:rPr>
          <w:rFonts w:eastAsia="新細明體" w:cs="Arial" w:hint="eastAsia"/>
          <w:sz w:val="24"/>
          <w:szCs w:val="24"/>
          <w:lang w:eastAsia="zh-TW"/>
        </w:rPr>
        <w:t>7</w:t>
      </w:r>
      <w:r w:rsidR="00043917" w:rsidRPr="009A64AA">
        <w:rPr>
          <w:rFonts w:cs="Arial"/>
          <w:sz w:val="24"/>
          <w:szCs w:val="24"/>
          <w:lang w:eastAsia="zh-CN"/>
        </w:rPr>
        <w:t>/</w:t>
      </w:r>
      <w:r w:rsidR="006206AD">
        <w:rPr>
          <w:rFonts w:eastAsia="新細明體" w:cs="Arial" w:hint="eastAsia"/>
          <w:sz w:val="24"/>
          <w:szCs w:val="24"/>
          <w:lang w:eastAsia="zh-TW"/>
        </w:rPr>
        <w:t>05</w:t>
      </w:r>
      <w:r w:rsidR="00043917" w:rsidRPr="009A64AA">
        <w:rPr>
          <w:rFonts w:cs="Arial"/>
          <w:sz w:val="24"/>
          <w:szCs w:val="24"/>
        </w:rPr>
        <w:t>/</w:t>
      </w:r>
      <w:ins w:id="2" w:author="PruOneDesk User" w:date="2017-05-18T16:53:00Z">
        <w:r w:rsidR="004622F8">
          <w:rPr>
            <w:rFonts w:eastAsiaTheme="minorEastAsia" w:cs="Arial" w:hint="eastAsia"/>
            <w:sz w:val="24"/>
            <w:szCs w:val="24"/>
            <w:lang w:eastAsia="zh-TW"/>
          </w:rPr>
          <w:t>18</w:t>
        </w:r>
      </w:ins>
      <w:del w:id="3" w:author="PruOneDesk User" w:date="2017-05-18T16:53:00Z">
        <w:r w:rsidR="006206AD" w:rsidDel="004622F8">
          <w:rPr>
            <w:rFonts w:eastAsiaTheme="minorEastAsia" w:cs="Arial" w:hint="eastAsia"/>
            <w:sz w:val="24"/>
            <w:szCs w:val="24"/>
            <w:lang w:eastAsia="zh-TW"/>
          </w:rPr>
          <w:delText>02</w:delText>
        </w:r>
      </w:del>
    </w:p>
    <w:p w:rsidR="00BC4F55" w:rsidRDefault="00D22CE3" w:rsidP="00F24F83">
      <w:pPr>
        <w:autoSpaceDE w:val="0"/>
        <w:autoSpaceDN w:val="0"/>
        <w:adjustRightInd w:val="0"/>
        <w:rPr>
          <w:rFonts w:cs="Arial"/>
        </w:rPr>
      </w:pPr>
      <w:r w:rsidRPr="00C17518">
        <w:br w:type="page"/>
      </w:r>
    </w:p>
    <w:p w:rsidR="00905F12" w:rsidRPr="003F7045" w:rsidRDefault="00905F12" w:rsidP="00905F12">
      <w:pPr>
        <w:spacing w:before="60" w:after="60" w:line="360" w:lineRule="auto"/>
        <w:jc w:val="center"/>
        <w:rPr>
          <w:bCs/>
          <w:lang w:eastAsia="zh-TW"/>
        </w:rPr>
      </w:pPr>
      <w:r w:rsidRPr="00F206ED">
        <w:rPr>
          <w:rFonts w:hint="eastAsia"/>
          <w:sz w:val="32"/>
          <w:szCs w:val="32"/>
          <w:lang w:eastAsia="zh-TW"/>
        </w:rPr>
        <w:lastRenderedPageBreak/>
        <w:t>版</w:t>
      </w:r>
      <w:r w:rsidRPr="00F206ED">
        <w:rPr>
          <w:sz w:val="32"/>
          <w:szCs w:val="32"/>
          <w:lang w:eastAsia="zh-TW"/>
        </w:rPr>
        <w:t xml:space="preserve"> </w:t>
      </w:r>
      <w:r w:rsidRPr="00F206ED">
        <w:rPr>
          <w:rFonts w:hint="eastAsia"/>
          <w:sz w:val="32"/>
          <w:szCs w:val="32"/>
          <w:lang w:eastAsia="zh-TW"/>
        </w:rPr>
        <w:t>次</w:t>
      </w:r>
      <w:r w:rsidRPr="00F206ED">
        <w:rPr>
          <w:sz w:val="32"/>
          <w:szCs w:val="32"/>
          <w:lang w:eastAsia="zh-TW"/>
        </w:rPr>
        <w:t xml:space="preserve"> </w:t>
      </w:r>
      <w:r w:rsidRPr="00F206ED">
        <w:rPr>
          <w:rFonts w:hint="eastAsia"/>
          <w:sz w:val="32"/>
          <w:szCs w:val="32"/>
          <w:lang w:eastAsia="zh-TW"/>
        </w:rPr>
        <w:t>紀</w:t>
      </w:r>
      <w:r w:rsidRPr="00F206ED">
        <w:rPr>
          <w:sz w:val="32"/>
          <w:szCs w:val="32"/>
          <w:lang w:eastAsia="zh-TW"/>
        </w:rPr>
        <w:t xml:space="preserve"> </w:t>
      </w:r>
      <w:r w:rsidRPr="00F206ED">
        <w:rPr>
          <w:rFonts w:hint="eastAsia"/>
          <w:sz w:val="32"/>
          <w:szCs w:val="32"/>
          <w:lang w:eastAsia="zh-TW"/>
        </w:rPr>
        <w:t>錄</w:t>
      </w:r>
      <w:r w:rsidRPr="00F206ED">
        <w:rPr>
          <w:sz w:val="32"/>
          <w:szCs w:val="32"/>
          <w:lang w:eastAsia="zh-TW"/>
        </w:rPr>
        <w:t xml:space="preserve"> </w:t>
      </w:r>
      <w:r w:rsidRPr="00F206ED">
        <w:rPr>
          <w:rFonts w:hint="eastAsia"/>
          <w:sz w:val="32"/>
          <w:szCs w:val="32"/>
          <w:lang w:eastAsia="zh-TW"/>
        </w:rPr>
        <w:t>總</w:t>
      </w:r>
      <w:r w:rsidRPr="00F206ED">
        <w:rPr>
          <w:sz w:val="32"/>
          <w:szCs w:val="32"/>
          <w:lang w:eastAsia="zh-TW"/>
        </w:rPr>
        <w:t xml:space="preserve"> </w:t>
      </w:r>
      <w:r w:rsidRPr="00F206ED">
        <w:rPr>
          <w:rFonts w:hint="eastAsia"/>
          <w:sz w:val="32"/>
          <w:szCs w:val="32"/>
          <w:lang w:eastAsia="zh-TW"/>
        </w:rPr>
        <w:t>表</w:t>
      </w:r>
      <w:r w:rsidRPr="003F7045">
        <w:rPr>
          <w:sz w:val="40"/>
          <w:lang w:eastAsia="zh-TW"/>
        </w:rPr>
        <w:t xml:space="preserve"> </w:t>
      </w:r>
      <w:r w:rsidRPr="00734657">
        <w:rPr>
          <w:rFonts w:hint="eastAsia"/>
          <w:highlight w:val="yellow"/>
          <w:lang w:eastAsia="zh-TW"/>
        </w:rPr>
        <w:t>（</w:t>
      </w:r>
      <w:r w:rsidR="00667443">
        <w:rPr>
          <w:rFonts w:hint="eastAsia"/>
          <w:highlight w:val="yellow"/>
          <w:lang w:eastAsia="zh-TW"/>
        </w:rPr>
        <w:t>201</w:t>
      </w:r>
      <w:r w:rsidR="00667443">
        <w:rPr>
          <w:rFonts w:eastAsiaTheme="minorEastAsia" w:hint="eastAsia"/>
          <w:highlight w:val="yellow"/>
          <w:lang w:eastAsia="zh-TW"/>
        </w:rPr>
        <w:t>5</w:t>
      </w:r>
      <w:r w:rsidRPr="00734657">
        <w:rPr>
          <w:rFonts w:hint="eastAsia"/>
          <w:highlight w:val="yellow"/>
          <w:lang w:eastAsia="zh-TW"/>
        </w:rPr>
        <w:t>年</w:t>
      </w:r>
      <w:r>
        <w:rPr>
          <w:rFonts w:hint="eastAsia"/>
          <w:highlight w:val="yellow"/>
          <w:lang w:eastAsia="zh-TW"/>
        </w:rPr>
        <w:t>X</w:t>
      </w:r>
      <w:r w:rsidRPr="00734657">
        <w:rPr>
          <w:rFonts w:hint="eastAsia"/>
          <w:highlight w:val="yellow"/>
          <w:lang w:eastAsia="zh-TW"/>
        </w:rPr>
        <w:t>月起）</w:t>
      </w:r>
    </w:p>
    <w:tbl>
      <w:tblPr>
        <w:tblW w:w="97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46"/>
        <w:gridCol w:w="1642"/>
        <w:gridCol w:w="1440"/>
        <w:gridCol w:w="5220"/>
      </w:tblGrid>
      <w:tr w:rsidR="00905F12" w:rsidRPr="003F7045">
        <w:tc>
          <w:tcPr>
            <w:tcW w:w="1446" w:type="dxa"/>
          </w:tcPr>
          <w:p w:rsidR="00905F12" w:rsidRPr="003F7045" w:rsidRDefault="00905F12" w:rsidP="00AD0208">
            <w:pPr>
              <w:pStyle w:val="CodeDate"/>
              <w:spacing w:before="60" w:after="60"/>
              <w:ind w:left="0"/>
              <w:jc w:val="center"/>
              <w:rPr>
                <w:rFonts w:eastAsia="新細明體"/>
                <w:b/>
                <w:bCs/>
              </w:rPr>
            </w:pPr>
            <w:r w:rsidRPr="003F7045">
              <w:rPr>
                <w:rFonts w:eastAsia="新細明體" w:hint="eastAsia"/>
                <w:b/>
                <w:bCs/>
              </w:rPr>
              <w:t>版次</w:t>
            </w:r>
          </w:p>
        </w:tc>
        <w:tc>
          <w:tcPr>
            <w:tcW w:w="1642" w:type="dxa"/>
          </w:tcPr>
          <w:p w:rsidR="00905F12" w:rsidRPr="003F7045" w:rsidRDefault="00905F12" w:rsidP="00AD0208">
            <w:pPr>
              <w:pStyle w:val="CodeDate"/>
              <w:spacing w:before="60" w:after="60"/>
              <w:ind w:left="0"/>
              <w:jc w:val="center"/>
              <w:rPr>
                <w:rFonts w:eastAsia="新細明體"/>
                <w:b/>
                <w:bCs/>
              </w:rPr>
            </w:pPr>
            <w:r>
              <w:rPr>
                <w:rFonts w:eastAsia="新細明體" w:hint="eastAsia"/>
                <w:b/>
                <w:bCs/>
              </w:rPr>
              <w:t>SR</w:t>
            </w:r>
            <w:r w:rsidRPr="003F7045">
              <w:rPr>
                <w:rFonts w:eastAsia="新細明體" w:hint="eastAsia"/>
                <w:b/>
                <w:bCs/>
              </w:rPr>
              <w:t>/</w:t>
            </w:r>
            <w:r w:rsidRPr="003F7045">
              <w:rPr>
                <w:rFonts w:eastAsia="新細明體" w:hint="eastAsia"/>
                <w:b/>
                <w:bCs/>
              </w:rPr>
              <w:t>修訂日期</w:t>
            </w:r>
          </w:p>
        </w:tc>
        <w:tc>
          <w:tcPr>
            <w:tcW w:w="1440" w:type="dxa"/>
          </w:tcPr>
          <w:p w:rsidR="00905F12" w:rsidRPr="003F7045" w:rsidRDefault="00905F12" w:rsidP="00AD0208">
            <w:pPr>
              <w:pStyle w:val="CodeDate"/>
              <w:spacing w:before="60" w:after="60"/>
              <w:ind w:left="0"/>
              <w:jc w:val="center"/>
              <w:rPr>
                <w:rFonts w:eastAsia="新細明體"/>
                <w:b/>
                <w:bCs/>
              </w:rPr>
            </w:pPr>
            <w:r>
              <w:rPr>
                <w:rFonts w:eastAsia="新細明體" w:hint="eastAsia"/>
                <w:b/>
                <w:bCs/>
              </w:rPr>
              <w:t>修改人員</w:t>
            </w:r>
          </w:p>
        </w:tc>
        <w:tc>
          <w:tcPr>
            <w:tcW w:w="5220" w:type="dxa"/>
          </w:tcPr>
          <w:p w:rsidR="00905F12" w:rsidRPr="003F7045" w:rsidRDefault="00905F12" w:rsidP="00AD0208">
            <w:pPr>
              <w:pStyle w:val="CodeDate"/>
              <w:spacing w:before="60" w:after="60"/>
              <w:ind w:left="0"/>
              <w:jc w:val="center"/>
              <w:rPr>
                <w:rFonts w:eastAsia="新細明體"/>
                <w:b/>
                <w:bCs/>
              </w:rPr>
            </w:pPr>
            <w:r w:rsidRPr="003F7045">
              <w:rPr>
                <w:rFonts w:eastAsia="新細明體" w:hint="eastAsia"/>
                <w:b/>
                <w:bCs/>
              </w:rPr>
              <w:t>制定</w:t>
            </w:r>
            <w:r w:rsidRPr="003F7045">
              <w:rPr>
                <w:rFonts w:eastAsia="新細明體" w:hint="eastAsia"/>
                <w:b/>
                <w:bCs/>
              </w:rPr>
              <w:t>/</w:t>
            </w:r>
            <w:r w:rsidRPr="003F7045">
              <w:rPr>
                <w:rFonts w:eastAsia="新細明體" w:hint="eastAsia"/>
                <w:b/>
                <w:bCs/>
              </w:rPr>
              <w:t>修訂重點說明</w:t>
            </w:r>
          </w:p>
        </w:tc>
      </w:tr>
      <w:tr w:rsidR="00905F12" w:rsidRPr="003F7045">
        <w:trPr>
          <w:trHeight w:val="1069"/>
        </w:trPr>
        <w:tc>
          <w:tcPr>
            <w:tcW w:w="1446" w:type="dxa"/>
          </w:tcPr>
          <w:p w:rsidR="00905F12" w:rsidRPr="00260D46" w:rsidRDefault="00905F12" w:rsidP="00260D46">
            <w:pPr>
              <w:pStyle w:val="CodeDate"/>
              <w:spacing w:before="60" w:after="60"/>
              <w:ind w:left="0"/>
              <w:jc w:val="both"/>
              <w:rPr>
                <w:rFonts w:eastAsia="新細明體"/>
                <w:bCs/>
                <w:color w:val="C0C0C0"/>
              </w:rPr>
            </w:pPr>
            <w:r w:rsidRPr="00734657">
              <w:rPr>
                <w:rFonts w:eastAsia="新細明體" w:hint="eastAsia"/>
                <w:bCs/>
                <w:color w:val="C0C0C0"/>
              </w:rPr>
              <w:t>V</w:t>
            </w:r>
            <w:r>
              <w:rPr>
                <w:rFonts w:eastAsia="新細明體" w:hint="eastAsia"/>
                <w:bCs/>
                <w:color w:val="C0C0C0"/>
              </w:rPr>
              <w:t>0</w:t>
            </w:r>
            <w:r w:rsidRPr="00734657">
              <w:rPr>
                <w:rFonts w:eastAsia="新細明體"/>
                <w:bCs/>
                <w:color w:val="C0C0C0"/>
              </w:rPr>
              <w:t>.0</w:t>
            </w:r>
            <w:r>
              <w:rPr>
                <w:rFonts w:eastAsia="新細明體" w:hint="eastAsia"/>
                <w:bCs/>
                <w:color w:val="C0C0C0"/>
              </w:rPr>
              <w:t>1</w:t>
            </w:r>
          </w:p>
        </w:tc>
        <w:tc>
          <w:tcPr>
            <w:tcW w:w="1642" w:type="dxa"/>
          </w:tcPr>
          <w:p w:rsidR="00905F12" w:rsidRPr="00734657" w:rsidRDefault="00D72A32" w:rsidP="00260D46">
            <w:pPr>
              <w:pStyle w:val="CodeDate"/>
              <w:spacing w:before="60" w:after="60"/>
              <w:ind w:left="0"/>
              <w:jc w:val="both"/>
              <w:rPr>
                <w:color w:val="C0C0C0"/>
              </w:rPr>
            </w:pPr>
            <w:r>
              <w:rPr>
                <w:rFonts w:hint="eastAsia"/>
                <w:color w:val="C0C0C0"/>
              </w:rPr>
              <w:t>2016/</w:t>
            </w:r>
            <w:r w:rsidR="000E7A7C">
              <w:rPr>
                <w:rFonts w:hint="eastAsia"/>
                <w:color w:val="C0C0C0"/>
              </w:rPr>
              <w:t>1</w:t>
            </w:r>
            <w:r w:rsidR="00AC426F">
              <w:rPr>
                <w:rFonts w:hint="eastAsia"/>
                <w:color w:val="C0C0C0"/>
              </w:rPr>
              <w:t>1/0</w:t>
            </w:r>
            <w:r w:rsidR="003E21ED">
              <w:rPr>
                <w:rFonts w:hint="eastAsia"/>
                <w:color w:val="C0C0C0"/>
              </w:rPr>
              <w:t>8</w:t>
            </w:r>
          </w:p>
        </w:tc>
        <w:tc>
          <w:tcPr>
            <w:tcW w:w="1440" w:type="dxa"/>
          </w:tcPr>
          <w:p w:rsidR="00905F12" w:rsidRPr="00734657" w:rsidRDefault="00260D46" w:rsidP="00260D46">
            <w:pPr>
              <w:pStyle w:val="CodeDate"/>
              <w:spacing w:before="60" w:after="60"/>
              <w:ind w:left="0"/>
              <w:jc w:val="both"/>
              <w:rPr>
                <w:color w:val="C0C0C0"/>
              </w:rPr>
            </w:pPr>
            <w:r>
              <w:rPr>
                <w:rFonts w:hint="eastAsia"/>
                <w:color w:val="C0C0C0"/>
              </w:rPr>
              <w:t>Maggy Tsou</w:t>
            </w:r>
          </w:p>
        </w:tc>
        <w:tc>
          <w:tcPr>
            <w:tcW w:w="5220" w:type="dxa"/>
          </w:tcPr>
          <w:p w:rsidR="00905F12" w:rsidRPr="00F51292" w:rsidRDefault="00D72A32" w:rsidP="00260D46">
            <w:pPr>
              <w:pStyle w:val="CodeDate"/>
              <w:spacing w:before="60" w:after="60"/>
              <w:ind w:left="0"/>
              <w:jc w:val="both"/>
              <w:rPr>
                <w:color w:val="C0C0C0"/>
              </w:rPr>
            </w:pPr>
            <w:r>
              <w:rPr>
                <w:rFonts w:hint="eastAsia"/>
                <w:color w:val="C0C0C0"/>
              </w:rPr>
              <w:t>Initial version</w:t>
            </w:r>
          </w:p>
        </w:tc>
      </w:tr>
      <w:tr w:rsidR="00814449" w:rsidRPr="003F7045">
        <w:trPr>
          <w:trHeight w:val="887"/>
        </w:trPr>
        <w:tc>
          <w:tcPr>
            <w:tcW w:w="1446" w:type="dxa"/>
          </w:tcPr>
          <w:p w:rsidR="00814449" w:rsidRPr="00734657" w:rsidRDefault="006206AD" w:rsidP="00260D46">
            <w:pPr>
              <w:pStyle w:val="CodeDate"/>
              <w:spacing w:before="60" w:after="60"/>
              <w:ind w:left="0"/>
              <w:jc w:val="both"/>
              <w:rPr>
                <w:rFonts w:eastAsia="新細明體"/>
                <w:bCs/>
                <w:color w:val="C0C0C0"/>
              </w:rPr>
            </w:pPr>
            <w:ins w:id="4" w:author="PruOneDesk User" w:date="2017-05-02T10:04:00Z">
              <w:r>
                <w:rPr>
                  <w:rFonts w:eastAsia="新細明體" w:hint="eastAsia"/>
                  <w:bCs/>
                  <w:color w:val="C0C0C0"/>
                </w:rPr>
                <w:t>V0.02</w:t>
              </w:r>
            </w:ins>
          </w:p>
        </w:tc>
        <w:tc>
          <w:tcPr>
            <w:tcW w:w="1642" w:type="dxa"/>
          </w:tcPr>
          <w:p w:rsidR="00814449" w:rsidRPr="00734657" w:rsidRDefault="006206AD" w:rsidP="00260D46">
            <w:pPr>
              <w:pStyle w:val="CodeDate"/>
              <w:spacing w:before="60" w:after="60"/>
              <w:ind w:left="0"/>
              <w:jc w:val="both"/>
              <w:rPr>
                <w:color w:val="C0C0C0"/>
              </w:rPr>
            </w:pPr>
            <w:ins w:id="5" w:author="PruOneDesk User" w:date="2017-05-02T10:04:00Z">
              <w:r>
                <w:rPr>
                  <w:rFonts w:hint="eastAsia"/>
                  <w:color w:val="C0C0C0"/>
                </w:rPr>
                <w:t>2017/05/02</w:t>
              </w:r>
            </w:ins>
          </w:p>
        </w:tc>
        <w:tc>
          <w:tcPr>
            <w:tcW w:w="1440" w:type="dxa"/>
          </w:tcPr>
          <w:p w:rsidR="00814449" w:rsidRDefault="006206AD" w:rsidP="00260D46">
            <w:pPr>
              <w:pStyle w:val="CodeDate"/>
              <w:spacing w:before="60" w:after="60"/>
              <w:ind w:left="0"/>
              <w:jc w:val="both"/>
              <w:rPr>
                <w:color w:val="C0C0C0"/>
              </w:rPr>
            </w:pPr>
            <w:ins w:id="6" w:author="PruOneDesk User" w:date="2017-05-02T10:04:00Z">
              <w:r>
                <w:rPr>
                  <w:rFonts w:hint="eastAsia"/>
                  <w:color w:val="C0C0C0"/>
                </w:rPr>
                <w:t>Aileen Tsai</w:t>
              </w:r>
            </w:ins>
          </w:p>
        </w:tc>
        <w:tc>
          <w:tcPr>
            <w:tcW w:w="5220" w:type="dxa"/>
          </w:tcPr>
          <w:p w:rsidR="00814449" w:rsidRDefault="006206AD" w:rsidP="00260D46">
            <w:pPr>
              <w:pStyle w:val="CodeDate"/>
              <w:spacing w:before="60" w:after="60"/>
              <w:ind w:left="0"/>
              <w:jc w:val="both"/>
              <w:rPr>
                <w:color w:val="C0C0C0"/>
              </w:rPr>
            </w:pPr>
            <w:ins w:id="7" w:author="PruOneDesk User" w:date="2017-05-02T10:05:00Z">
              <w:r>
                <w:rPr>
                  <w:rFonts w:hint="eastAsia"/>
                  <w:color w:val="C0C0C0"/>
                </w:rPr>
                <w:t>增加補充文件關卡顯示說明</w:t>
              </w:r>
            </w:ins>
          </w:p>
        </w:tc>
      </w:tr>
      <w:tr w:rsidR="00814449" w:rsidRPr="003F7045">
        <w:trPr>
          <w:trHeight w:val="1282"/>
        </w:trPr>
        <w:tc>
          <w:tcPr>
            <w:tcW w:w="1446" w:type="dxa"/>
          </w:tcPr>
          <w:p w:rsidR="00814449" w:rsidRPr="00734657" w:rsidRDefault="004622F8" w:rsidP="00260D46">
            <w:pPr>
              <w:pStyle w:val="CodeDate"/>
              <w:spacing w:before="60" w:after="60"/>
              <w:ind w:left="0"/>
              <w:jc w:val="both"/>
              <w:rPr>
                <w:rFonts w:eastAsia="新細明體"/>
                <w:bCs/>
                <w:color w:val="C0C0C0"/>
              </w:rPr>
            </w:pPr>
            <w:ins w:id="8" w:author="PruOneDesk User" w:date="2017-05-18T16:53:00Z">
              <w:r>
                <w:rPr>
                  <w:rFonts w:eastAsia="新細明體" w:hint="eastAsia"/>
                  <w:bCs/>
                  <w:color w:val="C0C0C0"/>
                </w:rPr>
                <w:t>V0.03</w:t>
              </w:r>
            </w:ins>
          </w:p>
        </w:tc>
        <w:tc>
          <w:tcPr>
            <w:tcW w:w="1642" w:type="dxa"/>
          </w:tcPr>
          <w:p w:rsidR="00814449" w:rsidRPr="00734657" w:rsidRDefault="004622F8" w:rsidP="00260D46">
            <w:pPr>
              <w:pStyle w:val="CodeDate"/>
              <w:spacing w:before="60" w:after="60"/>
              <w:ind w:left="0"/>
              <w:jc w:val="both"/>
              <w:rPr>
                <w:color w:val="C0C0C0"/>
              </w:rPr>
            </w:pPr>
            <w:ins w:id="9" w:author="PruOneDesk User" w:date="2017-05-18T16:53:00Z">
              <w:r>
                <w:rPr>
                  <w:rFonts w:hint="eastAsia"/>
                  <w:color w:val="C0C0C0"/>
                </w:rPr>
                <w:t>2017/05/18</w:t>
              </w:r>
            </w:ins>
          </w:p>
        </w:tc>
        <w:tc>
          <w:tcPr>
            <w:tcW w:w="1440" w:type="dxa"/>
          </w:tcPr>
          <w:p w:rsidR="00814449" w:rsidRDefault="004622F8" w:rsidP="00260D46">
            <w:pPr>
              <w:pStyle w:val="CodeDate"/>
              <w:spacing w:before="60" w:after="60"/>
              <w:ind w:left="0"/>
              <w:jc w:val="both"/>
              <w:rPr>
                <w:color w:val="C0C0C0"/>
              </w:rPr>
            </w:pPr>
            <w:proofErr w:type="spellStart"/>
            <w:ins w:id="10" w:author="PruOneDesk User" w:date="2017-05-18T16:53:00Z">
              <w:r>
                <w:rPr>
                  <w:rFonts w:hint="eastAsia"/>
                  <w:color w:val="C0C0C0"/>
                </w:rPr>
                <w:t>Maggy</w:t>
              </w:r>
              <w:proofErr w:type="spellEnd"/>
              <w:r>
                <w:rPr>
                  <w:rFonts w:hint="eastAsia"/>
                  <w:color w:val="C0C0C0"/>
                </w:rPr>
                <w:t xml:space="preserve"> Tsou</w:t>
              </w:r>
            </w:ins>
          </w:p>
        </w:tc>
        <w:tc>
          <w:tcPr>
            <w:tcW w:w="5220" w:type="dxa"/>
          </w:tcPr>
          <w:p w:rsidR="00814449" w:rsidRDefault="004622F8" w:rsidP="00260D46">
            <w:pPr>
              <w:pStyle w:val="CodeDate"/>
              <w:spacing w:before="60" w:after="60"/>
              <w:ind w:left="0"/>
              <w:jc w:val="both"/>
              <w:rPr>
                <w:color w:val="C0C0C0"/>
              </w:rPr>
            </w:pPr>
            <w:ins w:id="11" w:author="PruOneDesk User" w:date="2017-05-18T16:53:00Z">
              <w:r>
                <w:rPr>
                  <w:rFonts w:hint="eastAsia"/>
                  <w:color w:val="C0C0C0"/>
                </w:rPr>
                <w:t>調整新契約建檔問題件關卡</w:t>
              </w:r>
            </w:ins>
            <w:ins w:id="12" w:author="PruOneDesk User" w:date="2017-05-18T16:54:00Z">
              <w:r>
                <w:rPr>
                  <w:rFonts w:hint="eastAsia"/>
                  <w:color w:val="C0C0C0"/>
                </w:rPr>
                <w:t>說明</w:t>
              </w:r>
            </w:ins>
            <w:ins w:id="13" w:author="PruOneDesk User" w:date="2017-05-18T16:53:00Z">
              <w:r>
                <w:rPr>
                  <w:rFonts w:hint="eastAsia"/>
                  <w:color w:val="C0C0C0"/>
                </w:rPr>
                <w:t>顯示，增加</w:t>
              </w:r>
              <w:r>
                <w:rPr>
                  <w:rFonts w:hint="eastAsia"/>
                  <w:color w:val="C0C0C0"/>
                </w:rPr>
                <w:t>Case Id</w:t>
              </w:r>
            </w:ins>
          </w:p>
        </w:tc>
      </w:tr>
    </w:tbl>
    <w:p w:rsidR="00905F12" w:rsidRDefault="00905F12" w:rsidP="00905F12">
      <w:pPr>
        <w:pStyle w:val="font6"/>
        <w:widowControl w:val="0"/>
        <w:spacing w:before="60" w:beforeAutospacing="0" w:after="60" w:afterAutospacing="0" w:line="360" w:lineRule="auto"/>
        <w:jc w:val="both"/>
        <w:rPr>
          <w:kern w:val="2"/>
        </w:rPr>
      </w:pPr>
    </w:p>
    <w:p w:rsidR="00D22CE3" w:rsidRPr="00BC4F55" w:rsidRDefault="00BC4F55" w:rsidP="00BC4F55">
      <w:pPr>
        <w:pStyle w:val="TitleText"/>
        <w:jc w:val="center"/>
        <w:rPr>
          <w:smallCaps/>
          <w:sz w:val="32"/>
        </w:rPr>
      </w:pPr>
      <w:r>
        <w:rPr>
          <w:smallCaps/>
          <w:sz w:val="32"/>
          <w:lang w:eastAsia="zh-TW"/>
        </w:rPr>
        <w:br w:type="page"/>
      </w:r>
      <w:r w:rsidRPr="00BC4F55">
        <w:rPr>
          <w:snapToGrid w:val="0"/>
        </w:rPr>
        <w:lastRenderedPageBreak/>
        <w:t>Table of Contents</w:t>
      </w:r>
    </w:p>
    <w:p w:rsidR="00D22CE3" w:rsidRPr="00C17518" w:rsidRDefault="00D22CE3" w:rsidP="00D22CE3">
      <w:pPr>
        <w:jc w:val="both"/>
        <w:rPr>
          <w:rFonts w:cs="Arial"/>
        </w:rPr>
      </w:pPr>
    </w:p>
    <w:p w:rsidR="00D22CE3" w:rsidRPr="00C17518" w:rsidRDefault="00D22CE3" w:rsidP="00D22CE3">
      <w:pPr>
        <w:jc w:val="both"/>
        <w:rPr>
          <w:rFonts w:cs="Arial"/>
        </w:rPr>
      </w:pPr>
    </w:p>
    <w:p w:rsidR="00FC1879" w:rsidRDefault="00EC5BAC">
      <w:pPr>
        <w:pStyle w:val="12"/>
        <w:tabs>
          <w:tab w:val="left" w:pos="400"/>
          <w:tab w:val="right" w:leader="dot" w:pos="9890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2"/>
          <w:lang w:val="en-US" w:eastAsia="zh-TW"/>
        </w:rPr>
      </w:pPr>
      <w:r>
        <w:rPr>
          <w:b w:val="0"/>
          <w:bCs w:val="0"/>
        </w:rPr>
        <w:fldChar w:fldCharType="begin"/>
      </w:r>
      <w:r w:rsidR="00CC389C">
        <w:rPr>
          <w:b w:val="0"/>
          <w:bCs w:val="0"/>
        </w:rPr>
        <w:instrText xml:space="preserve"> TOC \o "1-3" \h \z </w:instrText>
      </w:r>
      <w:r>
        <w:rPr>
          <w:b w:val="0"/>
          <w:bCs w:val="0"/>
        </w:rPr>
        <w:fldChar w:fldCharType="separate"/>
      </w:r>
      <w:hyperlink w:anchor="_Toc482890128" w:history="1">
        <w:r w:rsidR="00FC1879" w:rsidRPr="00AF2CB3">
          <w:rPr>
            <w:rStyle w:val="a7"/>
            <w:noProof/>
          </w:rPr>
          <w:t>1</w:t>
        </w:r>
        <w:r w:rsidR="00FC1879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4"/>
            <w:szCs w:val="22"/>
            <w:lang w:val="en-US" w:eastAsia="zh-TW"/>
          </w:rPr>
          <w:tab/>
        </w:r>
        <w:r w:rsidR="00FC1879" w:rsidRPr="00AF2CB3">
          <w:rPr>
            <w:rStyle w:val="a7"/>
            <w:noProof/>
          </w:rPr>
          <w:t>B</w:t>
        </w:r>
        <w:r w:rsidR="00FC1879" w:rsidRPr="00AF2CB3">
          <w:rPr>
            <w:rStyle w:val="a7"/>
            <w:noProof/>
            <w:lang w:eastAsia="zh-TW"/>
          </w:rPr>
          <w:t>ackground</w:t>
        </w:r>
        <w:r w:rsidR="00FC1879">
          <w:rPr>
            <w:noProof/>
            <w:webHidden/>
          </w:rPr>
          <w:tab/>
        </w:r>
        <w:r w:rsidR="00FC1879">
          <w:rPr>
            <w:noProof/>
            <w:webHidden/>
          </w:rPr>
          <w:fldChar w:fldCharType="begin"/>
        </w:r>
        <w:r w:rsidR="00FC1879">
          <w:rPr>
            <w:noProof/>
            <w:webHidden/>
          </w:rPr>
          <w:instrText xml:space="preserve"> PAGEREF _Toc482890128 \h </w:instrText>
        </w:r>
        <w:r w:rsidR="00FC1879">
          <w:rPr>
            <w:noProof/>
            <w:webHidden/>
          </w:rPr>
        </w:r>
        <w:r w:rsidR="00FC1879">
          <w:rPr>
            <w:noProof/>
            <w:webHidden/>
          </w:rPr>
          <w:fldChar w:fldCharType="separate"/>
        </w:r>
        <w:r w:rsidR="00FC1879">
          <w:rPr>
            <w:noProof/>
            <w:webHidden/>
          </w:rPr>
          <w:t>4</w:t>
        </w:r>
        <w:r w:rsidR="00FC1879">
          <w:rPr>
            <w:noProof/>
            <w:webHidden/>
          </w:rPr>
          <w:fldChar w:fldCharType="end"/>
        </w:r>
      </w:hyperlink>
    </w:p>
    <w:p w:rsidR="00FC1879" w:rsidRDefault="00FC1879">
      <w:pPr>
        <w:pStyle w:val="12"/>
        <w:tabs>
          <w:tab w:val="left" w:pos="400"/>
          <w:tab w:val="right" w:leader="dot" w:pos="9890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2"/>
          <w:lang w:val="en-US" w:eastAsia="zh-TW"/>
        </w:rPr>
      </w:pPr>
      <w:hyperlink w:anchor="_Toc482890129" w:history="1">
        <w:r w:rsidRPr="00AF2CB3">
          <w:rPr>
            <w:rStyle w:val="a7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4"/>
            <w:szCs w:val="22"/>
            <w:lang w:val="en-US" w:eastAsia="zh-TW"/>
          </w:rPr>
          <w:tab/>
        </w:r>
        <w:r w:rsidRPr="00AF2CB3">
          <w:rPr>
            <w:rStyle w:val="a7"/>
            <w:noProof/>
          </w:rPr>
          <w:t>Business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_Toc482890129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C1879" w:rsidRDefault="00FC1879">
      <w:pPr>
        <w:pStyle w:val="21"/>
        <w:tabs>
          <w:tab w:val="left" w:pos="800"/>
          <w:tab w:val="right" w:leader="dot" w:pos="9890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2"/>
          <w:lang w:val="en-US" w:eastAsia="zh-TW"/>
        </w:rPr>
      </w:pPr>
      <w:hyperlink w:anchor="_Toc482890130" w:history="1">
        <w:r w:rsidRPr="00AF2CB3">
          <w:rPr>
            <w:rStyle w:val="a7"/>
            <w:noProof/>
          </w:rPr>
          <w:t>2.1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2"/>
            <w:lang w:val="en-US" w:eastAsia="zh-TW"/>
          </w:rPr>
          <w:tab/>
        </w:r>
        <w:r w:rsidRPr="00AF2CB3">
          <w:rPr>
            <w:rStyle w:val="a7"/>
            <w:noProof/>
          </w:rPr>
          <w:t>Current Processing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_Toc482890130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C1879" w:rsidRDefault="00FC1879">
      <w:pPr>
        <w:pStyle w:val="21"/>
        <w:tabs>
          <w:tab w:val="left" w:pos="800"/>
          <w:tab w:val="right" w:leader="dot" w:pos="9890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2"/>
          <w:lang w:val="en-US" w:eastAsia="zh-TW"/>
        </w:rPr>
      </w:pPr>
      <w:hyperlink w:anchor="_Toc482890131" w:history="1">
        <w:r w:rsidRPr="00AF2CB3">
          <w:rPr>
            <w:rStyle w:val="a7"/>
            <w:noProof/>
          </w:rPr>
          <w:t>2.2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2"/>
            <w:lang w:val="en-US" w:eastAsia="zh-TW"/>
          </w:rPr>
          <w:tab/>
        </w:r>
        <w:r w:rsidRPr="00AF2CB3">
          <w:rPr>
            <w:rStyle w:val="a7"/>
            <w:noProof/>
          </w:rPr>
          <w:t>Requirement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_Toc482890131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C1879" w:rsidRDefault="00FC1879">
      <w:pPr>
        <w:pStyle w:val="21"/>
        <w:tabs>
          <w:tab w:val="left" w:pos="800"/>
          <w:tab w:val="right" w:leader="dot" w:pos="9890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2"/>
          <w:lang w:val="en-US" w:eastAsia="zh-TW"/>
        </w:rPr>
      </w:pPr>
      <w:hyperlink w:anchor="_Toc482890132" w:history="1">
        <w:r w:rsidRPr="00AF2CB3">
          <w:rPr>
            <w:rStyle w:val="a7"/>
            <w:rFonts w:eastAsia="新細明體"/>
            <w:noProof/>
            <w:lang w:eastAsia="zh-TW"/>
          </w:rPr>
          <w:t>2.3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2"/>
            <w:lang w:val="en-US" w:eastAsia="zh-TW"/>
          </w:rPr>
          <w:tab/>
        </w:r>
        <w:r w:rsidRPr="00AF2CB3">
          <w:rPr>
            <w:rStyle w:val="a7"/>
            <w:noProof/>
          </w:rPr>
          <w:t>Business Flow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_Toc482890132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C1879" w:rsidRDefault="00FC1879">
      <w:pPr>
        <w:pStyle w:val="12"/>
        <w:tabs>
          <w:tab w:val="left" w:pos="400"/>
          <w:tab w:val="right" w:leader="dot" w:pos="9890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2"/>
          <w:lang w:val="en-US" w:eastAsia="zh-TW"/>
        </w:rPr>
      </w:pPr>
      <w:hyperlink w:anchor="_Toc482890133" w:history="1">
        <w:r w:rsidRPr="00AF2CB3">
          <w:rPr>
            <w:rStyle w:val="a7"/>
            <w:noProof/>
            <w:lang w:eastAsia="zh-TW"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4"/>
            <w:szCs w:val="22"/>
            <w:lang w:val="en-US" w:eastAsia="zh-TW"/>
          </w:rPr>
          <w:tab/>
        </w:r>
        <w:r w:rsidRPr="00AF2CB3">
          <w:rPr>
            <w:rStyle w:val="a7"/>
            <w:noProof/>
          </w:rPr>
          <w:t>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_Toc482890133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C1879" w:rsidRDefault="00FC1879">
      <w:pPr>
        <w:pStyle w:val="21"/>
        <w:tabs>
          <w:tab w:val="right" w:leader="dot" w:pos="9890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2"/>
          <w:lang w:val="en-US" w:eastAsia="zh-TW"/>
        </w:rPr>
      </w:pPr>
      <w:hyperlink w:anchor="_Toc482890134" w:history="1">
        <w:r w:rsidRPr="00AF2CB3">
          <w:rPr>
            <w:rStyle w:val="a7"/>
            <w:rFonts w:ascii="微軟正黑體" w:eastAsia="微軟正黑體" w:hAnsi="微軟正黑體"/>
            <w:noProof/>
            <w:lang w:eastAsia="zh-TW"/>
          </w:rPr>
          <w:t>FR-01-02-01</w:t>
        </w:r>
        <w:r w:rsidRPr="00AF2CB3">
          <w:rPr>
            <w:rStyle w:val="a7"/>
            <w:rFonts w:ascii="微軟正黑體" w:eastAsia="微軟正黑體" w:hAnsi="微軟正黑體" w:hint="eastAsia"/>
            <w:noProof/>
            <w:lang w:eastAsia="zh-TW"/>
          </w:rPr>
          <w:t>：工作清單</w:t>
        </w:r>
        <w:r w:rsidRPr="00AF2CB3">
          <w:rPr>
            <w:rStyle w:val="a7"/>
            <w:rFonts w:ascii="微軟正黑體" w:eastAsia="微軟正黑體" w:hAnsi="微軟正黑體"/>
            <w:noProof/>
            <w:lang w:eastAsia="zh-TW"/>
          </w:rPr>
          <w:t>-</w:t>
        </w:r>
        <w:r w:rsidRPr="00AF2CB3">
          <w:rPr>
            <w:rStyle w:val="a7"/>
            <w:rFonts w:ascii="微軟正黑體" w:eastAsia="微軟正黑體" w:hAnsi="微軟正黑體" w:hint="eastAsia"/>
            <w:noProof/>
            <w:lang w:eastAsia="zh-TW"/>
          </w:rPr>
          <w:t>個人案件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_Toc482890134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C1879" w:rsidRDefault="00FC1879">
      <w:pPr>
        <w:pStyle w:val="12"/>
        <w:tabs>
          <w:tab w:val="left" w:pos="400"/>
          <w:tab w:val="right" w:leader="dot" w:pos="9890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2"/>
          <w:lang w:val="en-US" w:eastAsia="zh-TW"/>
        </w:rPr>
      </w:pPr>
      <w:hyperlink w:anchor="_Toc482890135" w:history="1">
        <w:r w:rsidRPr="00AF2CB3">
          <w:rPr>
            <w:rStyle w:val="a7"/>
            <w:rFonts w:eastAsia="新細明體"/>
            <w:noProof/>
            <w:lang w:eastAsia="zh-TW"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4"/>
            <w:szCs w:val="22"/>
            <w:lang w:val="en-US" w:eastAsia="zh-TW"/>
          </w:rPr>
          <w:tab/>
        </w:r>
        <w:r w:rsidRPr="00AF2CB3">
          <w:rPr>
            <w:rStyle w:val="a7"/>
            <w:noProof/>
          </w:rPr>
          <w:t>Reference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_Toc482890135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FC1879" w:rsidRDefault="00FC1879">
      <w:pPr>
        <w:pStyle w:val="21"/>
        <w:tabs>
          <w:tab w:val="left" w:pos="800"/>
          <w:tab w:val="right" w:leader="dot" w:pos="9890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2"/>
          <w:lang w:val="en-US" w:eastAsia="zh-TW"/>
        </w:rPr>
      </w:pPr>
      <w:hyperlink w:anchor="_Toc482890136" w:history="1">
        <w:r w:rsidRPr="00AF2CB3">
          <w:rPr>
            <w:rStyle w:val="a7"/>
            <w:rFonts w:eastAsia="標楷體" w:cs="Arial"/>
            <w:noProof/>
            <w:lang w:eastAsia="zh-TW"/>
          </w:rPr>
          <w:t>4.1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2"/>
            <w:lang w:val="en-US" w:eastAsia="zh-TW"/>
          </w:rPr>
          <w:tab/>
        </w:r>
        <w:r w:rsidRPr="00AF2CB3">
          <w:rPr>
            <w:rStyle w:val="a7"/>
            <w:rFonts w:cs="Arial"/>
            <w:noProof/>
            <w:lang w:eastAsia="zh-TW"/>
          </w:rPr>
          <w:t>Definition of Terminologies: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_Toc482890136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FC1879" w:rsidRDefault="00FC1879">
      <w:pPr>
        <w:pStyle w:val="21"/>
        <w:tabs>
          <w:tab w:val="left" w:pos="800"/>
          <w:tab w:val="right" w:leader="dot" w:pos="9890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2"/>
          <w:lang w:val="en-US" w:eastAsia="zh-TW"/>
        </w:rPr>
      </w:pPr>
      <w:hyperlink w:anchor="_Toc482890137" w:history="1">
        <w:r w:rsidRPr="00AF2CB3">
          <w:rPr>
            <w:rStyle w:val="a7"/>
            <w:rFonts w:eastAsia="標楷體" w:cs="Arial"/>
            <w:noProof/>
            <w:lang w:eastAsia="zh-TW"/>
          </w:rPr>
          <w:t>4.2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2"/>
            <w:lang w:val="en-US" w:eastAsia="zh-TW"/>
          </w:rPr>
          <w:tab/>
        </w:r>
        <w:r w:rsidRPr="00AF2CB3">
          <w:rPr>
            <w:rStyle w:val="a7"/>
            <w:rFonts w:cs="Arial"/>
            <w:noProof/>
            <w:lang w:eastAsia="zh-TW"/>
          </w:rPr>
          <w:t>Attachment: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_Toc482890137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FC1879" w:rsidRDefault="00FC1879">
      <w:pPr>
        <w:pStyle w:val="12"/>
        <w:tabs>
          <w:tab w:val="left" w:pos="400"/>
          <w:tab w:val="right" w:leader="dot" w:pos="9890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2"/>
          <w:lang w:val="en-US" w:eastAsia="zh-TW"/>
        </w:rPr>
      </w:pPr>
      <w:hyperlink w:anchor="_Toc482890138" w:history="1">
        <w:r w:rsidRPr="00AF2CB3">
          <w:rPr>
            <w:rStyle w:val="a7"/>
            <w:noProof/>
          </w:rPr>
          <w:t>5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4"/>
            <w:szCs w:val="22"/>
            <w:lang w:val="en-US" w:eastAsia="zh-TW"/>
          </w:rPr>
          <w:tab/>
        </w:r>
        <w:r w:rsidRPr="00AF2CB3">
          <w:rPr>
            <w:rStyle w:val="a7"/>
            <w:noProof/>
          </w:rPr>
          <w:t>Signatures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_Toc482890138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FC1879" w:rsidRDefault="00FC1879">
      <w:pPr>
        <w:pStyle w:val="12"/>
        <w:tabs>
          <w:tab w:val="left" w:pos="400"/>
          <w:tab w:val="right" w:leader="dot" w:pos="9890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2"/>
          <w:lang w:val="en-US" w:eastAsia="zh-TW"/>
        </w:rPr>
      </w:pPr>
      <w:hyperlink w:anchor="_Toc482890139" w:history="1">
        <w:r w:rsidRPr="00AF2CB3">
          <w:rPr>
            <w:rStyle w:val="a7"/>
            <w:noProof/>
          </w:rPr>
          <w:t>6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4"/>
            <w:szCs w:val="22"/>
            <w:lang w:val="en-US" w:eastAsia="zh-TW"/>
          </w:rPr>
          <w:tab/>
        </w:r>
        <w:r w:rsidRPr="00AF2CB3">
          <w:rPr>
            <w:rStyle w:val="a7"/>
            <w:noProof/>
          </w:rPr>
          <w:t>Change Requirement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_Toc482890139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D22CE3" w:rsidRPr="00C17518" w:rsidRDefault="00EC5BAC" w:rsidP="00BC4F55">
      <w:pPr>
        <w:pStyle w:val="a3"/>
        <w:tabs>
          <w:tab w:val="clear" w:pos="4320"/>
          <w:tab w:val="clear" w:pos="8640"/>
        </w:tabs>
        <w:jc w:val="both"/>
        <w:rPr>
          <w:rFonts w:cs="Arial"/>
        </w:rPr>
      </w:pPr>
      <w:r>
        <w:rPr>
          <w:rFonts w:cs="Arial"/>
          <w:b/>
          <w:bCs/>
        </w:rPr>
        <w:fldChar w:fldCharType="end"/>
      </w:r>
    </w:p>
    <w:p w:rsidR="00D22CE3" w:rsidRPr="00A449BE" w:rsidRDefault="00BC4F55" w:rsidP="00D22CE3">
      <w:pPr>
        <w:rPr>
          <w:rFonts w:eastAsia="新細明體" w:cs="Arial"/>
          <w:szCs w:val="21"/>
          <w:lang w:eastAsia="zh-TW"/>
        </w:rPr>
      </w:pPr>
      <w:r>
        <w:rPr>
          <w:rFonts w:cs="Arial"/>
          <w:szCs w:val="21"/>
        </w:rPr>
        <w:br w:type="page"/>
      </w:r>
    </w:p>
    <w:p w:rsidR="00697034" w:rsidRPr="006D0309" w:rsidRDefault="00697034" w:rsidP="00AA1DBB">
      <w:pPr>
        <w:pStyle w:val="10"/>
        <w:numPr>
          <w:ilvl w:val="0"/>
          <w:numId w:val="5"/>
        </w:numPr>
        <w:shd w:val="clear" w:color="auto" w:fill="auto"/>
        <w:rPr>
          <w:kern w:val="0"/>
        </w:rPr>
      </w:pPr>
      <w:bookmarkStart w:id="14" w:name="_Toc217294062"/>
      <w:bookmarkStart w:id="15" w:name="_Toc217360850"/>
      <w:bookmarkStart w:id="16" w:name="_Toc217294063"/>
      <w:bookmarkStart w:id="17" w:name="_Toc217360851"/>
      <w:bookmarkStart w:id="18" w:name="_Toc217294064"/>
      <w:bookmarkStart w:id="19" w:name="_Toc217360852"/>
      <w:bookmarkStart w:id="20" w:name="_Toc217294065"/>
      <w:bookmarkStart w:id="21" w:name="_Toc217360853"/>
      <w:bookmarkStart w:id="22" w:name="_Toc217294066"/>
      <w:bookmarkStart w:id="23" w:name="_Toc217360854"/>
      <w:bookmarkStart w:id="24" w:name="_Toc217294068"/>
      <w:bookmarkStart w:id="25" w:name="_Toc217360856"/>
      <w:bookmarkStart w:id="26" w:name="_Toc217294069"/>
      <w:bookmarkStart w:id="27" w:name="_Toc217360857"/>
      <w:bookmarkStart w:id="28" w:name="_Toc217294070"/>
      <w:bookmarkStart w:id="29" w:name="_Toc217360858"/>
      <w:bookmarkStart w:id="30" w:name="_Toc217294076"/>
      <w:bookmarkStart w:id="31" w:name="_Toc217360864"/>
      <w:bookmarkStart w:id="32" w:name="_Toc179188885"/>
      <w:bookmarkStart w:id="33" w:name="_Toc179191190"/>
      <w:bookmarkStart w:id="34" w:name="_Toc179192175"/>
      <w:bookmarkStart w:id="35" w:name="_Toc482890128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r w:rsidRPr="00697034">
        <w:t>B</w:t>
      </w:r>
      <w:r w:rsidRPr="00697034">
        <w:rPr>
          <w:lang w:eastAsia="zh-TW"/>
        </w:rPr>
        <w:t>ackground</w:t>
      </w:r>
      <w:bookmarkEnd w:id="35"/>
    </w:p>
    <w:bookmarkEnd w:id="32"/>
    <w:bookmarkEnd w:id="33"/>
    <w:bookmarkEnd w:id="34"/>
    <w:p w:rsidR="00144D87" w:rsidRPr="002904E8" w:rsidRDefault="00D72A32" w:rsidP="002904E8">
      <w:pPr>
        <w:ind w:leftChars="213" w:left="426"/>
        <w:rPr>
          <w:rFonts w:asciiTheme="minorHAnsi" w:eastAsia="微軟正黑體" w:hAnsiTheme="minorHAnsi"/>
          <w:lang w:eastAsia="zh-TW"/>
        </w:rPr>
      </w:pPr>
      <w:r w:rsidRPr="002904E8">
        <w:rPr>
          <w:rFonts w:asciiTheme="minorHAnsi" w:eastAsia="微軟正黑體" w:hAnsiTheme="minorHAnsi"/>
          <w:lang w:eastAsia="zh-TW"/>
        </w:rPr>
        <w:t>IBM</w:t>
      </w:r>
      <w:r w:rsidRPr="002904E8">
        <w:rPr>
          <w:rFonts w:asciiTheme="minorHAnsi" w:eastAsia="微軟正黑體" w:hAnsi="微軟正黑體"/>
          <w:lang w:eastAsia="zh-TW"/>
        </w:rPr>
        <w:t>於</w:t>
      </w:r>
      <w:r w:rsidRPr="002904E8">
        <w:rPr>
          <w:rFonts w:asciiTheme="minorHAnsi" w:eastAsia="微軟正黑體" w:hAnsiTheme="minorHAnsi"/>
          <w:lang w:eastAsia="zh-TW"/>
        </w:rPr>
        <w:t>2015/9</w:t>
      </w:r>
      <w:r w:rsidRPr="002904E8">
        <w:rPr>
          <w:rFonts w:asciiTheme="minorHAnsi" w:eastAsia="微軟正黑體" w:hAnsi="微軟正黑體"/>
          <w:lang w:eastAsia="zh-TW"/>
        </w:rPr>
        <w:t>停止</w:t>
      </w:r>
      <w:r w:rsidRPr="002904E8">
        <w:rPr>
          <w:rFonts w:asciiTheme="minorHAnsi" w:eastAsia="微軟正黑體" w:hAnsiTheme="minorHAnsi"/>
          <w:lang w:eastAsia="zh-TW"/>
        </w:rPr>
        <w:t>InW</w:t>
      </w:r>
      <w:r w:rsidRPr="002904E8">
        <w:rPr>
          <w:rFonts w:asciiTheme="minorHAnsi" w:eastAsia="微軟正黑體" w:hAnsi="微軟正黑體"/>
          <w:lang w:eastAsia="zh-TW"/>
        </w:rPr>
        <w:t>系統上</w:t>
      </w:r>
      <w:r w:rsidRPr="002904E8">
        <w:rPr>
          <w:rFonts w:asciiTheme="minorHAnsi" w:eastAsia="微軟正黑體" w:hAnsiTheme="minorHAnsi"/>
          <w:lang w:eastAsia="zh-TW"/>
        </w:rPr>
        <w:t>MQ Workflow</w:t>
      </w:r>
      <w:r w:rsidRPr="002904E8">
        <w:rPr>
          <w:rFonts w:asciiTheme="minorHAnsi" w:eastAsia="微軟正黑體" w:hAnsi="微軟正黑體"/>
          <w:lang w:eastAsia="zh-TW"/>
        </w:rPr>
        <w:t>軟體的支援服務</w:t>
      </w:r>
      <w:r w:rsidRPr="002904E8">
        <w:rPr>
          <w:rFonts w:asciiTheme="minorHAnsi" w:eastAsia="微軟正黑體" w:hAnsiTheme="minorHAnsi"/>
          <w:lang w:eastAsia="zh-TW"/>
        </w:rPr>
        <w:t xml:space="preserve"> (EOS)</w:t>
      </w:r>
      <w:r w:rsidRPr="002904E8">
        <w:rPr>
          <w:rFonts w:asciiTheme="minorHAnsi" w:eastAsia="微軟正黑體" w:hAnsi="微軟正黑體"/>
          <w:lang w:eastAsia="zh-TW"/>
        </w:rPr>
        <w:t>，系統發生問題時，無法得到相對應和即時的支援，對保單行政作業造成影響，目前先以</w:t>
      </w:r>
      <w:r w:rsidRPr="002904E8">
        <w:rPr>
          <w:rFonts w:asciiTheme="minorHAnsi" w:eastAsia="微軟正黑體" w:hAnsiTheme="minorHAnsi"/>
          <w:lang w:eastAsia="zh-TW"/>
        </w:rPr>
        <w:t>extended support</w:t>
      </w:r>
      <w:r w:rsidRPr="002904E8">
        <w:rPr>
          <w:rFonts w:asciiTheme="minorHAnsi" w:eastAsia="微軟正黑體" w:hAnsi="微軟正黑體"/>
          <w:lang w:eastAsia="zh-TW"/>
        </w:rPr>
        <w:t>到</w:t>
      </w:r>
      <w:r w:rsidRPr="002904E8">
        <w:rPr>
          <w:rFonts w:asciiTheme="minorHAnsi" w:eastAsia="微軟正黑體" w:hAnsiTheme="minorHAnsi"/>
          <w:lang w:eastAsia="zh-TW"/>
        </w:rPr>
        <w:t>2017/9</w:t>
      </w:r>
      <w:r w:rsidRPr="002904E8">
        <w:rPr>
          <w:rFonts w:asciiTheme="minorHAnsi" w:eastAsia="微軟正黑體" w:hAnsi="微軟正黑體"/>
          <w:lang w:eastAsia="zh-TW"/>
        </w:rPr>
        <w:t>因應，預估還可再延長一年。因應</w:t>
      </w:r>
      <w:r w:rsidRPr="002904E8">
        <w:rPr>
          <w:rFonts w:asciiTheme="minorHAnsi" w:eastAsia="微軟正黑體" w:hAnsiTheme="minorHAnsi"/>
          <w:lang w:eastAsia="zh-TW"/>
        </w:rPr>
        <w:t>MQ Workflow</w:t>
      </w:r>
      <w:r w:rsidRPr="002904E8">
        <w:rPr>
          <w:rFonts w:asciiTheme="minorHAnsi" w:eastAsia="微軟正黑體" w:hAnsi="微軟正黑體"/>
          <w:lang w:eastAsia="zh-TW"/>
        </w:rPr>
        <w:t>替換，相關保單行政作業系統之</w:t>
      </w:r>
      <w:r w:rsidRPr="002904E8">
        <w:rPr>
          <w:rFonts w:asciiTheme="minorHAnsi" w:eastAsia="微軟正黑體" w:hAnsiTheme="minorHAnsi"/>
          <w:lang w:eastAsia="zh-TW"/>
        </w:rPr>
        <w:t>PB</w:t>
      </w:r>
      <w:r w:rsidRPr="002904E8">
        <w:rPr>
          <w:rFonts w:asciiTheme="minorHAnsi" w:eastAsia="微軟正黑體" w:hAnsi="微軟正黑體"/>
          <w:lang w:eastAsia="zh-TW"/>
        </w:rPr>
        <w:t>程式必須進行修正，且因</w:t>
      </w:r>
      <w:r w:rsidRPr="002904E8">
        <w:rPr>
          <w:rFonts w:asciiTheme="minorHAnsi" w:eastAsia="微軟正黑體" w:hAnsiTheme="minorHAnsi"/>
          <w:lang w:eastAsia="zh-TW"/>
        </w:rPr>
        <w:t>PB</w:t>
      </w:r>
      <w:r w:rsidRPr="002904E8">
        <w:rPr>
          <w:rFonts w:asciiTheme="minorHAnsi" w:eastAsia="微軟正黑體" w:hAnsi="微軟正黑體"/>
          <w:lang w:eastAsia="zh-TW"/>
        </w:rPr>
        <w:t>也面臨汰換問題，故透過本專案同步轉換成</w:t>
      </w:r>
      <w:r w:rsidRPr="002904E8">
        <w:rPr>
          <w:rFonts w:asciiTheme="minorHAnsi" w:eastAsia="微軟正黑體" w:hAnsiTheme="minorHAnsi"/>
          <w:lang w:eastAsia="zh-TW"/>
        </w:rPr>
        <w:t>Java</w:t>
      </w:r>
      <w:r w:rsidRPr="002904E8">
        <w:rPr>
          <w:rFonts w:asciiTheme="minorHAnsi" w:eastAsia="微軟正黑體" w:hAnsi="微軟正黑體"/>
          <w:lang w:eastAsia="zh-TW"/>
        </w:rPr>
        <w:t>版。</w:t>
      </w:r>
    </w:p>
    <w:p w:rsidR="00144D87" w:rsidRPr="002904E8" w:rsidRDefault="00144D87" w:rsidP="002904E8">
      <w:pPr>
        <w:ind w:firstLine="425"/>
        <w:rPr>
          <w:rFonts w:asciiTheme="minorHAnsi" w:eastAsia="微軟正黑體" w:hAnsiTheme="minorHAnsi"/>
          <w:lang w:eastAsia="zh-TW"/>
        </w:rPr>
      </w:pPr>
    </w:p>
    <w:p w:rsidR="00362EFC" w:rsidRPr="002904E8" w:rsidRDefault="00362EFC" w:rsidP="002904E8">
      <w:pPr>
        <w:ind w:firstLine="425"/>
        <w:rPr>
          <w:rFonts w:asciiTheme="minorHAnsi" w:eastAsia="微軟正黑體" w:hAnsiTheme="minorHAnsi"/>
          <w:lang w:eastAsia="zh-TW"/>
        </w:rPr>
      </w:pPr>
      <w:r w:rsidRPr="002904E8">
        <w:rPr>
          <w:rFonts w:asciiTheme="minorHAnsi" w:eastAsia="微軟正黑體" w:hAnsi="微軟正黑體"/>
          <w:lang w:eastAsia="zh-TW"/>
        </w:rPr>
        <w:t>未來將於</w:t>
      </w:r>
      <w:r w:rsidRPr="002904E8">
        <w:rPr>
          <w:rFonts w:asciiTheme="minorHAnsi" w:eastAsia="微軟正黑體" w:hAnsiTheme="minorHAnsi"/>
          <w:lang w:eastAsia="zh-TW"/>
        </w:rPr>
        <w:t>Java-Portal</w:t>
      </w:r>
      <w:r w:rsidRPr="002904E8">
        <w:rPr>
          <w:rFonts w:asciiTheme="minorHAnsi" w:eastAsia="微軟正黑體" w:hAnsi="微軟正黑體"/>
          <w:lang w:eastAsia="zh-TW"/>
        </w:rPr>
        <w:t>平台建置具彈性、擴充性且易於維護之影像工作流程與</w:t>
      </w:r>
      <w:r w:rsidRPr="002904E8">
        <w:rPr>
          <w:rFonts w:asciiTheme="minorHAnsi" w:eastAsia="微軟正黑體" w:hAnsiTheme="minorHAnsi"/>
          <w:lang w:eastAsia="zh-TW"/>
        </w:rPr>
        <w:t>EUIS</w:t>
      </w:r>
      <w:r w:rsidRPr="002904E8">
        <w:rPr>
          <w:rFonts w:asciiTheme="minorHAnsi" w:eastAsia="微軟正黑體" w:hAnsi="微軟正黑體"/>
          <w:lang w:eastAsia="zh-TW"/>
        </w:rPr>
        <w:t>整合系統。</w:t>
      </w:r>
    </w:p>
    <w:p w:rsidR="00D72A32" w:rsidRDefault="00362EFC" w:rsidP="002904E8">
      <w:pPr>
        <w:ind w:firstLine="425"/>
        <w:rPr>
          <w:rFonts w:asciiTheme="minorHAnsi" w:eastAsia="微軟正黑體" w:hAnsi="微軟正黑體"/>
          <w:lang w:eastAsia="zh-TW"/>
        </w:rPr>
      </w:pPr>
      <w:r w:rsidRPr="002904E8">
        <w:rPr>
          <w:rFonts w:asciiTheme="minorHAnsi" w:eastAsia="微軟正黑體" w:hAnsi="微軟正黑體"/>
          <w:lang w:eastAsia="zh-TW"/>
        </w:rPr>
        <w:t>本份需求子文件描述轉換</w:t>
      </w:r>
      <w:r w:rsidR="00144D87" w:rsidRPr="002904E8">
        <w:rPr>
          <w:rFonts w:asciiTheme="minorHAnsi" w:eastAsia="微軟正黑體" w:hAnsi="微軟正黑體"/>
          <w:lang w:eastAsia="zh-TW"/>
        </w:rPr>
        <w:t>後</w:t>
      </w:r>
      <w:r w:rsidR="000377B0">
        <w:rPr>
          <w:rFonts w:asciiTheme="minorHAnsi" w:eastAsia="微軟正黑體" w:hAnsi="微軟正黑體" w:hint="eastAsia"/>
          <w:lang w:eastAsia="zh-TW"/>
        </w:rPr>
        <w:t>工作清單</w:t>
      </w:r>
      <w:r w:rsidR="000377B0">
        <w:rPr>
          <w:rFonts w:asciiTheme="minorHAnsi" w:eastAsia="微軟正黑體" w:hAnsi="微軟正黑體" w:hint="eastAsia"/>
          <w:lang w:eastAsia="zh-TW"/>
        </w:rPr>
        <w:t>-</w:t>
      </w:r>
      <w:r w:rsidR="00DA1275">
        <w:rPr>
          <w:rFonts w:asciiTheme="minorHAnsi" w:eastAsia="微軟正黑體" w:hAnsi="微軟正黑體" w:hint="eastAsia"/>
          <w:lang w:eastAsia="zh-TW"/>
        </w:rPr>
        <w:t>個人</w:t>
      </w:r>
      <w:r w:rsidR="000377B0">
        <w:rPr>
          <w:rFonts w:asciiTheme="minorHAnsi" w:eastAsia="微軟正黑體" w:hAnsi="微軟正黑體" w:hint="eastAsia"/>
          <w:lang w:eastAsia="zh-TW"/>
        </w:rPr>
        <w:t>案件</w:t>
      </w:r>
      <w:r w:rsidRPr="002904E8">
        <w:rPr>
          <w:rFonts w:asciiTheme="minorHAnsi" w:eastAsia="微軟正黑體" w:hAnsi="微軟正黑體"/>
          <w:lang w:eastAsia="zh-TW"/>
        </w:rPr>
        <w:t>之需求規格。</w:t>
      </w:r>
    </w:p>
    <w:p w:rsidR="002904E8" w:rsidRPr="00034EDA" w:rsidRDefault="002904E8" w:rsidP="002904E8">
      <w:pPr>
        <w:ind w:firstLine="425"/>
        <w:rPr>
          <w:rFonts w:asciiTheme="minorHAnsi" w:eastAsia="微軟正黑體" w:hAnsi="微軟正黑體"/>
          <w:lang w:eastAsia="zh-TW"/>
        </w:rPr>
      </w:pPr>
    </w:p>
    <w:p w:rsidR="002904E8" w:rsidRPr="002904E8" w:rsidRDefault="002904E8" w:rsidP="002904E8">
      <w:pPr>
        <w:ind w:firstLine="425"/>
        <w:rPr>
          <w:rFonts w:asciiTheme="minorHAnsi" w:eastAsia="微軟正黑體" w:hAnsiTheme="minorHAnsi"/>
          <w:lang w:val="en-US" w:eastAsia="zh-TW"/>
        </w:rPr>
      </w:pPr>
    </w:p>
    <w:p w:rsidR="006B29FC" w:rsidRPr="006D0309" w:rsidRDefault="006234BA" w:rsidP="00AA1DBB">
      <w:pPr>
        <w:pStyle w:val="10"/>
        <w:numPr>
          <w:ilvl w:val="0"/>
          <w:numId w:val="5"/>
        </w:numPr>
        <w:shd w:val="clear" w:color="auto" w:fill="auto"/>
        <w:rPr>
          <w:kern w:val="0"/>
        </w:rPr>
      </w:pPr>
      <w:bookmarkStart w:id="36" w:name="_Toc179188893"/>
      <w:bookmarkStart w:id="37" w:name="_Toc179191198"/>
      <w:bookmarkStart w:id="38" w:name="_Toc179192183"/>
      <w:bookmarkStart w:id="39" w:name="_Toc230420605"/>
      <w:bookmarkStart w:id="40" w:name="_Toc482890129"/>
      <w:r w:rsidRPr="006D0309">
        <w:rPr>
          <w:kern w:val="0"/>
        </w:rPr>
        <w:t>Business Requirements</w:t>
      </w:r>
      <w:bookmarkEnd w:id="36"/>
      <w:bookmarkEnd w:id="37"/>
      <w:bookmarkEnd w:id="38"/>
      <w:bookmarkEnd w:id="39"/>
      <w:bookmarkEnd w:id="40"/>
    </w:p>
    <w:p w:rsidR="00CE3947" w:rsidRDefault="00CE3947" w:rsidP="00AA1DBB">
      <w:pPr>
        <w:pStyle w:val="2"/>
        <w:numPr>
          <w:ilvl w:val="1"/>
          <w:numId w:val="5"/>
        </w:numPr>
      </w:pPr>
      <w:bookmarkStart w:id="41" w:name="_Toc536196235"/>
      <w:bookmarkStart w:id="42" w:name="_Toc43096079"/>
      <w:bookmarkStart w:id="43" w:name="_Toc65058646"/>
      <w:bookmarkStart w:id="44" w:name="_Toc231095128"/>
      <w:bookmarkStart w:id="45" w:name="_Toc482890130"/>
      <w:r>
        <w:t>Current Processing</w:t>
      </w:r>
      <w:bookmarkEnd w:id="41"/>
      <w:bookmarkEnd w:id="42"/>
      <w:bookmarkEnd w:id="43"/>
      <w:bookmarkEnd w:id="44"/>
      <w:bookmarkEnd w:id="45"/>
    </w:p>
    <w:p w:rsidR="00757BBF" w:rsidRPr="00144D87" w:rsidRDefault="00757BBF" w:rsidP="002904E8">
      <w:pPr>
        <w:ind w:leftChars="425" w:left="850"/>
        <w:rPr>
          <w:rFonts w:ascii="微軟正黑體" w:eastAsia="微軟正黑體" w:hAnsi="微軟正黑體"/>
          <w:lang w:val="en-US" w:eastAsia="zh-TW"/>
        </w:rPr>
      </w:pPr>
      <w:bookmarkStart w:id="46" w:name="_Toc57811803"/>
      <w:bookmarkStart w:id="47" w:name="_Toc231095129"/>
    </w:p>
    <w:p w:rsidR="00757BBF" w:rsidRPr="00144D87" w:rsidRDefault="00DA1275" w:rsidP="002904E8">
      <w:pPr>
        <w:ind w:leftChars="425" w:left="850"/>
        <w:rPr>
          <w:rFonts w:ascii="微軟正黑體" w:eastAsia="微軟正黑體" w:hAnsi="微軟正黑體"/>
          <w:lang w:val="en-US" w:eastAsia="zh-TW"/>
        </w:rPr>
      </w:pPr>
      <w:r>
        <w:rPr>
          <w:rFonts w:ascii="微軟正黑體" w:eastAsia="微軟正黑體" w:hAnsi="微軟正黑體" w:hint="eastAsia"/>
          <w:lang w:val="en-US" w:eastAsia="zh-TW"/>
        </w:rPr>
        <w:t>案件處理人員</w:t>
      </w:r>
      <w:r w:rsidR="000E7A7C" w:rsidRPr="000E7A7C">
        <w:rPr>
          <w:rFonts w:ascii="微軟正黑體" w:eastAsia="微軟正黑體" w:hAnsi="微軟正黑體" w:hint="eastAsia"/>
          <w:lang w:val="en-US" w:eastAsia="zh-TW"/>
        </w:rPr>
        <w:t>可以從</w:t>
      </w:r>
      <w:r w:rsidR="008B1A73">
        <w:rPr>
          <w:rFonts w:ascii="微軟正黑體" w:eastAsia="微軟正黑體" w:hAnsi="微軟正黑體" w:hint="eastAsia"/>
          <w:lang w:val="en-US" w:eastAsia="zh-TW"/>
        </w:rPr>
        <w:t>工作清單-</w:t>
      </w:r>
      <w:r>
        <w:rPr>
          <w:rFonts w:ascii="微軟正黑體" w:eastAsia="微軟正黑體" w:hAnsi="微軟正黑體" w:hint="eastAsia"/>
          <w:lang w:val="en-US" w:eastAsia="zh-TW"/>
        </w:rPr>
        <w:t>個人件</w:t>
      </w:r>
      <w:r w:rsidR="002E5007">
        <w:rPr>
          <w:rFonts w:ascii="微軟正黑體" w:eastAsia="微軟正黑體" w:hAnsi="微軟正黑體" w:hint="eastAsia"/>
          <w:lang w:val="en-US" w:eastAsia="zh-TW"/>
        </w:rPr>
        <w:t>(私池)</w:t>
      </w:r>
      <w:r>
        <w:rPr>
          <w:rFonts w:ascii="微軟正黑體" w:eastAsia="微軟正黑體" w:hAnsi="微軟正黑體" w:hint="eastAsia"/>
          <w:lang w:val="en-US" w:eastAsia="zh-TW"/>
        </w:rPr>
        <w:t>查看個人</w:t>
      </w:r>
      <w:r w:rsidR="000E7A7C" w:rsidRPr="000E7A7C">
        <w:rPr>
          <w:rFonts w:ascii="微軟正黑體" w:eastAsia="微軟正黑體" w:hAnsi="微軟正黑體" w:hint="eastAsia"/>
          <w:lang w:val="en-US" w:eastAsia="zh-TW"/>
        </w:rPr>
        <w:t>案件並</w:t>
      </w:r>
      <w:r>
        <w:rPr>
          <w:rFonts w:ascii="微軟正黑體" w:eastAsia="微軟正黑體" w:hAnsi="微軟正黑體" w:hint="eastAsia"/>
          <w:lang w:val="en-US" w:eastAsia="zh-TW"/>
        </w:rPr>
        <w:t>開啟</w:t>
      </w:r>
      <w:r w:rsidR="000E7A7C" w:rsidRPr="000E7A7C">
        <w:rPr>
          <w:rFonts w:ascii="微軟正黑體" w:eastAsia="微軟正黑體" w:hAnsi="微軟正黑體" w:hint="eastAsia"/>
          <w:lang w:val="en-US" w:eastAsia="zh-TW"/>
        </w:rPr>
        <w:t>案件處理</w:t>
      </w:r>
      <w:r>
        <w:rPr>
          <w:rFonts w:ascii="微軟正黑體" w:eastAsia="微軟正黑體" w:hAnsi="微軟正黑體" w:hint="eastAsia"/>
          <w:lang w:val="en-US" w:eastAsia="zh-TW"/>
        </w:rPr>
        <w:t>畫面(三分割)</w:t>
      </w:r>
      <w:r w:rsidR="000E7A7C" w:rsidRPr="000E7A7C">
        <w:rPr>
          <w:rFonts w:ascii="微軟正黑體" w:eastAsia="微軟正黑體" w:hAnsi="微軟正黑體" w:hint="eastAsia"/>
          <w:lang w:val="en-US" w:eastAsia="zh-TW"/>
        </w:rPr>
        <w:t>。</w:t>
      </w:r>
    </w:p>
    <w:p w:rsidR="00AA45A6" w:rsidRPr="00144D87" w:rsidRDefault="00AA45A6" w:rsidP="002904E8">
      <w:pPr>
        <w:ind w:leftChars="425" w:left="850"/>
        <w:rPr>
          <w:rFonts w:ascii="微軟正黑體" w:eastAsia="微軟正黑體" w:hAnsi="微軟正黑體"/>
          <w:lang w:val="en-US" w:eastAsia="zh-TW"/>
        </w:rPr>
      </w:pPr>
    </w:p>
    <w:p w:rsidR="00CE3947" w:rsidRDefault="00426805" w:rsidP="00AA1DBB">
      <w:pPr>
        <w:pStyle w:val="2"/>
        <w:numPr>
          <w:ilvl w:val="1"/>
          <w:numId w:val="5"/>
        </w:numPr>
      </w:pPr>
      <w:bookmarkStart w:id="48" w:name="_Toc482890131"/>
      <w:r>
        <w:t>Requirement Specification</w:t>
      </w:r>
      <w:bookmarkEnd w:id="46"/>
      <w:bookmarkEnd w:id="47"/>
      <w:bookmarkEnd w:id="48"/>
    </w:p>
    <w:tbl>
      <w:tblPr>
        <w:tblW w:w="8505" w:type="dxa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9"/>
        <w:gridCol w:w="6946"/>
      </w:tblGrid>
      <w:tr w:rsidR="00CE3947" w:rsidTr="003460C8">
        <w:trPr>
          <w:trHeight w:val="340"/>
        </w:trPr>
        <w:tc>
          <w:tcPr>
            <w:tcW w:w="1559" w:type="dxa"/>
            <w:shd w:val="clear" w:color="auto" w:fill="808080"/>
          </w:tcPr>
          <w:p w:rsidR="00CE3947" w:rsidRDefault="00CE3947" w:rsidP="00E07B23">
            <w:r>
              <w:t>Trace #</w:t>
            </w:r>
          </w:p>
        </w:tc>
        <w:tc>
          <w:tcPr>
            <w:tcW w:w="6946" w:type="dxa"/>
            <w:shd w:val="clear" w:color="auto" w:fill="808080"/>
          </w:tcPr>
          <w:p w:rsidR="00CE3947" w:rsidRDefault="00CE3947" w:rsidP="00E07B23">
            <w:r>
              <w:t>Description</w:t>
            </w:r>
          </w:p>
        </w:tc>
      </w:tr>
      <w:tr w:rsidR="00043917" w:rsidRPr="00AE13AB" w:rsidTr="003460C8">
        <w:trPr>
          <w:trHeight w:val="340"/>
        </w:trPr>
        <w:tc>
          <w:tcPr>
            <w:tcW w:w="1559" w:type="dxa"/>
          </w:tcPr>
          <w:p w:rsidR="00043917" w:rsidRPr="00AE13AB" w:rsidRDefault="0037076D" w:rsidP="0037076D">
            <w:pPr>
              <w:pStyle w:val="infoYellow"/>
              <w:rPr>
                <w:rFonts w:ascii="微軟正黑體" w:eastAsia="微軟正黑體" w:hAnsi="微軟正黑體"/>
                <w:i w:val="0"/>
                <w:iCs w:val="0"/>
                <w:color w:val="auto"/>
                <w:sz w:val="24"/>
                <w:szCs w:val="24"/>
                <w:lang w:eastAsia="zh-TW"/>
              </w:rPr>
            </w:pPr>
            <w:r w:rsidRPr="00AE13AB">
              <w:rPr>
                <w:rFonts w:ascii="微軟正黑體" w:eastAsia="微軟正黑體" w:hAnsi="微軟正黑體" w:hint="eastAsia"/>
                <w:i w:val="0"/>
                <w:iCs w:val="0"/>
                <w:color w:val="auto"/>
                <w:sz w:val="24"/>
                <w:szCs w:val="24"/>
                <w:lang w:eastAsia="zh-TW"/>
              </w:rPr>
              <w:t>BR-0</w:t>
            </w:r>
            <w:r w:rsidR="002904E8">
              <w:rPr>
                <w:rFonts w:ascii="微軟正黑體" w:eastAsia="微軟正黑體" w:hAnsi="微軟正黑體" w:hint="eastAsia"/>
                <w:i w:val="0"/>
                <w:iCs w:val="0"/>
                <w:color w:val="auto"/>
                <w:sz w:val="24"/>
                <w:szCs w:val="24"/>
                <w:lang w:eastAsia="zh-TW"/>
              </w:rPr>
              <w:t>1</w:t>
            </w:r>
            <w:r w:rsidR="00AE13AB" w:rsidRPr="00AE13AB">
              <w:rPr>
                <w:rFonts w:ascii="微軟正黑體" w:eastAsia="微軟正黑體" w:hAnsi="微軟正黑體" w:hint="eastAsia"/>
                <w:i w:val="0"/>
                <w:iCs w:val="0"/>
                <w:color w:val="auto"/>
                <w:sz w:val="24"/>
                <w:szCs w:val="24"/>
                <w:lang w:eastAsia="zh-TW"/>
              </w:rPr>
              <w:t>-</w:t>
            </w:r>
            <w:r w:rsidRPr="00AE13AB">
              <w:rPr>
                <w:rFonts w:ascii="微軟正黑體" w:eastAsia="微軟正黑體" w:hAnsi="微軟正黑體" w:hint="eastAsia"/>
                <w:i w:val="0"/>
                <w:iCs w:val="0"/>
                <w:color w:val="auto"/>
                <w:sz w:val="24"/>
                <w:szCs w:val="24"/>
                <w:lang w:eastAsia="zh-TW"/>
              </w:rPr>
              <w:t>0</w:t>
            </w:r>
            <w:r w:rsidR="00697F7B">
              <w:rPr>
                <w:rFonts w:ascii="微軟正黑體" w:eastAsia="微軟正黑體" w:hAnsi="微軟正黑體" w:hint="eastAsia"/>
                <w:i w:val="0"/>
                <w:iCs w:val="0"/>
                <w:color w:val="auto"/>
                <w:sz w:val="24"/>
                <w:szCs w:val="24"/>
                <w:lang w:eastAsia="zh-TW"/>
              </w:rPr>
              <w:t>2</w:t>
            </w:r>
          </w:p>
        </w:tc>
        <w:tc>
          <w:tcPr>
            <w:tcW w:w="6946" w:type="dxa"/>
          </w:tcPr>
          <w:p w:rsidR="00043917" w:rsidRPr="00AE13AB" w:rsidRDefault="00791E06" w:rsidP="004F1639">
            <w:pPr>
              <w:rPr>
                <w:rFonts w:ascii="微軟正黑體" w:eastAsia="微軟正黑體" w:hAnsi="微軟正黑體"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  <w:lang w:eastAsia="zh-TW"/>
              </w:rPr>
              <w:t>針對案件處理人員需要提供個人池工作清單</w:t>
            </w:r>
            <w:r w:rsidR="00DA1275">
              <w:rPr>
                <w:rFonts w:ascii="微軟正黑體" w:eastAsia="微軟正黑體" w:hAnsi="微軟正黑體" w:hint="eastAsia"/>
                <w:sz w:val="24"/>
                <w:szCs w:val="24"/>
                <w:lang w:eastAsia="zh-TW"/>
              </w:rPr>
              <w:t>以及開啟處理案件功能</w:t>
            </w:r>
            <w:r w:rsidR="00034EDA">
              <w:rPr>
                <w:rFonts w:ascii="微軟正黑體" w:eastAsia="微軟正黑體" w:hAnsi="微軟正黑體" w:hint="eastAsia"/>
                <w:sz w:val="24"/>
                <w:szCs w:val="24"/>
                <w:lang w:eastAsia="zh-TW"/>
              </w:rPr>
              <w:t>。</w:t>
            </w:r>
          </w:p>
        </w:tc>
      </w:tr>
    </w:tbl>
    <w:p w:rsidR="00CE3947" w:rsidRPr="000355BA" w:rsidRDefault="005B30F0" w:rsidP="005B30F0">
      <w:pPr>
        <w:pStyle w:val="infoYellow"/>
        <w:tabs>
          <w:tab w:val="left" w:pos="1930"/>
        </w:tabs>
        <w:ind w:leftChars="100" w:left="200"/>
        <w:rPr>
          <w:rFonts w:eastAsiaTheme="minorEastAsia"/>
          <w:i w:val="0"/>
          <w:iCs w:val="0"/>
          <w:color w:val="auto"/>
          <w:sz w:val="24"/>
          <w:szCs w:val="24"/>
          <w:lang w:eastAsia="zh-TW"/>
        </w:rPr>
      </w:pPr>
      <w:r w:rsidRPr="005B30F0">
        <w:rPr>
          <w:i w:val="0"/>
          <w:iCs w:val="0"/>
          <w:color w:val="auto"/>
          <w:sz w:val="24"/>
          <w:szCs w:val="24"/>
          <w:lang w:eastAsia="zh-TW"/>
        </w:rPr>
        <w:tab/>
      </w:r>
    </w:p>
    <w:tbl>
      <w:tblPr>
        <w:tblW w:w="4213" w:type="pct"/>
        <w:tblInd w:w="9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79"/>
        <w:gridCol w:w="1701"/>
        <w:gridCol w:w="5244"/>
      </w:tblGrid>
      <w:tr w:rsidR="00362EFC" w:rsidRPr="005626A2" w:rsidTr="003460C8">
        <w:trPr>
          <w:trHeight w:val="340"/>
        </w:trPr>
        <w:tc>
          <w:tcPr>
            <w:tcW w:w="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0" w:color="auto" w:fill="auto"/>
          </w:tcPr>
          <w:p w:rsidR="00362EFC" w:rsidRPr="0037076D" w:rsidRDefault="00362EFC" w:rsidP="00134354">
            <w:pPr>
              <w:pStyle w:val="infoYellow"/>
              <w:tabs>
                <w:tab w:val="num" w:pos="780"/>
              </w:tabs>
              <w:ind w:left="780" w:hanging="746"/>
              <w:rPr>
                <w:rFonts w:ascii="微軟正黑體" w:eastAsia="微軟正黑體" w:hAnsi="微軟正黑體"/>
                <w:i w:val="0"/>
                <w:iCs w:val="0"/>
                <w:color w:val="auto"/>
                <w:szCs w:val="22"/>
                <w:lang w:eastAsia="zh-TW"/>
              </w:rPr>
            </w:pPr>
            <w:r>
              <w:rPr>
                <w:rFonts w:ascii="微軟正黑體" w:eastAsia="微軟正黑體" w:hAnsi="微軟正黑體"/>
                <w:i w:val="0"/>
                <w:iCs w:val="0"/>
                <w:color w:val="auto"/>
                <w:szCs w:val="22"/>
                <w:lang w:eastAsia="zh-TW"/>
              </w:rPr>
              <w:t xml:space="preserve">BR </w:t>
            </w:r>
            <w:r>
              <w:rPr>
                <w:rFonts w:ascii="微軟正黑體" w:eastAsia="微軟正黑體" w:hAnsi="微軟正黑體" w:hint="eastAsia"/>
                <w:i w:val="0"/>
                <w:iCs w:val="0"/>
                <w:color w:val="auto"/>
                <w:szCs w:val="22"/>
                <w:lang w:eastAsia="zh-TW"/>
              </w:rPr>
              <w:t>編號</w:t>
            </w:r>
          </w:p>
        </w:tc>
        <w:tc>
          <w:tcPr>
            <w:tcW w:w="9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0" w:color="auto" w:fill="auto"/>
          </w:tcPr>
          <w:p w:rsidR="00362EFC" w:rsidRPr="0037076D" w:rsidRDefault="00362EFC" w:rsidP="00134354">
            <w:pPr>
              <w:pStyle w:val="infoYellow"/>
              <w:ind w:left="514" w:hanging="480"/>
              <w:rPr>
                <w:rFonts w:ascii="微軟正黑體" w:eastAsia="微軟正黑體" w:hAnsi="微軟正黑體"/>
                <w:i w:val="0"/>
                <w:iCs w:val="0"/>
                <w:color w:val="auto"/>
                <w:szCs w:val="22"/>
                <w:lang w:eastAsia="zh-TW"/>
              </w:rPr>
            </w:pPr>
            <w:r w:rsidRPr="0037076D">
              <w:rPr>
                <w:rFonts w:ascii="微軟正黑體" w:eastAsia="微軟正黑體" w:hAnsi="微軟正黑體"/>
                <w:i w:val="0"/>
                <w:iCs w:val="0"/>
                <w:color w:val="auto"/>
                <w:szCs w:val="22"/>
                <w:lang w:eastAsia="zh-TW"/>
              </w:rPr>
              <w:t xml:space="preserve">FR </w:t>
            </w:r>
            <w:r>
              <w:rPr>
                <w:rFonts w:ascii="微軟正黑體" w:eastAsia="微軟正黑體" w:hAnsi="微軟正黑體" w:hint="eastAsia"/>
                <w:i w:val="0"/>
                <w:iCs w:val="0"/>
                <w:color w:val="auto"/>
                <w:szCs w:val="22"/>
                <w:lang w:eastAsia="zh-TW"/>
              </w:rPr>
              <w:t>編號</w:t>
            </w:r>
          </w:p>
        </w:tc>
        <w:tc>
          <w:tcPr>
            <w:tcW w:w="30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0" w:color="auto" w:fill="auto"/>
          </w:tcPr>
          <w:p w:rsidR="00362EFC" w:rsidRPr="0037076D" w:rsidRDefault="00362EFC" w:rsidP="00134354">
            <w:pPr>
              <w:rPr>
                <w:rFonts w:ascii="微軟正黑體" w:eastAsia="微軟正黑體" w:hAnsi="微軟正黑體" w:cs="SimSun"/>
                <w:color w:val="000000"/>
                <w:sz w:val="22"/>
                <w:szCs w:val="22"/>
                <w:lang w:val="en-US" w:eastAsia="zh-TW"/>
              </w:rPr>
            </w:pPr>
            <w:r w:rsidRPr="0037076D">
              <w:rPr>
                <w:rFonts w:ascii="微軟正黑體" w:eastAsia="微軟正黑體" w:hAnsi="微軟正黑體" w:cs="SimSun" w:hint="eastAsia"/>
                <w:color w:val="000000"/>
                <w:sz w:val="22"/>
                <w:szCs w:val="22"/>
                <w:lang w:val="en-US" w:eastAsia="zh-TW"/>
              </w:rPr>
              <w:t>Functional</w:t>
            </w:r>
            <w:r w:rsidRPr="0037076D">
              <w:rPr>
                <w:rFonts w:ascii="微軟正黑體" w:eastAsia="微軟正黑體" w:hAnsi="微軟正黑體" w:cs="SimSun"/>
                <w:color w:val="000000"/>
                <w:sz w:val="22"/>
                <w:szCs w:val="22"/>
                <w:lang w:val="en-US" w:eastAsia="zh-TW"/>
              </w:rPr>
              <w:t xml:space="preserve"> Requirement</w:t>
            </w:r>
            <w:r w:rsidRPr="0037076D">
              <w:rPr>
                <w:rFonts w:ascii="微軟正黑體" w:eastAsia="微軟正黑體" w:hAnsi="微軟正黑體" w:cs="SimSun" w:hint="eastAsia"/>
                <w:color w:val="000000"/>
                <w:sz w:val="22"/>
                <w:szCs w:val="22"/>
                <w:lang w:val="en-US" w:eastAsia="zh-TW"/>
              </w:rPr>
              <w:t xml:space="preserve"> </w:t>
            </w:r>
            <w:r w:rsidRPr="0037076D">
              <w:rPr>
                <w:rFonts w:ascii="微軟正黑體" w:eastAsia="微軟正黑體" w:hAnsi="微軟正黑體" w:cs="SimSun"/>
                <w:color w:val="000000"/>
                <w:sz w:val="22"/>
                <w:szCs w:val="22"/>
                <w:lang w:val="en-US" w:eastAsia="zh-TW"/>
              </w:rPr>
              <w:t>Description</w:t>
            </w:r>
          </w:p>
        </w:tc>
      </w:tr>
      <w:tr w:rsidR="00DC76FD" w:rsidRPr="005626A2" w:rsidTr="003460C8">
        <w:trPr>
          <w:trHeight w:val="340"/>
        </w:trPr>
        <w:tc>
          <w:tcPr>
            <w:tcW w:w="926" w:type="pct"/>
            <w:shd w:val="clear" w:color="auto" w:fill="auto"/>
          </w:tcPr>
          <w:p w:rsidR="00DC76FD" w:rsidRPr="00AE13AB" w:rsidRDefault="00DC76FD" w:rsidP="0037076D">
            <w:pPr>
              <w:pStyle w:val="infoYellow"/>
              <w:rPr>
                <w:rFonts w:ascii="微軟正黑體" w:eastAsia="微軟正黑體" w:hAnsi="微軟正黑體"/>
                <w:i w:val="0"/>
                <w:iCs w:val="0"/>
                <w:color w:val="auto"/>
                <w:szCs w:val="22"/>
                <w:lang w:eastAsia="zh-TW"/>
              </w:rPr>
            </w:pPr>
            <w:r w:rsidRPr="00AE13AB">
              <w:rPr>
                <w:rFonts w:ascii="微軟正黑體" w:eastAsia="微軟正黑體" w:hAnsi="微軟正黑體" w:hint="eastAsia"/>
                <w:i w:val="0"/>
                <w:iCs w:val="0"/>
                <w:color w:val="auto"/>
                <w:sz w:val="24"/>
                <w:szCs w:val="24"/>
                <w:lang w:eastAsia="zh-TW"/>
              </w:rPr>
              <w:t>BR-0</w:t>
            </w:r>
            <w:r>
              <w:rPr>
                <w:rFonts w:ascii="微軟正黑體" w:eastAsia="微軟正黑體" w:hAnsi="微軟正黑體" w:hint="eastAsia"/>
                <w:i w:val="0"/>
                <w:iCs w:val="0"/>
                <w:color w:val="auto"/>
                <w:sz w:val="24"/>
                <w:szCs w:val="24"/>
                <w:lang w:eastAsia="zh-TW"/>
              </w:rPr>
              <w:t>1</w:t>
            </w:r>
            <w:r w:rsidRPr="00AE13AB">
              <w:rPr>
                <w:rFonts w:ascii="微軟正黑體" w:eastAsia="微軟正黑體" w:hAnsi="微軟正黑體" w:hint="eastAsia"/>
                <w:i w:val="0"/>
                <w:iCs w:val="0"/>
                <w:color w:val="auto"/>
                <w:sz w:val="24"/>
                <w:szCs w:val="24"/>
                <w:lang w:eastAsia="zh-TW"/>
              </w:rPr>
              <w:t>-0</w:t>
            </w:r>
            <w:r w:rsidR="00697F7B">
              <w:rPr>
                <w:rFonts w:ascii="微軟正黑體" w:eastAsia="微軟正黑體" w:hAnsi="微軟正黑體" w:hint="eastAsia"/>
                <w:i w:val="0"/>
                <w:iCs w:val="0"/>
                <w:color w:val="auto"/>
                <w:sz w:val="24"/>
                <w:szCs w:val="24"/>
                <w:lang w:eastAsia="zh-TW"/>
              </w:rPr>
              <w:t>2</w:t>
            </w:r>
          </w:p>
        </w:tc>
        <w:tc>
          <w:tcPr>
            <w:tcW w:w="998" w:type="pct"/>
          </w:tcPr>
          <w:p w:rsidR="00DC76FD" w:rsidRPr="00AE13AB" w:rsidRDefault="00DC76FD" w:rsidP="000D4923">
            <w:pPr>
              <w:pStyle w:val="infoYellow"/>
              <w:ind w:left="34"/>
              <w:rPr>
                <w:rFonts w:ascii="微軟正黑體" w:eastAsia="微軟正黑體" w:hAnsi="微軟正黑體"/>
                <w:i w:val="0"/>
                <w:iCs w:val="0"/>
                <w:color w:val="auto"/>
                <w:szCs w:val="22"/>
                <w:lang w:eastAsia="zh-TW"/>
              </w:rPr>
            </w:pPr>
            <w:r>
              <w:rPr>
                <w:rFonts w:ascii="微軟正黑體" w:eastAsia="微軟正黑體" w:hAnsi="微軟正黑體" w:hint="eastAsia"/>
                <w:i w:val="0"/>
                <w:iCs w:val="0"/>
                <w:color w:val="auto"/>
                <w:szCs w:val="22"/>
                <w:lang w:eastAsia="zh-TW"/>
              </w:rPr>
              <w:t>#</w:t>
            </w:r>
            <w:r w:rsidRPr="00CA707E">
              <w:rPr>
                <w:rFonts w:ascii="微軟正黑體" w:eastAsia="微軟正黑體" w:hAnsi="微軟正黑體" w:hint="eastAsia"/>
                <w:i w:val="0"/>
                <w:iCs w:val="0"/>
                <w:szCs w:val="22"/>
                <w:lang w:eastAsia="zh-TW"/>
              </w:rPr>
              <w:t>FR-01-0</w:t>
            </w:r>
            <w:r w:rsidR="00697F7B">
              <w:rPr>
                <w:rFonts w:ascii="微軟正黑體" w:eastAsia="微軟正黑體" w:hAnsi="微軟正黑體" w:hint="eastAsia"/>
                <w:i w:val="0"/>
                <w:iCs w:val="0"/>
                <w:szCs w:val="22"/>
                <w:lang w:eastAsia="zh-TW"/>
              </w:rPr>
              <w:t>2</w:t>
            </w:r>
            <w:r w:rsidRPr="00CA707E">
              <w:rPr>
                <w:rFonts w:ascii="微軟正黑體" w:eastAsia="微軟正黑體" w:hAnsi="微軟正黑體" w:hint="eastAsia"/>
                <w:i w:val="0"/>
                <w:iCs w:val="0"/>
                <w:szCs w:val="22"/>
                <w:lang w:eastAsia="zh-TW"/>
              </w:rPr>
              <w:t>-</w:t>
            </w:r>
            <w:r>
              <w:rPr>
                <w:rFonts w:ascii="微軟正黑體" w:eastAsia="微軟正黑體" w:hAnsi="微軟正黑體" w:hint="eastAsia"/>
                <w:i w:val="0"/>
                <w:iCs w:val="0"/>
                <w:szCs w:val="22"/>
                <w:lang w:eastAsia="zh-TW"/>
              </w:rPr>
              <w:t>0</w:t>
            </w:r>
            <w:r w:rsidRPr="00CA707E">
              <w:rPr>
                <w:rFonts w:ascii="微軟正黑體" w:eastAsia="微軟正黑體" w:hAnsi="微軟正黑體" w:hint="eastAsia"/>
                <w:i w:val="0"/>
                <w:iCs w:val="0"/>
                <w:szCs w:val="22"/>
                <w:lang w:eastAsia="zh-TW"/>
              </w:rPr>
              <w:t>1</w:t>
            </w:r>
          </w:p>
        </w:tc>
        <w:tc>
          <w:tcPr>
            <w:tcW w:w="3076" w:type="pct"/>
            <w:shd w:val="clear" w:color="auto" w:fill="auto"/>
          </w:tcPr>
          <w:p w:rsidR="00DC76FD" w:rsidRPr="00AE13AB" w:rsidRDefault="00697F7B" w:rsidP="00D72A32">
            <w:pPr>
              <w:rPr>
                <w:rFonts w:ascii="微軟正黑體" w:eastAsia="微軟正黑體" w:hAnsi="微軟正黑體" w:cs="SimSun"/>
                <w:color w:val="000000"/>
                <w:sz w:val="22"/>
                <w:szCs w:val="22"/>
                <w:lang w:val="en-US" w:eastAsia="zh-TW"/>
              </w:rPr>
            </w:pPr>
            <w:r>
              <w:rPr>
                <w:rFonts w:ascii="微軟正黑體" w:eastAsia="微軟正黑體" w:hAnsi="微軟正黑體" w:cs="SimSun" w:hint="eastAsia"/>
                <w:color w:val="000000"/>
                <w:sz w:val="22"/>
                <w:szCs w:val="22"/>
                <w:lang w:val="en-US" w:eastAsia="zh-TW"/>
              </w:rPr>
              <w:t>工作清單-個人案件</w:t>
            </w:r>
          </w:p>
        </w:tc>
      </w:tr>
    </w:tbl>
    <w:p w:rsidR="0037076D" w:rsidRDefault="0037076D" w:rsidP="0037076D">
      <w:pPr>
        <w:pStyle w:val="infoYellow"/>
        <w:tabs>
          <w:tab w:val="left" w:pos="1930"/>
        </w:tabs>
        <w:rPr>
          <w:rFonts w:eastAsiaTheme="minorEastAsia"/>
          <w:i w:val="0"/>
          <w:iCs w:val="0"/>
          <w:color w:val="auto"/>
          <w:sz w:val="24"/>
          <w:szCs w:val="24"/>
          <w:lang w:eastAsia="zh-TW"/>
        </w:rPr>
      </w:pPr>
    </w:p>
    <w:p w:rsidR="000355BA" w:rsidRPr="00EC6EC2" w:rsidRDefault="000355BA" w:rsidP="00697F7B">
      <w:pPr>
        <w:ind w:firstLine="720"/>
        <w:rPr>
          <w:rFonts w:ascii="微軟正黑體" w:eastAsia="微軟正黑體" w:hAnsi="微軟正黑體"/>
          <w:iCs/>
          <w:sz w:val="22"/>
          <w:lang w:val="en-US" w:eastAsia="zh-TW"/>
        </w:rPr>
      </w:pPr>
      <w:r w:rsidRPr="000355BA">
        <w:rPr>
          <w:rFonts w:ascii="微軟正黑體" w:eastAsia="微軟正黑體" w:hAnsi="微軟正黑體" w:hint="eastAsia"/>
          <w:iCs/>
          <w:sz w:val="22"/>
          <w:lang w:val="en-US" w:eastAsia="zh-TW"/>
        </w:rPr>
        <w:t>本份BRD之功能需求</w:t>
      </w:r>
      <w:r w:rsidR="00697F7B">
        <w:rPr>
          <w:rFonts w:ascii="微軟正黑體" w:eastAsia="微軟正黑體" w:hAnsi="微軟正黑體" w:hint="eastAsia"/>
          <w:iCs/>
          <w:sz w:val="22"/>
          <w:lang w:val="en-US" w:eastAsia="zh-TW"/>
        </w:rPr>
        <w:t>為</w:t>
      </w:r>
      <w:r w:rsidR="00622254">
        <w:rPr>
          <w:rFonts w:ascii="微軟正黑體" w:eastAsia="微軟正黑體" w:hAnsi="微軟正黑體" w:hint="eastAsia"/>
          <w:b/>
          <w:iCs/>
          <w:sz w:val="22"/>
          <w:u w:val="single"/>
          <w:lang w:val="en-US" w:eastAsia="zh-TW"/>
        </w:rPr>
        <w:t>工作清單</w:t>
      </w:r>
      <w:r w:rsidR="00EC6EC2" w:rsidRPr="000355BA">
        <w:rPr>
          <w:rFonts w:ascii="微軟正黑體" w:eastAsia="微軟正黑體" w:hAnsi="微軟正黑體" w:hint="eastAsia"/>
          <w:iCs/>
          <w:sz w:val="22"/>
          <w:lang w:val="en-US" w:eastAsia="zh-TW"/>
        </w:rPr>
        <w:t>，提供之功能如下：</w:t>
      </w:r>
    </w:p>
    <w:tbl>
      <w:tblPr>
        <w:tblStyle w:val="af5"/>
        <w:tblW w:w="0" w:type="auto"/>
        <w:tblInd w:w="959" w:type="dxa"/>
        <w:tblLook w:val="04A0" w:firstRow="1" w:lastRow="0" w:firstColumn="1" w:lastColumn="0" w:noHBand="0" w:noVBand="1"/>
      </w:tblPr>
      <w:tblGrid>
        <w:gridCol w:w="3402"/>
        <w:gridCol w:w="993"/>
        <w:gridCol w:w="1559"/>
        <w:gridCol w:w="2551"/>
      </w:tblGrid>
      <w:tr w:rsidR="00EC6EC2" w:rsidRPr="00623D29" w:rsidTr="00EC6EC2">
        <w:tc>
          <w:tcPr>
            <w:tcW w:w="3402" w:type="dxa"/>
            <w:shd w:val="clear" w:color="auto" w:fill="BFBFBF" w:themeFill="background1" w:themeFillShade="BF"/>
          </w:tcPr>
          <w:p w:rsidR="00EC6EC2" w:rsidRPr="000355BA" w:rsidRDefault="00EC6EC2" w:rsidP="00623D29">
            <w:pPr>
              <w:rPr>
                <w:rFonts w:ascii="微軟正黑體" w:eastAsia="微軟正黑體" w:hAnsi="微軟正黑體"/>
                <w:lang w:eastAsia="zh-TW"/>
              </w:rPr>
            </w:pPr>
            <w:r w:rsidRPr="000355BA">
              <w:rPr>
                <w:rFonts w:ascii="微軟正黑體" w:eastAsia="微軟正黑體" w:hAnsi="微軟正黑體" w:hint="eastAsia"/>
                <w:lang w:eastAsia="zh-TW"/>
              </w:rPr>
              <w:t>FR#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:rsidR="00EC6EC2" w:rsidRPr="000355BA" w:rsidRDefault="00EC6EC2" w:rsidP="00623D29">
            <w:pPr>
              <w:jc w:val="center"/>
              <w:rPr>
                <w:rFonts w:ascii="微軟正黑體" w:eastAsia="微軟正黑體" w:hAnsi="微軟正黑體"/>
                <w:lang w:eastAsia="zh-TW"/>
              </w:rPr>
            </w:pPr>
            <w:r w:rsidRPr="000355BA">
              <w:rPr>
                <w:rFonts w:ascii="微軟正黑體" w:eastAsia="微軟正黑體" w:hAnsi="微軟正黑體" w:hint="eastAsia"/>
                <w:lang w:eastAsia="zh-TW"/>
              </w:rPr>
              <w:t>查詢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EC6EC2" w:rsidRPr="000355BA" w:rsidRDefault="00EC6EC2" w:rsidP="00623D29">
            <w:pPr>
              <w:jc w:val="center"/>
              <w:rPr>
                <w:rFonts w:ascii="微軟正黑體" w:eastAsia="微軟正黑體" w:hAnsi="微軟正黑體"/>
                <w:lang w:eastAsia="zh-TW"/>
              </w:rPr>
            </w:pPr>
            <w:r w:rsidRPr="000355BA">
              <w:rPr>
                <w:rFonts w:ascii="微軟正黑體" w:eastAsia="微軟正黑體" w:hAnsi="微軟正黑體" w:hint="eastAsia"/>
                <w:lang w:eastAsia="zh-TW"/>
              </w:rPr>
              <w:t>查詢結果分頁</w:t>
            </w:r>
          </w:p>
        </w:tc>
        <w:tc>
          <w:tcPr>
            <w:tcW w:w="2551" w:type="dxa"/>
            <w:shd w:val="clear" w:color="auto" w:fill="BFBFBF" w:themeFill="background1" w:themeFillShade="BF"/>
          </w:tcPr>
          <w:p w:rsidR="00EC6EC2" w:rsidRPr="000355BA" w:rsidRDefault="00EC6EC2" w:rsidP="00623D29">
            <w:pPr>
              <w:jc w:val="center"/>
              <w:rPr>
                <w:rFonts w:ascii="微軟正黑體" w:eastAsia="微軟正黑體" w:hAnsi="微軟正黑體"/>
                <w:lang w:eastAsia="zh-TW"/>
              </w:rPr>
            </w:pPr>
            <w:r>
              <w:rPr>
                <w:rFonts w:ascii="微軟正黑體" w:eastAsia="微軟正黑體" w:hAnsi="微軟正黑體" w:hint="eastAsia"/>
                <w:lang w:eastAsia="zh-TW"/>
              </w:rPr>
              <w:t>開啟案件處理(二分割)畫面</w:t>
            </w:r>
          </w:p>
        </w:tc>
      </w:tr>
      <w:tr w:rsidR="00EC6EC2" w:rsidRPr="002618DF" w:rsidTr="00EC6EC2">
        <w:tc>
          <w:tcPr>
            <w:tcW w:w="3402" w:type="dxa"/>
          </w:tcPr>
          <w:p w:rsidR="00EC6EC2" w:rsidRPr="00EC6EC2" w:rsidRDefault="00EC6EC2" w:rsidP="00623D29">
            <w:pPr>
              <w:rPr>
                <w:rFonts w:ascii="微軟正黑體" w:eastAsia="微軟正黑體" w:hAnsi="微軟正黑體"/>
                <w:lang w:eastAsia="zh-TW"/>
              </w:rPr>
            </w:pPr>
            <w:r w:rsidRPr="00EC6EC2">
              <w:rPr>
                <w:rFonts w:ascii="微軟正黑體" w:eastAsia="微軟正黑體" w:hAnsi="微軟正黑體" w:hint="eastAsia"/>
                <w:lang w:eastAsia="zh-TW"/>
              </w:rPr>
              <w:t>FR-01-0</w:t>
            </w:r>
            <w:r w:rsidR="00697F7B">
              <w:rPr>
                <w:rFonts w:ascii="微軟正黑體" w:eastAsia="微軟正黑體" w:hAnsi="微軟正黑體" w:hint="eastAsia"/>
                <w:lang w:eastAsia="zh-TW"/>
              </w:rPr>
              <w:t>2</w:t>
            </w:r>
            <w:r w:rsidRPr="00EC6EC2">
              <w:rPr>
                <w:rFonts w:ascii="微軟正黑體" w:eastAsia="微軟正黑體" w:hAnsi="微軟正黑體" w:hint="eastAsia"/>
                <w:lang w:eastAsia="zh-TW"/>
              </w:rPr>
              <w:t>-0</w:t>
            </w:r>
            <w:r w:rsidR="00697F7B">
              <w:rPr>
                <w:rFonts w:ascii="微軟正黑體" w:eastAsia="微軟正黑體" w:hAnsi="微軟正黑體" w:hint="eastAsia"/>
                <w:lang w:eastAsia="zh-TW"/>
              </w:rPr>
              <w:t>1</w:t>
            </w:r>
            <w:r w:rsidRPr="00EC6EC2">
              <w:rPr>
                <w:rFonts w:ascii="微軟正黑體" w:eastAsia="微軟正黑體" w:hAnsi="微軟正黑體" w:hint="eastAsia"/>
                <w:lang w:eastAsia="zh-TW"/>
              </w:rPr>
              <w:t xml:space="preserve"> 工作清單-</w:t>
            </w:r>
            <w:r w:rsidR="00697F7B">
              <w:rPr>
                <w:rFonts w:ascii="微軟正黑體" w:eastAsia="微軟正黑體" w:hAnsi="微軟正黑體" w:hint="eastAsia"/>
                <w:lang w:eastAsia="zh-TW"/>
              </w:rPr>
              <w:t>個人</w:t>
            </w:r>
            <w:r w:rsidRPr="00EC6EC2">
              <w:rPr>
                <w:rFonts w:ascii="微軟正黑體" w:eastAsia="微軟正黑體" w:hAnsi="微軟正黑體" w:hint="eastAsia"/>
                <w:lang w:eastAsia="zh-TW"/>
              </w:rPr>
              <w:t>案件</w:t>
            </w:r>
          </w:p>
        </w:tc>
        <w:tc>
          <w:tcPr>
            <w:tcW w:w="993" w:type="dxa"/>
          </w:tcPr>
          <w:p w:rsidR="00EC6EC2" w:rsidRPr="00EC6EC2" w:rsidRDefault="00EC6EC2" w:rsidP="00623D29">
            <w:pPr>
              <w:jc w:val="center"/>
              <w:rPr>
                <w:rFonts w:ascii="微軟正黑體" w:eastAsia="微軟正黑體" w:hAnsi="微軟正黑體"/>
                <w:lang w:eastAsia="zh-TW"/>
              </w:rPr>
            </w:pPr>
            <w:r w:rsidRPr="00EC6EC2">
              <w:rPr>
                <w:rFonts w:ascii="微軟正黑體" w:eastAsia="微軟正黑體" w:hAnsi="微軟正黑體" w:hint="eastAsia"/>
                <w:lang w:eastAsia="zh-TW"/>
              </w:rPr>
              <w:t>O</w:t>
            </w:r>
          </w:p>
        </w:tc>
        <w:tc>
          <w:tcPr>
            <w:tcW w:w="1559" w:type="dxa"/>
          </w:tcPr>
          <w:p w:rsidR="00EC6EC2" w:rsidRPr="00EC6EC2" w:rsidRDefault="00EC6EC2" w:rsidP="00623D29">
            <w:pPr>
              <w:jc w:val="center"/>
              <w:rPr>
                <w:rFonts w:ascii="微軟正黑體" w:eastAsia="微軟正黑體" w:hAnsi="微軟正黑體"/>
                <w:lang w:eastAsia="zh-TW"/>
              </w:rPr>
            </w:pPr>
            <w:r w:rsidRPr="00EC6EC2">
              <w:rPr>
                <w:rFonts w:ascii="微軟正黑體" w:eastAsia="微軟正黑體" w:hAnsi="微軟正黑體" w:hint="eastAsia"/>
                <w:lang w:eastAsia="zh-TW"/>
              </w:rPr>
              <w:t>20筆</w:t>
            </w:r>
          </w:p>
        </w:tc>
        <w:tc>
          <w:tcPr>
            <w:tcW w:w="2551" w:type="dxa"/>
          </w:tcPr>
          <w:p w:rsidR="00EC6EC2" w:rsidRPr="00EC6EC2" w:rsidRDefault="00EC6EC2" w:rsidP="00623D29">
            <w:pPr>
              <w:jc w:val="center"/>
              <w:rPr>
                <w:rFonts w:ascii="微軟正黑體" w:eastAsia="微軟正黑體" w:hAnsi="微軟正黑體"/>
                <w:lang w:eastAsia="zh-TW"/>
              </w:rPr>
            </w:pPr>
            <w:r w:rsidRPr="00EC6EC2">
              <w:rPr>
                <w:rFonts w:ascii="微軟正黑體" w:eastAsia="微軟正黑體" w:hAnsi="微軟正黑體" w:hint="eastAsia"/>
                <w:lang w:eastAsia="zh-TW"/>
              </w:rPr>
              <w:t>O</w:t>
            </w:r>
          </w:p>
        </w:tc>
      </w:tr>
    </w:tbl>
    <w:p w:rsidR="00BD711E" w:rsidRPr="000E01AD" w:rsidRDefault="00BD711E" w:rsidP="00BD711E">
      <w:pPr>
        <w:ind w:leftChars="400" w:left="800"/>
        <w:rPr>
          <w:rFonts w:ascii="微軟正黑體" w:eastAsia="微軟正黑體" w:hAnsi="微軟正黑體"/>
          <w:lang w:eastAsia="zh-TW"/>
        </w:rPr>
      </w:pPr>
      <w:r w:rsidRPr="000E01AD">
        <w:rPr>
          <w:rFonts w:ascii="微軟正黑體" w:eastAsia="微軟正黑體" w:hAnsi="微軟正黑體" w:hint="eastAsia"/>
          <w:lang w:eastAsia="zh-TW"/>
        </w:rPr>
        <w:t>說明：O表示此功能有提供、X表示此功能無提供</w:t>
      </w:r>
    </w:p>
    <w:p w:rsidR="00BD711E" w:rsidRPr="00BD711E" w:rsidRDefault="00BD711E" w:rsidP="0037076D">
      <w:pPr>
        <w:pStyle w:val="infoYellow"/>
        <w:tabs>
          <w:tab w:val="left" w:pos="1930"/>
        </w:tabs>
        <w:rPr>
          <w:rFonts w:eastAsiaTheme="minorEastAsia"/>
          <w:i w:val="0"/>
          <w:iCs w:val="0"/>
          <w:color w:val="auto"/>
          <w:sz w:val="24"/>
          <w:szCs w:val="24"/>
          <w:lang w:val="en-AU" w:eastAsia="zh-TW"/>
        </w:rPr>
      </w:pPr>
    </w:p>
    <w:p w:rsidR="00CE3947" w:rsidRPr="00D81D91" w:rsidRDefault="00CE3947" w:rsidP="00AA1DBB">
      <w:pPr>
        <w:pStyle w:val="2"/>
        <w:numPr>
          <w:ilvl w:val="1"/>
          <w:numId w:val="5"/>
        </w:numPr>
        <w:tabs>
          <w:tab w:val="num" w:pos="1051"/>
        </w:tabs>
        <w:rPr>
          <w:rFonts w:eastAsia="新細明體"/>
          <w:lang w:eastAsia="zh-TW"/>
        </w:rPr>
      </w:pPr>
      <w:bookmarkStart w:id="49" w:name="_Toc536196230"/>
      <w:bookmarkStart w:id="50" w:name="_Toc43096076"/>
      <w:bookmarkStart w:id="51" w:name="_Toc65058645"/>
      <w:bookmarkStart w:id="52" w:name="_Toc231095130"/>
      <w:bookmarkStart w:id="53" w:name="_Toc482890132"/>
      <w:r>
        <w:t>Business Flow Diagram</w:t>
      </w:r>
      <w:bookmarkEnd w:id="49"/>
      <w:bookmarkEnd w:id="50"/>
      <w:bookmarkEnd w:id="51"/>
      <w:bookmarkEnd w:id="52"/>
      <w:bookmarkEnd w:id="53"/>
    </w:p>
    <w:p w:rsidR="00757BBF" w:rsidRDefault="0036381F" w:rsidP="0037076D">
      <w:pPr>
        <w:rPr>
          <w:rFonts w:eastAsia="新細明體"/>
          <w:lang w:val="en-US" w:eastAsia="zh-TW"/>
        </w:rPr>
      </w:pPr>
      <w:bookmarkStart w:id="54" w:name="_Toc231095131"/>
      <w:r>
        <w:rPr>
          <w:rFonts w:eastAsia="新細明體"/>
          <w:noProof/>
          <w:lang w:val="en-US" w:eastAsia="zh-TW"/>
        </w:rPr>
        <w:drawing>
          <wp:inline distT="0" distB="0" distL="0" distR="0">
            <wp:extent cx="6286500" cy="1691506"/>
            <wp:effectExtent l="19050" t="0" r="0" b="0"/>
            <wp:docPr id="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1691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389C" w:rsidRPr="00CC389C" w:rsidRDefault="00CC389C" w:rsidP="0037076D">
      <w:pPr>
        <w:rPr>
          <w:rFonts w:eastAsia="新細明體"/>
          <w:lang w:eastAsia="zh-TW"/>
        </w:rPr>
      </w:pPr>
    </w:p>
    <w:p w:rsidR="00AA45A6" w:rsidRDefault="00CE3947" w:rsidP="00AA1DBB">
      <w:pPr>
        <w:pStyle w:val="10"/>
        <w:numPr>
          <w:ilvl w:val="0"/>
          <w:numId w:val="5"/>
        </w:numPr>
        <w:shd w:val="clear" w:color="auto" w:fill="auto"/>
        <w:rPr>
          <w:rFonts w:eastAsiaTheme="minorEastAsia"/>
          <w:kern w:val="0"/>
          <w:lang w:eastAsia="zh-TW"/>
        </w:rPr>
      </w:pPr>
      <w:bookmarkStart w:id="55" w:name="_Toc482890133"/>
      <w:r w:rsidRPr="006D0309">
        <w:rPr>
          <w:kern w:val="0"/>
        </w:rPr>
        <w:t>Functional Requirements</w:t>
      </w:r>
      <w:bookmarkStart w:id="56" w:name="_Toc43096081"/>
      <w:bookmarkStart w:id="57" w:name="_Toc65058648"/>
      <w:bookmarkStart w:id="58" w:name="_Toc231095133"/>
      <w:bookmarkEnd w:id="54"/>
      <w:bookmarkEnd w:id="55"/>
    </w:p>
    <w:p w:rsidR="00C0589C" w:rsidRDefault="00C0589C" w:rsidP="00C0589C">
      <w:pPr>
        <w:rPr>
          <w:rFonts w:eastAsiaTheme="minorEastAsia"/>
          <w:lang w:eastAsia="zh-TW"/>
        </w:rPr>
      </w:pPr>
    </w:p>
    <w:p w:rsidR="00C0589C" w:rsidRPr="001F4DA9" w:rsidRDefault="001F4DA9" w:rsidP="004622F8">
      <w:pPr>
        <w:pStyle w:val="3TEXT"/>
        <w:numPr>
          <w:ilvl w:val="0"/>
          <w:numId w:val="8"/>
        </w:numPr>
        <w:spacing w:line="240" w:lineRule="auto"/>
        <w:rPr>
          <w:rFonts w:eastAsia="微軟正黑體"/>
          <w:szCs w:val="24"/>
        </w:rPr>
      </w:pPr>
      <w:r>
        <w:rPr>
          <w:rFonts w:eastAsia="微軟正黑體" w:hAnsi="微軟正黑體" w:hint="eastAsia"/>
          <w:szCs w:val="24"/>
        </w:rPr>
        <w:t>共通</w:t>
      </w:r>
      <w:r w:rsidR="00C0589C" w:rsidRPr="001F4DA9">
        <w:rPr>
          <w:rFonts w:eastAsia="微軟正黑體" w:hAnsi="微軟正黑體"/>
          <w:szCs w:val="24"/>
        </w:rPr>
        <w:t>規則：</w:t>
      </w:r>
    </w:p>
    <w:p w:rsidR="00C0589C" w:rsidRPr="001F4DA9" w:rsidRDefault="00C0589C" w:rsidP="004622F8">
      <w:pPr>
        <w:pStyle w:val="3TEXT"/>
        <w:numPr>
          <w:ilvl w:val="1"/>
          <w:numId w:val="8"/>
        </w:numPr>
        <w:spacing w:line="240" w:lineRule="auto"/>
        <w:ind w:left="964" w:hanging="482"/>
        <w:rPr>
          <w:rFonts w:eastAsia="微軟正黑體"/>
          <w:szCs w:val="24"/>
        </w:rPr>
      </w:pPr>
      <w:r w:rsidRPr="001F4DA9">
        <w:rPr>
          <w:rFonts w:eastAsia="微軟正黑體" w:hAnsi="微軟正黑體"/>
          <w:bdr w:val="single" w:sz="4" w:space="0" w:color="auto"/>
        </w:rPr>
        <w:t>日期</w:t>
      </w:r>
      <w:r w:rsidR="001F4DA9" w:rsidRPr="001F4DA9">
        <w:rPr>
          <w:rFonts w:eastAsia="微軟正黑體" w:hAnsi="微軟正黑體"/>
        </w:rPr>
        <w:t>格式</w:t>
      </w:r>
      <w:r w:rsidRPr="001F4DA9">
        <w:rPr>
          <w:rFonts w:eastAsia="微軟正黑體" w:hAnsi="微軟正黑體"/>
        </w:rPr>
        <w:t>為</w:t>
      </w:r>
      <w:r w:rsidRPr="001F4DA9">
        <w:rPr>
          <w:rFonts w:eastAsia="微軟正黑體"/>
        </w:rPr>
        <w:t>yyyy/MM/dd (</w:t>
      </w:r>
      <w:r w:rsidRPr="001F4DA9">
        <w:rPr>
          <w:rFonts w:eastAsia="微軟正黑體" w:hAnsi="微軟正黑體"/>
        </w:rPr>
        <w:t>西元年</w:t>
      </w:r>
      <w:r w:rsidRPr="001F4DA9">
        <w:rPr>
          <w:rFonts w:eastAsia="微軟正黑體"/>
        </w:rPr>
        <w:t>/</w:t>
      </w:r>
      <w:r w:rsidRPr="001F4DA9">
        <w:rPr>
          <w:rFonts w:eastAsia="微軟正黑體" w:hAnsi="微軟正黑體"/>
        </w:rPr>
        <w:t>月</w:t>
      </w:r>
      <w:r w:rsidRPr="001F4DA9">
        <w:rPr>
          <w:rFonts w:eastAsia="微軟正黑體"/>
        </w:rPr>
        <w:t>/</w:t>
      </w:r>
      <w:r w:rsidRPr="001F4DA9">
        <w:rPr>
          <w:rFonts w:eastAsia="微軟正黑體" w:hAnsi="微軟正黑體"/>
        </w:rPr>
        <w:t>日</w:t>
      </w:r>
      <w:r w:rsidRPr="001F4DA9">
        <w:rPr>
          <w:rFonts w:eastAsia="微軟正黑體"/>
        </w:rPr>
        <w:t>)</w:t>
      </w:r>
    </w:p>
    <w:p w:rsidR="00C0589C" w:rsidRPr="001F4DA9" w:rsidRDefault="00C0589C" w:rsidP="004622F8">
      <w:pPr>
        <w:pStyle w:val="3TEXT"/>
        <w:numPr>
          <w:ilvl w:val="1"/>
          <w:numId w:val="8"/>
        </w:numPr>
        <w:spacing w:line="240" w:lineRule="auto"/>
        <w:ind w:left="964" w:hanging="482"/>
        <w:rPr>
          <w:rFonts w:eastAsia="微軟正黑體"/>
          <w:szCs w:val="24"/>
        </w:rPr>
      </w:pPr>
      <w:r w:rsidRPr="001F4DA9">
        <w:rPr>
          <w:rFonts w:eastAsia="微軟正黑體" w:hAnsi="微軟正黑體"/>
          <w:bdr w:val="single" w:sz="4" w:space="0" w:color="auto"/>
        </w:rPr>
        <w:t>時間</w:t>
      </w:r>
      <w:r w:rsidR="001F4DA9" w:rsidRPr="001F4DA9">
        <w:rPr>
          <w:rFonts w:eastAsia="微軟正黑體" w:hAnsi="微軟正黑體"/>
        </w:rPr>
        <w:t>格式</w:t>
      </w:r>
      <w:r w:rsidRPr="001F4DA9">
        <w:rPr>
          <w:rFonts w:eastAsia="微軟正黑體" w:hAnsi="微軟正黑體"/>
        </w:rPr>
        <w:t>為</w:t>
      </w:r>
      <w:r w:rsidRPr="001F4DA9">
        <w:rPr>
          <w:rFonts w:eastAsia="微軟正黑體"/>
        </w:rPr>
        <w:t>hh24:mi:ss(24</w:t>
      </w:r>
      <w:r w:rsidRPr="001F4DA9">
        <w:rPr>
          <w:rFonts w:eastAsia="微軟正黑體" w:hAnsi="微軟正黑體"/>
        </w:rPr>
        <w:t>小時</w:t>
      </w:r>
      <w:r w:rsidR="001F4DA9">
        <w:rPr>
          <w:rFonts w:eastAsia="微軟正黑體" w:hAnsi="微軟正黑體" w:hint="eastAsia"/>
        </w:rPr>
        <w:t>制</w:t>
      </w:r>
      <w:r w:rsidRPr="001F4DA9">
        <w:rPr>
          <w:rFonts w:eastAsia="微軟正黑體"/>
        </w:rPr>
        <w:t>:</w:t>
      </w:r>
      <w:r w:rsidRPr="001F4DA9">
        <w:rPr>
          <w:rFonts w:eastAsia="微軟正黑體" w:hAnsi="微軟正黑體"/>
        </w:rPr>
        <w:t>分</w:t>
      </w:r>
      <w:r w:rsidRPr="001F4DA9">
        <w:rPr>
          <w:rFonts w:eastAsia="微軟正黑體"/>
        </w:rPr>
        <w:t>:</w:t>
      </w:r>
      <w:r w:rsidRPr="001F4DA9">
        <w:rPr>
          <w:rFonts w:eastAsia="微軟正黑體" w:hAnsi="微軟正黑體"/>
        </w:rPr>
        <w:t>秒</w:t>
      </w:r>
      <w:r w:rsidRPr="001F4DA9">
        <w:rPr>
          <w:rFonts w:eastAsia="微軟正黑體"/>
        </w:rPr>
        <w:t>)</w:t>
      </w:r>
      <w:r w:rsidRPr="001F4DA9">
        <w:rPr>
          <w:rFonts w:eastAsia="微軟正黑體" w:hAnsi="微軟正黑體"/>
        </w:rPr>
        <w:t>。</w:t>
      </w:r>
    </w:p>
    <w:p w:rsidR="00C0589C" w:rsidRPr="001F4DA9" w:rsidRDefault="00C0589C" w:rsidP="004622F8">
      <w:pPr>
        <w:pStyle w:val="3TEXT"/>
        <w:numPr>
          <w:ilvl w:val="1"/>
          <w:numId w:val="8"/>
        </w:numPr>
        <w:spacing w:line="240" w:lineRule="auto"/>
        <w:ind w:left="964" w:hanging="482"/>
        <w:rPr>
          <w:rFonts w:eastAsia="微軟正黑體"/>
          <w:szCs w:val="24"/>
        </w:rPr>
      </w:pPr>
      <w:r w:rsidRPr="001F4DA9">
        <w:rPr>
          <w:rFonts w:eastAsia="微軟正黑體" w:hAnsi="微軟正黑體"/>
        </w:rPr>
        <w:t>一個</w:t>
      </w:r>
      <w:r w:rsidR="001F4DA9" w:rsidRPr="002F197C">
        <w:rPr>
          <w:rFonts w:hAnsi="標楷體"/>
        </w:rPr>
        <w:t>△</w:t>
      </w:r>
      <w:r w:rsidRPr="001F4DA9">
        <w:rPr>
          <w:rFonts w:eastAsia="微軟正黑體" w:hAnsi="微軟正黑體"/>
        </w:rPr>
        <w:t>代表一個半形空白</w:t>
      </w:r>
      <w:r w:rsidRPr="001F4DA9">
        <w:rPr>
          <w:rFonts w:eastAsia="微軟正黑體"/>
        </w:rPr>
        <w:t>(SPACE)</w:t>
      </w:r>
      <w:r w:rsidRPr="001F4DA9">
        <w:rPr>
          <w:rFonts w:eastAsia="微軟正黑體" w:hAnsi="微軟正黑體"/>
        </w:rPr>
        <w:t>。</w:t>
      </w:r>
    </w:p>
    <w:p w:rsidR="00C0589C" w:rsidRPr="00C0589C" w:rsidRDefault="00C0589C" w:rsidP="00C0589C">
      <w:pPr>
        <w:rPr>
          <w:rFonts w:eastAsiaTheme="minorEastAsia"/>
          <w:lang w:val="en-US" w:eastAsia="zh-TW"/>
        </w:rPr>
      </w:pPr>
    </w:p>
    <w:p w:rsidR="00697F7B" w:rsidRDefault="00697F7B" w:rsidP="00697F7B">
      <w:pPr>
        <w:pStyle w:val="2"/>
        <w:rPr>
          <w:rFonts w:ascii="微軟正黑體" w:eastAsia="微軟正黑體" w:hAnsi="微軟正黑體"/>
          <w:lang w:eastAsia="zh-TW"/>
        </w:rPr>
      </w:pPr>
      <w:bookmarkStart w:id="59" w:name="_FR-02-03-01:__提供體檢問題件處理二分割功能、意見處理、指"/>
      <w:bookmarkStart w:id="60" w:name="_Toc464069260"/>
      <w:bookmarkStart w:id="61" w:name="_Toc482890134"/>
      <w:bookmarkEnd w:id="59"/>
      <w:r>
        <w:rPr>
          <w:rFonts w:ascii="微軟正黑體" w:eastAsia="微軟正黑體" w:hAnsi="微軟正黑體" w:hint="eastAsia"/>
          <w:lang w:eastAsia="zh-TW"/>
        </w:rPr>
        <w:t>FR-01-02-01：工作清單-個人案件</w:t>
      </w:r>
      <w:bookmarkEnd w:id="60"/>
      <w:bookmarkEnd w:id="61"/>
    </w:p>
    <w:p w:rsidR="00697F7B" w:rsidRPr="00F92235" w:rsidRDefault="00697F7B" w:rsidP="004622F8">
      <w:pPr>
        <w:pStyle w:val="afd"/>
        <w:numPr>
          <w:ilvl w:val="0"/>
          <w:numId w:val="17"/>
        </w:numPr>
        <w:spacing w:before="240" w:after="60"/>
        <w:ind w:leftChars="0"/>
        <w:outlineLvl w:val="2"/>
        <w:rPr>
          <w:rFonts w:cs="Arial"/>
          <w:i/>
          <w:sz w:val="32"/>
          <w:szCs w:val="32"/>
        </w:rPr>
      </w:pPr>
      <w:r w:rsidRPr="00F92235">
        <w:rPr>
          <w:rFonts w:cs="Arial" w:hint="eastAsia"/>
          <w:i/>
          <w:sz w:val="32"/>
          <w:szCs w:val="32"/>
        </w:rPr>
        <w:t>Use Case Description</w:t>
      </w:r>
      <w:r w:rsidRPr="00F92235">
        <w:rPr>
          <w:rFonts w:cs="Arial" w:hint="eastAsia"/>
          <w:i/>
          <w:sz w:val="32"/>
          <w:szCs w:val="32"/>
        </w:rPr>
        <w:t>：</w:t>
      </w:r>
      <w:r w:rsidRPr="00F92235">
        <w:rPr>
          <w:rFonts w:cs="Arial"/>
          <w:i/>
          <w:sz w:val="32"/>
          <w:szCs w:val="32"/>
        </w:rPr>
        <w:t xml:space="preserve"> </w:t>
      </w:r>
    </w:p>
    <w:p w:rsidR="00697F7B" w:rsidRPr="00C105E6" w:rsidRDefault="00697F7B" w:rsidP="00697F7B">
      <w:pPr>
        <w:widowControl w:val="0"/>
        <w:spacing w:line="0" w:lineRule="atLeast"/>
        <w:outlineLvl w:val="3"/>
        <w:rPr>
          <w:rFonts w:ascii="微軟正黑體" w:eastAsia="微軟正黑體" w:hAnsi="微軟正黑體"/>
          <w:lang w:eastAsia="zh-TW"/>
        </w:rPr>
      </w:pPr>
      <w:r w:rsidRPr="00C105E6">
        <w:rPr>
          <w:rFonts w:ascii="微軟正黑體" w:eastAsia="微軟正黑體" w:hAnsi="微軟正黑體" w:hint="eastAsia"/>
          <w:lang w:eastAsia="zh-TW"/>
        </w:rPr>
        <w:t>功能畫面載入</w:t>
      </w:r>
    </w:p>
    <w:p w:rsidR="00697F7B" w:rsidRDefault="00697F7B" w:rsidP="004622F8">
      <w:pPr>
        <w:pStyle w:val="afd"/>
        <w:widowControl w:val="0"/>
        <w:numPr>
          <w:ilvl w:val="0"/>
          <w:numId w:val="12"/>
        </w:numPr>
        <w:spacing w:line="0" w:lineRule="atLeast"/>
        <w:ind w:leftChars="0"/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 w:hint="eastAsia"/>
          <w:lang w:eastAsia="zh-TW"/>
        </w:rPr>
        <w:t>使用者：</w:t>
      </w:r>
      <w:r w:rsidRPr="00782ABF">
        <w:rPr>
          <w:rFonts w:ascii="微軟正黑體" w:eastAsia="微軟正黑體" w:hAnsi="微軟正黑體" w:hint="eastAsia"/>
          <w:lang w:eastAsia="zh-TW"/>
        </w:rPr>
        <w:t>點選</w:t>
      </w:r>
      <w:r>
        <w:rPr>
          <w:rFonts w:ascii="微軟正黑體" w:eastAsia="微軟正黑體" w:hAnsi="微軟正黑體" w:hint="eastAsia"/>
          <w:lang w:eastAsia="zh-TW"/>
        </w:rPr>
        <w:t>e-Portal畫面</w:t>
      </w:r>
      <w:r>
        <w:rPr>
          <w:rFonts w:ascii="微軟正黑體" w:eastAsia="微軟正黑體" w:hAnsi="微軟正黑體" w:hint="eastAsia"/>
          <w:lang w:val="en-US" w:eastAsia="zh-TW"/>
        </w:rPr>
        <w:t>上方</w:t>
      </w:r>
      <w:r>
        <w:rPr>
          <w:rFonts w:ascii="微軟正黑體" w:eastAsia="微軟正黑體" w:hAnsi="微軟正黑體" w:hint="eastAsia"/>
          <w:u w:val="single"/>
          <w:lang w:val="en-US" w:eastAsia="zh-TW"/>
        </w:rPr>
        <w:t>系統</w:t>
      </w:r>
      <w:r w:rsidRPr="00D33F3D">
        <w:rPr>
          <w:rFonts w:ascii="微軟正黑體" w:eastAsia="微軟正黑體" w:hAnsi="微軟正黑體" w:hint="eastAsia"/>
          <w:u w:val="single"/>
          <w:lang w:val="en-US" w:eastAsia="zh-TW"/>
        </w:rPr>
        <w:t>選單</w:t>
      </w:r>
      <w:r w:rsidRPr="00D33F3D">
        <w:rPr>
          <w:rFonts w:ascii="微軟正黑體" w:eastAsia="微軟正黑體" w:hAnsi="微軟正黑體" w:hint="eastAsia"/>
          <w:lang w:val="en-US" w:eastAsia="zh-TW"/>
        </w:rPr>
        <w:t xml:space="preserve"> 之</w:t>
      </w:r>
      <w:r>
        <w:rPr>
          <w:rFonts w:ascii="微軟正黑體" w:eastAsia="微軟正黑體" w:hAnsi="微軟正黑體" w:hint="eastAsia"/>
          <w:lang w:val="en-US" w:eastAsia="zh-TW"/>
        </w:rPr>
        <w:t>【保單行政管理系統</w:t>
      </w:r>
      <w:r w:rsidRPr="00D33F3D">
        <w:rPr>
          <w:rFonts w:ascii="微軟正黑體" w:eastAsia="微軟正黑體" w:hAnsi="微軟正黑體" w:hint="eastAsia"/>
          <w:lang w:val="en-US" w:eastAsia="zh-TW"/>
        </w:rPr>
        <w:t>】</w:t>
      </w:r>
      <w:r w:rsidRPr="00AB4988">
        <w:rPr>
          <w:lang w:val="en-US" w:eastAsia="zh-TW"/>
        </w:rPr>
        <w:sym w:font="Wingdings" w:char="F0E0"/>
      </w:r>
      <w:r w:rsidRPr="00D33F3D">
        <w:rPr>
          <w:rFonts w:ascii="微軟正黑體" w:eastAsia="微軟正黑體" w:hAnsi="微軟正黑體" w:hint="eastAsia"/>
          <w:lang w:val="en-US" w:eastAsia="zh-TW"/>
        </w:rPr>
        <w:t>【</w:t>
      </w:r>
      <w:r>
        <w:rPr>
          <w:rFonts w:ascii="微軟正黑體" w:eastAsia="微軟正黑體" w:hAnsi="微軟正黑體" w:hint="eastAsia"/>
          <w:lang w:val="en-US" w:eastAsia="zh-TW"/>
        </w:rPr>
        <w:t>案件管理系統</w:t>
      </w:r>
      <w:r w:rsidRPr="0082051B">
        <w:rPr>
          <w:rFonts w:ascii="微軟正黑體" w:eastAsia="微軟正黑體" w:hAnsi="微軟正黑體" w:hint="eastAsia"/>
          <w:lang w:val="en-US" w:eastAsia="zh-TW"/>
        </w:rPr>
        <w:t>】系統。</w:t>
      </w:r>
    </w:p>
    <w:p w:rsidR="00697F7B" w:rsidRPr="0077177D" w:rsidRDefault="00697F7B" w:rsidP="004622F8">
      <w:pPr>
        <w:pStyle w:val="afd"/>
        <w:widowControl w:val="0"/>
        <w:numPr>
          <w:ilvl w:val="0"/>
          <w:numId w:val="12"/>
        </w:numPr>
        <w:spacing w:line="0" w:lineRule="atLeast"/>
        <w:ind w:leftChars="0"/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 w:hint="eastAsia"/>
          <w:lang w:eastAsia="zh-TW"/>
        </w:rPr>
        <w:t>系統(e-Portal)：取得使用者個人案件資料，顯示《系統首頁》。</w:t>
      </w:r>
    </w:p>
    <w:p w:rsidR="00697F7B" w:rsidRPr="00461C90" w:rsidRDefault="00697F7B" w:rsidP="004622F8">
      <w:pPr>
        <w:pStyle w:val="afd"/>
        <w:widowControl w:val="0"/>
        <w:numPr>
          <w:ilvl w:val="0"/>
          <w:numId w:val="12"/>
        </w:numPr>
        <w:spacing w:line="0" w:lineRule="atLeast"/>
        <w:ind w:leftChars="0"/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 w:hint="eastAsia"/>
          <w:lang w:eastAsia="zh-TW"/>
        </w:rPr>
        <w:t>所有使用者：</w:t>
      </w:r>
      <w:r w:rsidRPr="00782ABF">
        <w:rPr>
          <w:rFonts w:ascii="微軟正黑體" w:eastAsia="微軟正黑體" w:hAnsi="微軟正黑體" w:hint="eastAsia"/>
          <w:lang w:eastAsia="zh-TW"/>
        </w:rPr>
        <w:t>點選</w:t>
      </w:r>
      <w:r>
        <w:rPr>
          <w:rFonts w:ascii="微軟正黑體" w:eastAsia="微軟正黑體" w:hAnsi="微軟正黑體" w:hint="eastAsia"/>
          <w:lang w:eastAsia="zh-TW"/>
        </w:rPr>
        <w:t>案件管理系統首頁中間</w:t>
      </w:r>
      <w:r w:rsidRPr="00461C90">
        <w:rPr>
          <w:rFonts w:ascii="微軟正黑體" w:eastAsia="微軟正黑體" w:hAnsi="微軟正黑體" w:hint="eastAsia"/>
          <w:u w:val="single"/>
          <w:lang w:eastAsia="zh-TW"/>
        </w:rPr>
        <w:t>工作清單</w:t>
      </w:r>
      <w:r w:rsidRPr="00461C90">
        <w:rPr>
          <w:rFonts w:ascii="微軟正黑體" w:eastAsia="微軟正黑體" w:hAnsi="微軟正黑體" w:hint="eastAsia"/>
          <w:lang w:val="en-US" w:eastAsia="zh-TW"/>
        </w:rPr>
        <w:t xml:space="preserve"> 之【</w:t>
      </w:r>
      <w:r>
        <w:rPr>
          <w:rFonts w:ascii="微軟正黑體" w:eastAsia="微軟正黑體" w:hAnsi="微軟正黑體" w:hint="eastAsia"/>
          <w:lang w:val="en-US" w:eastAsia="zh-TW"/>
        </w:rPr>
        <w:t>個人</w:t>
      </w:r>
      <w:r w:rsidRPr="00461C90">
        <w:rPr>
          <w:rFonts w:ascii="微軟正黑體" w:eastAsia="微軟正黑體" w:hAnsi="微軟正黑體" w:hint="eastAsia"/>
          <w:lang w:val="en-US" w:eastAsia="zh-TW"/>
        </w:rPr>
        <w:t>案件</w:t>
      </w:r>
      <w:r w:rsidR="002E5007">
        <w:rPr>
          <w:rFonts w:ascii="微軟正黑體" w:eastAsia="微軟正黑體" w:hAnsi="微軟正黑體" w:hint="eastAsia"/>
          <w:lang w:val="en-US" w:eastAsia="zh-TW"/>
        </w:rPr>
        <w:t>(N)</w:t>
      </w:r>
      <w:r w:rsidRPr="00461C90">
        <w:rPr>
          <w:rFonts w:ascii="微軟正黑體" w:eastAsia="微軟正黑體" w:hAnsi="微軟正黑體" w:hint="eastAsia"/>
          <w:lang w:eastAsia="zh-TW"/>
        </w:rPr>
        <w:t>】頁籤</w:t>
      </w:r>
      <w:r w:rsidR="002E5007">
        <w:rPr>
          <w:rFonts w:ascii="微軟正黑體" w:eastAsia="微軟正黑體" w:hAnsi="微軟正黑體" w:hint="eastAsia"/>
          <w:lang w:eastAsia="zh-TW"/>
        </w:rPr>
        <w:t>，</w:t>
      </w:r>
      <w:r w:rsidR="002E5007" w:rsidRPr="002E5007">
        <w:rPr>
          <w:rFonts w:ascii="微軟正黑體" w:eastAsia="微軟正黑體" w:hAnsi="微軟正黑體" w:hint="eastAsia"/>
          <w:lang w:eastAsia="zh-TW"/>
        </w:rPr>
        <w:t>N=個人案件總筆數</w:t>
      </w:r>
      <w:r>
        <w:rPr>
          <w:rFonts w:ascii="微軟正黑體" w:eastAsia="微軟正黑體" w:hAnsi="微軟正黑體" w:hint="eastAsia"/>
          <w:lang w:eastAsia="zh-TW"/>
        </w:rPr>
        <w:t>。</w:t>
      </w:r>
    </w:p>
    <w:p w:rsidR="00697F7B" w:rsidRPr="0033155D" w:rsidRDefault="00697F7B" w:rsidP="004622F8">
      <w:pPr>
        <w:pStyle w:val="afd"/>
        <w:numPr>
          <w:ilvl w:val="0"/>
          <w:numId w:val="12"/>
        </w:numPr>
        <w:ind w:leftChars="0"/>
        <w:rPr>
          <w:rFonts w:ascii="微軟正黑體" w:eastAsia="微軟正黑體" w:hAnsi="微軟正黑體"/>
          <w:lang w:val="en-US" w:eastAsia="zh-TW"/>
        </w:rPr>
      </w:pPr>
      <w:r w:rsidRPr="00D33F3D">
        <w:rPr>
          <w:rFonts w:ascii="微軟正黑體" w:eastAsia="微軟正黑體" w:hAnsi="微軟正黑體" w:hint="eastAsia"/>
          <w:lang w:val="en-US" w:eastAsia="zh-TW"/>
        </w:rPr>
        <w:t>系統(e-Portal)</w:t>
      </w:r>
      <w:r>
        <w:rPr>
          <w:rFonts w:ascii="微軟正黑體" w:eastAsia="微軟正黑體" w:hAnsi="微軟正黑體" w:hint="eastAsia"/>
          <w:lang w:val="en-US" w:eastAsia="zh-TW"/>
        </w:rPr>
        <w:t>：</w:t>
      </w:r>
      <w:r>
        <w:rPr>
          <w:rFonts w:ascii="微軟正黑體" w:eastAsia="微軟正黑體" w:hAnsi="微軟正黑體" w:hint="eastAsia"/>
          <w:lang w:eastAsia="zh-TW"/>
        </w:rPr>
        <w:t>顯示如下圖《</w:t>
      </w:r>
      <w:r>
        <w:rPr>
          <w:rFonts w:ascii="微軟正黑體" w:eastAsia="微軟正黑體" w:hAnsi="微軟正黑體" w:hint="eastAsia"/>
          <w:lang w:val="en-US" w:eastAsia="zh-TW"/>
        </w:rPr>
        <w:t>個人案件</w:t>
      </w:r>
      <w:r>
        <w:rPr>
          <w:rFonts w:ascii="微軟正黑體" w:eastAsia="微軟正黑體" w:hAnsi="微軟正黑體" w:hint="eastAsia"/>
          <w:lang w:eastAsia="zh-TW"/>
        </w:rPr>
        <w:t>畫面》</w:t>
      </w:r>
      <w:r w:rsidRPr="004A4AD0">
        <w:rPr>
          <w:rFonts w:ascii="微軟正黑體" w:eastAsia="微軟正黑體" w:hAnsi="微軟正黑體" w:hint="eastAsia"/>
          <w:lang w:eastAsia="zh-TW"/>
        </w:rPr>
        <w:t>。</w:t>
      </w:r>
    </w:p>
    <w:p w:rsidR="00697F7B" w:rsidRDefault="00697F7B" w:rsidP="004622F8">
      <w:pPr>
        <w:pStyle w:val="afd"/>
        <w:numPr>
          <w:ilvl w:val="1"/>
          <w:numId w:val="12"/>
        </w:numPr>
        <w:ind w:leftChars="0"/>
        <w:rPr>
          <w:rFonts w:ascii="微軟正黑體" w:eastAsia="微軟正黑體" w:hAnsi="微軟正黑體"/>
          <w:lang w:val="en-US" w:eastAsia="zh-TW"/>
        </w:rPr>
      </w:pPr>
      <w:r w:rsidRPr="00762275">
        <w:rPr>
          <w:rFonts w:ascii="微軟正黑體" w:eastAsia="微軟正黑體" w:hAnsi="微軟正黑體" w:hint="eastAsia"/>
          <w:lang w:val="en-US" w:eastAsia="zh-TW"/>
        </w:rPr>
        <w:t>若無資料，顯示《查詢無資料畫面》</w:t>
      </w:r>
      <w:r>
        <w:rPr>
          <w:rFonts w:ascii="微軟正黑體" w:eastAsia="微軟正黑體" w:hAnsi="微軟正黑體" w:hint="eastAsia"/>
          <w:lang w:val="en-US" w:eastAsia="zh-TW"/>
        </w:rPr>
        <w:t>；</w:t>
      </w:r>
    </w:p>
    <w:p w:rsidR="00697F7B" w:rsidRPr="00651DF7" w:rsidRDefault="00697F7B" w:rsidP="004622F8">
      <w:pPr>
        <w:pStyle w:val="afd"/>
        <w:numPr>
          <w:ilvl w:val="1"/>
          <w:numId w:val="12"/>
        </w:numPr>
        <w:ind w:leftChars="0"/>
        <w:rPr>
          <w:rFonts w:ascii="微軟正黑體" w:eastAsia="微軟正黑體" w:hAnsi="微軟正黑體"/>
          <w:lang w:val="en-US" w:eastAsia="zh-TW"/>
        </w:rPr>
      </w:pPr>
      <w:r w:rsidRPr="00651DF7">
        <w:rPr>
          <w:rFonts w:ascii="微軟正黑體" w:eastAsia="微軟正黑體" w:hAnsi="微軟正黑體" w:hint="eastAsia"/>
          <w:lang w:val="en-US" w:eastAsia="zh-TW"/>
        </w:rPr>
        <w:t>《</w:t>
      </w:r>
      <w:r>
        <w:rPr>
          <w:rFonts w:ascii="微軟正黑體" w:eastAsia="微軟正黑體" w:hAnsi="微軟正黑體" w:hint="eastAsia"/>
          <w:lang w:val="en-US" w:eastAsia="zh-TW"/>
        </w:rPr>
        <w:t>個人案件</w:t>
      </w:r>
      <w:r w:rsidRPr="00651DF7">
        <w:rPr>
          <w:rFonts w:ascii="微軟正黑體" w:eastAsia="微軟正黑體" w:hAnsi="微軟正黑體" w:hint="eastAsia"/>
          <w:lang w:val="en-US" w:eastAsia="zh-TW"/>
        </w:rPr>
        <w:t>畫面》分頁為20筆一頁；</w:t>
      </w:r>
    </w:p>
    <w:p w:rsidR="00697F7B" w:rsidRPr="0033155D" w:rsidRDefault="00697F7B" w:rsidP="004622F8">
      <w:pPr>
        <w:pStyle w:val="afd"/>
        <w:numPr>
          <w:ilvl w:val="1"/>
          <w:numId w:val="12"/>
        </w:numPr>
        <w:ind w:leftChars="0"/>
        <w:rPr>
          <w:rFonts w:ascii="微軟正黑體" w:eastAsia="微軟正黑體" w:hAnsi="微軟正黑體"/>
          <w:lang w:val="en-US" w:eastAsia="zh-TW"/>
        </w:rPr>
      </w:pPr>
      <w:r w:rsidRPr="0065289A">
        <w:rPr>
          <w:rFonts w:ascii="微軟正黑體" w:eastAsia="微軟正黑體" w:hAnsi="微軟正黑體" w:hint="eastAsia"/>
          <w:lang w:val="en-US" w:eastAsia="zh-TW"/>
        </w:rPr>
        <w:t>排序：依</w:t>
      </w:r>
      <w:r>
        <w:rPr>
          <w:rFonts w:ascii="微軟正黑體" w:eastAsia="微軟正黑體" w:hAnsi="微軟正黑體" w:hint="eastAsia"/>
          <w:bdr w:val="single" w:sz="4" w:space="0" w:color="auto"/>
          <w:lang w:val="en-US" w:eastAsia="zh-TW"/>
        </w:rPr>
        <w:t>重要性</w:t>
      </w:r>
      <w:r>
        <w:rPr>
          <w:rFonts w:ascii="微軟正黑體" w:eastAsia="微軟正黑體" w:hAnsi="微軟正黑體" w:cs="Arial" w:hint="eastAsia"/>
          <w:lang w:eastAsia="zh-TW"/>
        </w:rPr>
        <w:t>(高</w:t>
      </w:r>
      <w:r w:rsidRPr="00B44DE1">
        <w:rPr>
          <w:rFonts w:ascii="微軟正黑體" w:eastAsia="微軟正黑體" w:hAnsi="微軟正黑體" w:cs="Arial"/>
          <w:lang w:eastAsia="zh-TW"/>
        </w:rPr>
        <w:sym w:font="Wingdings" w:char="F0E8"/>
      </w:r>
      <w:r>
        <w:rPr>
          <w:rFonts w:ascii="微軟正黑體" w:eastAsia="微軟正黑體" w:hAnsi="微軟正黑體" w:cs="Arial" w:hint="eastAsia"/>
          <w:lang w:eastAsia="zh-TW"/>
        </w:rPr>
        <w:t>低)、</w:t>
      </w:r>
      <w:r>
        <w:rPr>
          <w:rFonts w:ascii="微軟正黑體" w:eastAsia="微軟正黑體" w:hAnsi="微軟正黑體" w:cs="Arial" w:hint="eastAsia"/>
          <w:bdr w:val="single" w:sz="4" w:space="0" w:color="auto"/>
          <w:lang w:eastAsia="zh-TW"/>
        </w:rPr>
        <w:t>案件產生時間</w:t>
      </w:r>
      <w:r>
        <w:rPr>
          <w:rFonts w:ascii="微軟正黑體" w:eastAsia="微軟正黑體" w:hAnsi="微軟正黑體" w:cs="Arial" w:hint="eastAsia"/>
          <w:lang w:eastAsia="zh-TW"/>
        </w:rPr>
        <w:t>(小</w:t>
      </w:r>
      <w:r w:rsidRPr="00B44DE1">
        <w:rPr>
          <w:rFonts w:ascii="微軟正黑體" w:eastAsia="微軟正黑體" w:hAnsi="微軟正黑體" w:cs="Arial"/>
          <w:lang w:eastAsia="zh-TW"/>
        </w:rPr>
        <w:sym w:font="Wingdings" w:char="F0E8"/>
      </w:r>
      <w:r>
        <w:rPr>
          <w:rFonts w:ascii="微軟正黑體" w:eastAsia="微軟正黑體" w:hAnsi="微軟正黑體" w:cs="Arial" w:hint="eastAsia"/>
          <w:lang w:eastAsia="zh-TW"/>
        </w:rPr>
        <w:t>大)</w:t>
      </w:r>
      <w:r w:rsidRPr="0065289A">
        <w:rPr>
          <w:rFonts w:ascii="微軟正黑體" w:eastAsia="微軟正黑體" w:hAnsi="微軟正黑體" w:cs="Arial" w:hint="eastAsia"/>
          <w:lang w:eastAsia="zh-TW"/>
        </w:rPr>
        <w:t>排序</w:t>
      </w:r>
      <w:r>
        <w:rPr>
          <w:rFonts w:ascii="微軟正黑體" w:eastAsia="微軟正黑體" w:hAnsi="微軟正黑體" w:cs="Arial" w:hint="eastAsia"/>
          <w:lang w:eastAsia="zh-TW"/>
        </w:rPr>
        <w:t>；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0116"/>
      </w:tblGrid>
      <w:tr w:rsidR="00697F7B" w:rsidRPr="004E3E1A" w:rsidTr="00DA1275">
        <w:tc>
          <w:tcPr>
            <w:tcW w:w="10116" w:type="dxa"/>
          </w:tcPr>
          <w:p w:rsidR="00697F7B" w:rsidRPr="00AA74C6" w:rsidRDefault="00B25405" w:rsidP="00DA1275">
            <w:pPr>
              <w:rPr>
                <w:rFonts w:ascii="微軟正黑體" w:eastAsia="微軟正黑體" w:hAnsi="微軟正黑體"/>
                <w:lang w:eastAsia="zh-TW"/>
              </w:rPr>
            </w:pPr>
            <w:r>
              <w:rPr>
                <w:rFonts w:ascii="微軟正黑體" w:eastAsia="微軟正黑體" w:hAnsi="微軟正黑體"/>
                <w:noProof/>
                <w:lang w:val="en-US" w:eastAsia="zh-TW"/>
              </w:rPr>
              <w:drawing>
                <wp:inline distT="0" distB="0" distL="0" distR="0">
                  <wp:extent cx="6281420" cy="4563745"/>
                  <wp:effectExtent l="19050" t="0" r="5080" b="0"/>
                  <wp:docPr id="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1420" cy="45637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7F7B" w:rsidRPr="004E3E1A" w:rsidTr="00DA1275">
        <w:tc>
          <w:tcPr>
            <w:tcW w:w="10116" w:type="dxa"/>
          </w:tcPr>
          <w:p w:rsidR="00697F7B" w:rsidRPr="004E3E1A" w:rsidRDefault="001779FA" w:rsidP="00DA1275">
            <w:pPr>
              <w:jc w:val="center"/>
              <w:rPr>
                <w:rFonts w:ascii="微軟正黑體" w:eastAsia="微軟正黑體" w:hAnsi="微軟正黑體"/>
                <w:lang w:val="en-US" w:eastAsia="zh-TW"/>
              </w:rPr>
            </w:pPr>
            <w:r>
              <w:rPr>
                <w:rFonts w:ascii="微軟正黑體" w:eastAsia="微軟正黑體" w:hAnsi="微軟正黑體" w:hint="eastAsia"/>
                <w:lang w:eastAsia="zh-TW"/>
              </w:rPr>
              <w:t>《系統首頁》=</w:t>
            </w:r>
            <w:r w:rsidR="00697F7B" w:rsidRPr="004E3E1A">
              <w:rPr>
                <w:rFonts w:ascii="微軟正黑體" w:eastAsia="微軟正黑體" w:hAnsi="微軟正黑體" w:hint="eastAsia"/>
                <w:lang w:val="en-US" w:eastAsia="zh-TW"/>
              </w:rPr>
              <w:t>《</w:t>
            </w:r>
            <w:r w:rsidR="00697F7B">
              <w:rPr>
                <w:rFonts w:ascii="微軟正黑體" w:eastAsia="微軟正黑體" w:hAnsi="微軟正黑體" w:hint="eastAsia"/>
                <w:lang w:val="en-US" w:eastAsia="zh-TW"/>
              </w:rPr>
              <w:t>個人案件</w:t>
            </w:r>
            <w:r w:rsidR="00697F7B">
              <w:rPr>
                <w:rFonts w:ascii="微軟正黑體" w:eastAsia="微軟正黑體" w:hAnsi="微軟正黑體" w:hint="eastAsia"/>
                <w:lang w:eastAsia="zh-TW"/>
              </w:rPr>
              <w:t>畫面</w:t>
            </w:r>
            <w:r w:rsidR="00697F7B" w:rsidRPr="004E3E1A">
              <w:rPr>
                <w:rFonts w:ascii="微軟正黑體" w:eastAsia="微軟正黑體" w:hAnsi="微軟正黑體" w:hint="eastAsia"/>
                <w:lang w:val="en-US" w:eastAsia="zh-TW"/>
              </w:rPr>
              <w:t>》</w:t>
            </w:r>
          </w:p>
        </w:tc>
      </w:tr>
    </w:tbl>
    <w:p w:rsidR="00697F7B" w:rsidRPr="004832E3" w:rsidRDefault="00697F7B" w:rsidP="00697F7B">
      <w:pPr>
        <w:widowControl w:val="0"/>
        <w:spacing w:line="0" w:lineRule="atLeast"/>
        <w:rPr>
          <w:rFonts w:ascii="微軟正黑體" w:eastAsia="微軟正黑體" w:hAnsi="微軟正黑體"/>
          <w:lang w:eastAsia="zh-TW"/>
        </w:rPr>
      </w:pPr>
    </w:p>
    <w:p w:rsidR="00697F7B" w:rsidRPr="00E81003" w:rsidRDefault="00697F7B" w:rsidP="00697F7B">
      <w:pPr>
        <w:pStyle w:val="ad"/>
        <w:jc w:val="left"/>
        <w:rPr>
          <w:rFonts w:ascii="微軟正黑體" w:eastAsia="微軟正黑體" w:hAnsi="微軟正黑體"/>
          <w:lang w:eastAsia="zh-TW"/>
        </w:rPr>
      </w:pPr>
      <w:bookmarkStart w:id="62" w:name="個人案件畫面設計"/>
      <w:r>
        <w:rPr>
          <w:rFonts w:ascii="微軟正黑體" w:eastAsia="微軟正黑體" w:hAnsi="微軟正黑體" w:hint="eastAsia"/>
          <w:b/>
          <w:u w:val="single"/>
          <w:lang w:val="en-AU" w:eastAsia="zh-TW"/>
        </w:rPr>
        <w:t>個人</w:t>
      </w:r>
      <w:r>
        <w:rPr>
          <w:rFonts w:ascii="微軟正黑體" w:eastAsia="微軟正黑體" w:hAnsi="微軟正黑體" w:hint="eastAsia"/>
          <w:b/>
          <w:u w:val="single"/>
          <w:lang w:eastAsia="zh-TW"/>
        </w:rPr>
        <w:t>案件</w:t>
      </w:r>
      <w:r w:rsidRPr="00941998">
        <w:rPr>
          <w:rFonts w:ascii="微軟正黑體" w:eastAsia="微軟正黑體" w:hAnsi="微軟正黑體" w:hint="eastAsia"/>
          <w:b/>
          <w:u w:val="single"/>
          <w:lang w:eastAsia="zh-TW"/>
        </w:rPr>
        <w:t>畫面</w:t>
      </w:r>
      <w:r>
        <w:rPr>
          <w:rFonts w:ascii="微軟正黑體" w:eastAsia="微軟正黑體" w:hAnsi="微軟正黑體" w:hint="eastAsia"/>
          <w:b/>
          <w:u w:val="single"/>
          <w:lang w:eastAsia="zh-TW"/>
        </w:rPr>
        <w:t>設計：</w:t>
      </w:r>
      <w:bookmarkEnd w:id="62"/>
      <w:r w:rsidRPr="00E81003">
        <w:rPr>
          <w:rFonts w:ascii="微軟正黑體" w:eastAsia="微軟正黑體" w:hAnsi="微軟正黑體"/>
          <w:lang w:eastAsia="zh-TW"/>
        </w:rPr>
        <w:t xml:space="preserve"> </w:t>
      </w:r>
    </w:p>
    <w:tbl>
      <w:tblPr>
        <w:tblW w:w="9617" w:type="dxa"/>
        <w:tblInd w:w="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519"/>
        <w:gridCol w:w="1981"/>
        <w:gridCol w:w="1280"/>
        <w:gridCol w:w="708"/>
        <w:gridCol w:w="709"/>
        <w:gridCol w:w="4420"/>
      </w:tblGrid>
      <w:tr w:rsidR="00697F7B" w:rsidRPr="006E2879" w:rsidTr="00DA1275">
        <w:trPr>
          <w:tblHeader/>
        </w:trPr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697F7B" w:rsidRPr="006E2879" w:rsidRDefault="00697F7B" w:rsidP="00DA1275">
            <w:pPr>
              <w:pStyle w:val="TTableHeading"/>
              <w:jc w:val="center"/>
              <w:rPr>
                <w:rFonts w:cs="Arial"/>
                <w:sz w:val="18"/>
                <w:lang w:eastAsia="zh-TW"/>
              </w:rPr>
            </w:pPr>
            <w:r w:rsidRPr="006E2879">
              <w:rPr>
                <w:rFonts w:cs="Arial" w:hint="eastAsia"/>
                <w:sz w:val="18"/>
                <w:lang w:eastAsia="zh-TW"/>
              </w:rPr>
              <w:t>序號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697F7B" w:rsidRPr="006E2879" w:rsidRDefault="00697F7B" w:rsidP="00DA1275">
            <w:pPr>
              <w:pStyle w:val="TTableHeading"/>
              <w:jc w:val="center"/>
              <w:rPr>
                <w:rFonts w:cs="Arial"/>
                <w:sz w:val="18"/>
                <w:lang w:eastAsia="zh-TW"/>
              </w:rPr>
            </w:pPr>
            <w:r w:rsidRPr="006E2879">
              <w:rPr>
                <w:rFonts w:cs="Arial" w:hint="eastAsia"/>
                <w:sz w:val="18"/>
                <w:lang w:eastAsia="zh-TW"/>
              </w:rPr>
              <w:t>欄位名稱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697F7B" w:rsidRPr="006E2879" w:rsidRDefault="00697F7B" w:rsidP="00DA1275">
            <w:pPr>
              <w:pStyle w:val="TTableHeading"/>
              <w:jc w:val="center"/>
              <w:rPr>
                <w:rFonts w:cs="Arial"/>
                <w:sz w:val="18"/>
              </w:rPr>
            </w:pPr>
            <w:r w:rsidRPr="006E2879">
              <w:rPr>
                <w:rFonts w:cs="Arial" w:hint="eastAsia"/>
                <w:sz w:val="18"/>
                <w:lang w:eastAsia="zh-TW"/>
              </w:rPr>
              <w:t>欄位類型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697F7B" w:rsidRPr="006E2879" w:rsidRDefault="00697F7B" w:rsidP="00DA1275">
            <w:pPr>
              <w:pStyle w:val="TTableHeading"/>
              <w:jc w:val="center"/>
              <w:rPr>
                <w:rFonts w:cs="Arial"/>
                <w:sz w:val="18"/>
              </w:rPr>
            </w:pPr>
            <w:r w:rsidRPr="006E2879">
              <w:rPr>
                <w:rFonts w:cs="Arial" w:hint="eastAsia"/>
                <w:sz w:val="18"/>
                <w:lang w:eastAsia="zh-TW"/>
              </w:rPr>
              <w:t>長度限制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697F7B" w:rsidRPr="006E2879" w:rsidRDefault="00697F7B" w:rsidP="00DA1275">
            <w:pPr>
              <w:pStyle w:val="TTableHeading"/>
              <w:jc w:val="center"/>
              <w:rPr>
                <w:rFonts w:cs="Arial"/>
                <w:sz w:val="18"/>
                <w:lang w:eastAsia="zh-TW"/>
              </w:rPr>
            </w:pPr>
            <w:r w:rsidRPr="006E2879">
              <w:rPr>
                <w:rFonts w:cs="Arial" w:hint="eastAsia"/>
                <w:sz w:val="18"/>
                <w:lang w:eastAsia="zh-TW"/>
              </w:rPr>
              <w:t>是否必填</w:t>
            </w:r>
          </w:p>
        </w:tc>
        <w:tc>
          <w:tcPr>
            <w:tcW w:w="4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697F7B" w:rsidRPr="006E2879" w:rsidRDefault="00697F7B" w:rsidP="00DA1275">
            <w:pPr>
              <w:pStyle w:val="TTableHeading"/>
              <w:jc w:val="center"/>
              <w:rPr>
                <w:rFonts w:cs="Arial"/>
                <w:sz w:val="18"/>
              </w:rPr>
            </w:pPr>
            <w:r>
              <w:rPr>
                <w:rFonts w:cs="Arial" w:hint="eastAsia"/>
                <w:sz w:val="18"/>
                <w:lang w:eastAsia="zh-TW"/>
              </w:rPr>
              <w:t>備註</w:t>
            </w:r>
          </w:p>
        </w:tc>
      </w:tr>
      <w:tr w:rsidR="00697F7B" w:rsidRPr="00243AC8" w:rsidTr="00DA1275">
        <w:trPr>
          <w:tblHeader/>
        </w:trPr>
        <w:tc>
          <w:tcPr>
            <w:tcW w:w="961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 w:themeFill="accent2" w:themeFillTint="33"/>
          </w:tcPr>
          <w:p w:rsidR="00697F7B" w:rsidRPr="004A4AD0" w:rsidRDefault="00697F7B" w:rsidP="00DA1275">
            <w:pPr>
              <w:pStyle w:val="TTableRow"/>
              <w:spacing w:line="0" w:lineRule="atLeast"/>
              <w:rPr>
                <w:rFonts w:ascii="微軟正黑體" w:eastAsia="微軟正黑體" w:hAnsi="微軟正黑體" w:cs="Arial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lang w:eastAsia="zh-TW"/>
              </w:rPr>
              <w:t>[搜尋工具列]</w:t>
            </w:r>
          </w:p>
        </w:tc>
      </w:tr>
      <w:tr w:rsidR="00697F7B" w:rsidRPr="006E2879" w:rsidTr="00DA1275">
        <w:trPr>
          <w:tblHeader/>
        </w:trPr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97F7B" w:rsidRPr="00E03C3C" w:rsidRDefault="00697F7B" w:rsidP="004622F8">
            <w:pPr>
              <w:pStyle w:val="TTableRow"/>
              <w:numPr>
                <w:ilvl w:val="0"/>
                <w:numId w:val="13"/>
              </w:numPr>
              <w:spacing w:line="0" w:lineRule="atLeast"/>
              <w:jc w:val="both"/>
              <w:rPr>
                <w:rFonts w:ascii="微軟正黑體" w:eastAsia="微軟正黑體" w:hAnsi="微軟正黑體" w:cs="Arial"/>
                <w:lang w:eastAsia="zh-TW"/>
              </w:rPr>
            </w:pP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97F7B" w:rsidRPr="00E03C3C" w:rsidRDefault="00697F7B" w:rsidP="00DA1275">
            <w:pPr>
              <w:pStyle w:val="TTableRow"/>
              <w:spacing w:line="0" w:lineRule="atLeast"/>
              <w:rPr>
                <w:rFonts w:ascii="微軟正黑體" w:eastAsia="微軟正黑體" w:hAnsi="微軟正黑體" w:cs="Arial"/>
                <w:lang w:eastAsia="zh-TW"/>
              </w:rPr>
            </w:pPr>
            <w:r w:rsidRPr="00D70784">
              <w:rPr>
                <w:rFonts w:ascii="微軟正黑體" w:eastAsia="微軟正黑體" w:hAnsi="微軟正黑體" w:cs="Arial" w:hint="eastAsia"/>
                <w:bdr w:val="single" w:sz="4" w:space="0" w:color="auto"/>
                <w:lang w:eastAsia="zh-TW"/>
              </w:rPr>
              <w:t>搜尋所有欄位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97F7B" w:rsidRPr="00E03C3C" w:rsidRDefault="00697F7B" w:rsidP="00DA1275">
            <w:pPr>
              <w:pStyle w:val="TTableRow"/>
              <w:spacing w:line="0" w:lineRule="atLeast"/>
              <w:rPr>
                <w:rFonts w:ascii="微軟正黑體" w:eastAsia="微軟正黑體" w:hAnsi="微軟正黑體" w:cs="Arial"/>
                <w:lang w:eastAsia="zh-TW"/>
              </w:rPr>
            </w:pPr>
            <w:r w:rsidRPr="00E03C3C">
              <w:rPr>
                <w:rFonts w:ascii="微軟正黑體" w:eastAsia="微軟正黑體" w:hAnsi="微軟正黑體" w:cs="Arial" w:hint="eastAsia"/>
                <w:lang w:eastAsia="zh-TW"/>
              </w:rPr>
              <w:t>文字輸入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97F7B" w:rsidRPr="00E03C3C" w:rsidRDefault="00697F7B" w:rsidP="00DA1275">
            <w:pPr>
              <w:pStyle w:val="TTableRow"/>
              <w:spacing w:line="0" w:lineRule="atLeast"/>
              <w:rPr>
                <w:rFonts w:ascii="微軟正黑體" w:eastAsia="微軟正黑體" w:hAnsi="微軟正黑體" w:cs="Arial"/>
                <w:lang w:eastAsia="zh-TW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97F7B" w:rsidRPr="00E03C3C" w:rsidRDefault="00697F7B" w:rsidP="00DA1275">
            <w:pPr>
              <w:pStyle w:val="TTableRow"/>
              <w:spacing w:line="0" w:lineRule="atLeast"/>
              <w:rPr>
                <w:rFonts w:ascii="微軟正黑體" w:eastAsia="微軟正黑體" w:hAnsi="微軟正黑體" w:cs="Arial"/>
                <w:lang w:eastAsia="zh-TW"/>
              </w:rPr>
            </w:pPr>
            <w:r w:rsidRPr="00E03C3C">
              <w:rPr>
                <w:rFonts w:ascii="微軟正黑體" w:eastAsia="微軟正黑體" w:hAnsi="微軟正黑體" w:cs="Arial" w:hint="eastAsia"/>
                <w:lang w:eastAsia="zh-TW"/>
              </w:rPr>
              <w:t>否</w:t>
            </w:r>
          </w:p>
        </w:tc>
        <w:tc>
          <w:tcPr>
            <w:tcW w:w="4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97F7B" w:rsidRPr="00E03C3C" w:rsidRDefault="00697F7B" w:rsidP="004622F8">
            <w:pPr>
              <w:pStyle w:val="TTableRow"/>
              <w:numPr>
                <w:ilvl w:val="0"/>
                <w:numId w:val="9"/>
              </w:numPr>
              <w:spacing w:line="0" w:lineRule="atLeast"/>
              <w:rPr>
                <w:rFonts w:ascii="微軟正黑體" w:eastAsia="微軟正黑體" w:hAnsi="微軟正黑體" w:cs="Arial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lang w:eastAsia="zh-TW"/>
              </w:rPr>
              <w:t>依照使用者輸入的關鍵字進行所有欄位內容篩選。</w:t>
            </w:r>
          </w:p>
        </w:tc>
      </w:tr>
      <w:tr w:rsidR="00697F7B" w:rsidRPr="00243AC8" w:rsidTr="00DA1275">
        <w:trPr>
          <w:tblHeader/>
        </w:trPr>
        <w:tc>
          <w:tcPr>
            <w:tcW w:w="961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 w:themeFill="accent2" w:themeFillTint="33"/>
          </w:tcPr>
          <w:p w:rsidR="00697F7B" w:rsidRPr="004A4AD0" w:rsidRDefault="00697F7B" w:rsidP="00DA1275">
            <w:pPr>
              <w:pStyle w:val="TTableRow"/>
              <w:spacing w:line="0" w:lineRule="atLeast"/>
              <w:rPr>
                <w:rFonts w:ascii="微軟正黑體" w:eastAsia="微軟正黑體" w:hAnsi="微軟正黑體" w:cs="Arial"/>
                <w:lang w:eastAsia="zh-TW"/>
              </w:rPr>
            </w:pPr>
            <w:r w:rsidRPr="004A4AD0">
              <w:rPr>
                <w:rFonts w:ascii="微軟正黑體" w:eastAsia="微軟正黑體" w:hAnsi="微軟正黑體" w:cs="Arial" w:hint="eastAsia"/>
                <w:lang w:eastAsia="zh-TW"/>
              </w:rPr>
              <w:t>[ 查詢結果顯示區 ]</w:t>
            </w:r>
            <w:r>
              <w:rPr>
                <w:rFonts w:ascii="微軟正黑體" w:eastAsia="微軟正黑體" w:hAnsi="微軟正黑體" w:hint="eastAsia"/>
                <w:b/>
                <w:lang w:eastAsia="zh-TW"/>
              </w:rPr>
              <w:t xml:space="preserve"> Data Grid</w:t>
            </w:r>
          </w:p>
        </w:tc>
      </w:tr>
      <w:tr w:rsidR="00697F7B" w:rsidRPr="00243AC8" w:rsidTr="00DA1275">
        <w:trPr>
          <w:trHeight w:val="56"/>
          <w:tblHeader/>
        </w:trPr>
        <w:tc>
          <w:tcPr>
            <w:tcW w:w="51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97F7B" w:rsidRPr="004A4AD0" w:rsidRDefault="00697F7B" w:rsidP="004622F8">
            <w:pPr>
              <w:pStyle w:val="TTableRow"/>
              <w:numPr>
                <w:ilvl w:val="0"/>
                <w:numId w:val="13"/>
              </w:numPr>
              <w:spacing w:line="0" w:lineRule="atLeast"/>
              <w:jc w:val="both"/>
              <w:rPr>
                <w:rFonts w:ascii="微軟正黑體" w:eastAsia="微軟正黑體" w:hAnsi="微軟正黑體" w:cs="Arial"/>
                <w:lang w:eastAsia="zh-TW"/>
              </w:rPr>
            </w:pPr>
          </w:p>
        </w:tc>
        <w:tc>
          <w:tcPr>
            <w:tcW w:w="9098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97F7B" w:rsidRPr="0079285F" w:rsidRDefault="00697F7B" w:rsidP="00DA1275">
            <w:pPr>
              <w:pStyle w:val="TTableRow"/>
              <w:spacing w:line="0" w:lineRule="atLeast"/>
              <w:rPr>
                <w:rFonts w:ascii="微軟正黑體" w:eastAsia="微軟正黑體" w:hAnsi="微軟正黑體" w:cs="Arial"/>
                <w:color w:val="B2A1C7" w:themeColor="accent4" w:themeTint="99"/>
                <w:lang w:eastAsia="zh-TW"/>
              </w:rPr>
            </w:pPr>
            <w:r w:rsidRPr="003D0FE6">
              <w:rPr>
                <w:rFonts w:ascii="微軟正黑體" w:eastAsia="微軟正黑體" w:hAnsi="微軟正黑體" w:hint="eastAsia"/>
                <w:lang w:eastAsia="zh-TW"/>
              </w:rPr>
              <w:t>顯示欄位共</w:t>
            </w:r>
            <w:r>
              <w:rPr>
                <w:rFonts w:ascii="微軟正黑體" w:eastAsia="微軟正黑體" w:hAnsi="微軟正黑體" w:hint="eastAsia"/>
                <w:lang w:eastAsia="zh-TW"/>
              </w:rPr>
              <w:t>十一</w:t>
            </w:r>
            <w:r w:rsidRPr="003D0FE6">
              <w:rPr>
                <w:rFonts w:ascii="微軟正黑體" w:eastAsia="微軟正黑體" w:hAnsi="微軟正黑體" w:hint="eastAsia"/>
                <w:lang w:eastAsia="zh-TW"/>
              </w:rPr>
              <w:t>欄：</w:t>
            </w:r>
            <w:r w:rsidRPr="00F90877">
              <w:rPr>
                <w:rFonts w:ascii="微軟正黑體" w:eastAsia="微軟正黑體" w:hAnsi="微軟正黑體" w:cs="Arial" w:hint="eastAsia"/>
                <w:bdr w:val="single" w:sz="4" w:space="0" w:color="auto"/>
                <w:lang w:eastAsia="zh-TW"/>
              </w:rPr>
              <w:t>動作</w:t>
            </w:r>
            <w:r w:rsidRPr="00C71720">
              <w:rPr>
                <w:rFonts w:ascii="微軟正黑體" w:eastAsia="微軟正黑體" w:hAnsi="微軟正黑體" w:cs="Arial" w:hint="eastAsia"/>
                <w:lang w:eastAsia="zh-TW"/>
              </w:rPr>
              <w:t>、</w:t>
            </w:r>
            <w:r w:rsidRPr="00F90877">
              <w:rPr>
                <w:rFonts w:ascii="微軟正黑體" w:eastAsia="微軟正黑體" w:hAnsi="微軟正黑體" w:cs="Arial" w:hint="eastAsia"/>
                <w:bdr w:val="single" w:sz="4" w:space="0" w:color="auto"/>
                <w:lang w:eastAsia="zh-TW"/>
              </w:rPr>
              <w:t>序號</w:t>
            </w:r>
            <w:r w:rsidRPr="00C71720">
              <w:rPr>
                <w:rFonts w:ascii="微軟正黑體" w:eastAsia="微軟正黑體" w:hAnsi="微軟正黑體" w:cs="Arial" w:hint="eastAsia"/>
                <w:lang w:eastAsia="zh-TW"/>
              </w:rPr>
              <w:t>、</w:t>
            </w:r>
            <w:r>
              <w:rPr>
                <w:rFonts w:ascii="微軟正黑體" w:eastAsia="微軟正黑體" w:hAnsi="微軟正黑體" w:cs="Arial" w:hint="eastAsia"/>
                <w:bdr w:val="single" w:sz="4" w:space="0" w:color="auto"/>
                <w:lang w:eastAsia="zh-TW"/>
              </w:rPr>
              <w:t>重要性</w:t>
            </w:r>
            <w:r w:rsidRPr="00C71720">
              <w:rPr>
                <w:rFonts w:ascii="微軟正黑體" w:eastAsia="微軟正黑體" w:hAnsi="微軟正黑體" w:cs="Arial" w:hint="eastAsia"/>
                <w:lang w:eastAsia="zh-TW"/>
              </w:rPr>
              <w:t>、</w:t>
            </w:r>
            <w:r w:rsidRPr="008B7C9F">
              <w:rPr>
                <w:rFonts w:ascii="微軟正黑體" w:eastAsia="微軟正黑體" w:hAnsi="微軟正黑體" w:cs="Arial" w:hint="eastAsia"/>
                <w:bdr w:val="single" w:sz="4" w:space="0" w:color="auto"/>
                <w:lang w:eastAsia="zh-TW"/>
              </w:rPr>
              <w:t>積壓件</w:t>
            </w:r>
            <w:r w:rsidRPr="00C71720">
              <w:rPr>
                <w:rFonts w:ascii="微軟正黑體" w:eastAsia="微軟正黑體" w:hAnsi="微軟正黑體" w:cs="Arial" w:hint="eastAsia"/>
                <w:lang w:eastAsia="zh-TW"/>
              </w:rPr>
              <w:t>、</w:t>
            </w:r>
            <w:r w:rsidRPr="008B7C9F">
              <w:rPr>
                <w:rFonts w:ascii="微軟正黑體" w:eastAsia="微軟正黑體" w:hAnsi="微軟正黑體" w:cs="Arial" w:hint="eastAsia"/>
                <w:bdr w:val="single" w:sz="4" w:space="0" w:color="auto"/>
                <w:lang w:eastAsia="zh-TW"/>
              </w:rPr>
              <w:t>新文件</w:t>
            </w:r>
            <w:r w:rsidRPr="00C71720">
              <w:rPr>
                <w:rFonts w:ascii="微軟正黑體" w:eastAsia="微軟正黑體" w:hAnsi="微軟正黑體" w:cs="Arial" w:hint="eastAsia"/>
                <w:lang w:eastAsia="zh-TW"/>
              </w:rPr>
              <w:t>、</w:t>
            </w:r>
            <w:r w:rsidRPr="008B7C9F">
              <w:rPr>
                <w:rFonts w:ascii="微軟正黑體" w:eastAsia="微軟正黑體" w:hAnsi="微軟正黑體" w:cs="Arial" w:hint="eastAsia"/>
                <w:bdr w:val="single" w:sz="4" w:space="0" w:color="auto"/>
                <w:lang w:eastAsia="zh-TW"/>
              </w:rPr>
              <w:t>案件類別</w:t>
            </w:r>
            <w:r w:rsidRPr="00C71720">
              <w:rPr>
                <w:rFonts w:ascii="微軟正黑體" w:eastAsia="微軟正黑體" w:hAnsi="微軟正黑體" w:cs="Arial" w:hint="eastAsia"/>
                <w:lang w:eastAsia="zh-TW"/>
              </w:rPr>
              <w:t>、</w:t>
            </w:r>
            <w:r>
              <w:rPr>
                <w:rFonts w:ascii="微軟正黑體" w:eastAsia="微軟正黑體" w:hAnsi="微軟正黑體" w:cs="Arial" w:hint="eastAsia"/>
                <w:bdr w:val="single" w:sz="4" w:space="0" w:color="auto"/>
                <w:lang w:eastAsia="zh-TW"/>
              </w:rPr>
              <w:t>活動名稱</w:t>
            </w:r>
            <w:r w:rsidRPr="00C71720">
              <w:rPr>
                <w:rFonts w:ascii="微軟正黑體" w:eastAsia="微軟正黑體" w:hAnsi="微軟正黑體" w:cs="Arial" w:hint="eastAsia"/>
                <w:lang w:eastAsia="zh-TW"/>
              </w:rPr>
              <w:t>、</w:t>
            </w:r>
            <w:r w:rsidRPr="008B7C9F">
              <w:rPr>
                <w:rFonts w:ascii="微軟正黑體" w:eastAsia="微軟正黑體" w:hAnsi="微軟正黑體" w:cs="Arial" w:hint="eastAsia"/>
                <w:bdr w:val="single" w:sz="4" w:space="0" w:color="auto"/>
                <w:lang w:eastAsia="zh-TW"/>
              </w:rPr>
              <w:t>說明</w:t>
            </w:r>
            <w:r w:rsidRPr="00C71720">
              <w:rPr>
                <w:rFonts w:ascii="微軟正黑體" w:eastAsia="微軟正黑體" w:hAnsi="微軟正黑體" w:cs="Arial" w:hint="eastAsia"/>
                <w:lang w:eastAsia="zh-TW"/>
              </w:rPr>
              <w:t>、</w:t>
            </w:r>
            <w:r w:rsidRPr="008B7C9F">
              <w:rPr>
                <w:rFonts w:ascii="微軟正黑體" w:eastAsia="微軟正黑體" w:hAnsi="微軟正黑體" w:cs="Arial" w:hint="eastAsia"/>
                <w:bdr w:val="single" w:sz="4" w:space="0" w:color="auto"/>
                <w:lang w:eastAsia="zh-TW"/>
              </w:rPr>
              <w:t>擁有者</w:t>
            </w:r>
            <w:r w:rsidRPr="00C71720">
              <w:rPr>
                <w:rFonts w:ascii="微軟正黑體" w:eastAsia="微軟正黑體" w:hAnsi="微軟正黑體" w:cs="Arial" w:hint="eastAsia"/>
                <w:lang w:eastAsia="zh-TW"/>
              </w:rPr>
              <w:t>、</w:t>
            </w:r>
            <w:r>
              <w:rPr>
                <w:rFonts w:ascii="微軟正黑體" w:eastAsia="微軟正黑體" w:hAnsi="微軟正黑體" w:cs="Arial" w:hint="eastAsia"/>
                <w:bdr w:val="single" w:sz="4" w:space="0" w:color="auto"/>
                <w:lang w:eastAsia="zh-TW"/>
              </w:rPr>
              <w:t>案件</w:t>
            </w:r>
            <w:r w:rsidRPr="008B7C9F">
              <w:rPr>
                <w:rFonts w:ascii="微軟正黑體" w:eastAsia="微軟正黑體" w:hAnsi="微軟正黑體" w:cs="Arial" w:hint="eastAsia"/>
                <w:bdr w:val="single" w:sz="4" w:space="0" w:color="auto"/>
                <w:lang w:eastAsia="zh-TW"/>
              </w:rPr>
              <w:t>產生時間</w:t>
            </w:r>
            <w:r w:rsidRPr="00C71720">
              <w:rPr>
                <w:rFonts w:ascii="微軟正黑體" w:eastAsia="微軟正黑體" w:hAnsi="微軟正黑體" w:cs="Arial" w:hint="eastAsia"/>
                <w:lang w:eastAsia="zh-TW"/>
              </w:rPr>
              <w:t>、</w:t>
            </w:r>
            <w:r w:rsidRPr="008B7C9F">
              <w:rPr>
                <w:rFonts w:ascii="微軟正黑體" w:eastAsia="微軟正黑體" w:hAnsi="微軟正黑體" w:cs="Arial" w:hint="eastAsia"/>
                <w:bdr w:val="single" w:sz="4" w:space="0" w:color="auto"/>
                <w:lang w:eastAsia="zh-TW"/>
              </w:rPr>
              <w:t>開始作業時間</w:t>
            </w:r>
          </w:p>
        </w:tc>
      </w:tr>
      <w:tr w:rsidR="00697F7B" w:rsidRPr="00243AC8" w:rsidTr="00DA1275">
        <w:trPr>
          <w:tblHeader/>
        </w:trPr>
        <w:tc>
          <w:tcPr>
            <w:tcW w:w="961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 w:themeFill="accent3" w:themeFillTint="33"/>
          </w:tcPr>
          <w:p w:rsidR="00697F7B" w:rsidRPr="004A4AD0" w:rsidRDefault="00697F7B" w:rsidP="00DA1275">
            <w:pPr>
              <w:pStyle w:val="TTableRow"/>
              <w:spacing w:line="0" w:lineRule="atLeast"/>
              <w:rPr>
                <w:rFonts w:ascii="微軟正黑體" w:eastAsia="微軟正黑體" w:hAnsi="微軟正黑體" w:cs="Arial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lang w:eastAsia="zh-TW"/>
              </w:rPr>
              <w:t>[ 分頁操作區 ] (請參考母文件-共通規則)</w:t>
            </w:r>
          </w:p>
        </w:tc>
      </w:tr>
    </w:tbl>
    <w:p w:rsidR="00697F7B" w:rsidRPr="00D1263B" w:rsidRDefault="00697F7B" w:rsidP="00697F7B">
      <w:pPr>
        <w:widowControl w:val="0"/>
        <w:spacing w:line="0" w:lineRule="atLeast"/>
        <w:rPr>
          <w:rFonts w:ascii="微軟正黑體" w:eastAsia="微軟正黑體" w:hAnsi="微軟正黑體"/>
          <w:lang w:eastAsia="zh-TW"/>
        </w:rPr>
      </w:pPr>
    </w:p>
    <w:p w:rsidR="00697F7B" w:rsidRPr="00481AE4" w:rsidRDefault="00697F7B" w:rsidP="00697F7B">
      <w:pPr>
        <w:pStyle w:val="ad"/>
        <w:jc w:val="left"/>
        <w:rPr>
          <w:rFonts w:ascii="微軟正黑體" w:eastAsia="微軟正黑體" w:hAnsi="微軟正黑體"/>
          <w:b/>
          <w:u w:val="single"/>
          <w:lang w:val="en-AU" w:eastAsia="zh-TW"/>
        </w:rPr>
      </w:pPr>
      <w:bookmarkStart w:id="63" w:name="個人案件查詢結果欄位說明"/>
      <w:r>
        <w:rPr>
          <w:rFonts w:ascii="微軟正黑體" w:eastAsia="微軟正黑體" w:hAnsi="微軟正黑體" w:hint="eastAsia"/>
          <w:b/>
          <w:u w:val="single"/>
          <w:lang w:val="en-AU" w:eastAsia="zh-TW"/>
        </w:rPr>
        <w:t>個人</w:t>
      </w:r>
      <w:r>
        <w:rPr>
          <w:rFonts w:ascii="微軟正黑體" w:eastAsia="微軟正黑體" w:hAnsi="微軟正黑體" w:hint="eastAsia"/>
          <w:b/>
          <w:u w:val="single"/>
          <w:lang w:eastAsia="zh-TW"/>
        </w:rPr>
        <w:t>案件</w:t>
      </w:r>
      <w:r w:rsidRPr="001A1EB4">
        <w:rPr>
          <w:rFonts w:ascii="微軟正黑體" w:eastAsia="微軟正黑體" w:hAnsi="微軟正黑體" w:hint="eastAsia"/>
          <w:b/>
          <w:u w:val="single"/>
          <w:lang w:eastAsia="zh-TW"/>
        </w:rPr>
        <w:t>查詢結果欄位說明</w:t>
      </w:r>
      <w:r>
        <w:rPr>
          <w:rFonts w:ascii="微軟正黑體" w:eastAsia="微軟正黑體" w:hAnsi="微軟正黑體" w:hint="eastAsia"/>
          <w:b/>
          <w:u w:val="single"/>
          <w:lang w:eastAsia="zh-TW"/>
        </w:rPr>
        <w:t>：</w:t>
      </w:r>
      <w:bookmarkEnd w:id="63"/>
      <w:r w:rsidRPr="00481AE4">
        <w:rPr>
          <w:rFonts w:ascii="微軟正黑體" w:eastAsia="微軟正黑體" w:hAnsi="微軟正黑體"/>
          <w:b/>
          <w:u w:val="single"/>
          <w:lang w:val="en-AU" w:eastAsia="zh-TW"/>
        </w:rPr>
        <w:t xml:space="preserve"> </w:t>
      </w:r>
    </w:p>
    <w:tbl>
      <w:tblPr>
        <w:tblW w:w="9617" w:type="dxa"/>
        <w:tblInd w:w="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519"/>
        <w:gridCol w:w="1981"/>
        <w:gridCol w:w="1280"/>
        <w:gridCol w:w="708"/>
        <w:gridCol w:w="709"/>
        <w:gridCol w:w="4420"/>
      </w:tblGrid>
      <w:tr w:rsidR="00697F7B" w:rsidRPr="006E2879" w:rsidTr="00DA1275">
        <w:trPr>
          <w:tblHeader/>
        </w:trPr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697F7B" w:rsidRPr="006E2879" w:rsidRDefault="00697F7B" w:rsidP="00DA1275">
            <w:pPr>
              <w:pStyle w:val="TTableHeading"/>
              <w:jc w:val="center"/>
              <w:rPr>
                <w:rFonts w:cs="Arial"/>
                <w:sz w:val="18"/>
                <w:lang w:eastAsia="zh-TW"/>
              </w:rPr>
            </w:pPr>
            <w:r w:rsidRPr="006E2879">
              <w:rPr>
                <w:rFonts w:cs="Arial" w:hint="eastAsia"/>
                <w:sz w:val="18"/>
                <w:lang w:eastAsia="zh-TW"/>
              </w:rPr>
              <w:t>序號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697F7B" w:rsidRPr="006E2879" w:rsidRDefault="00697F7B" w:rsidP="00DA1275">
            <w:pPr>
              <w:pStyle w:val="TTableHeading"/>
              <w:jc w:val="center"/>
              <w:rPr>
                <w:rFonts w:cs="Arial"/>
                <w:sz w:val="18"/>
                <w:lang w:eastAsia="zh-TW"/>
              </w:rPr>
            </w:pPr>
            <w:r w:rsidRPr="006E2879">
              <w:rPr>
                <w:rFonts w:cs="Arial" w:hint="eastAsia"/>
                <w:sz w:val="18"/>
                <w:lang w:eastAsia="zh-TW"/>
              </w:rPr>
              <w:t>欄位名稱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697F7B" w:rsidRPr="006E2879" w:rsidRDefault="00697F7B" w:rsidP="00DA1275">
            <w:pPr>
              <w:pStyle w:val="TTableHeading"/>
              <w:jc w:val="center"/>
              <w:rPr>
                <w:rFonts w:cs="Arial"/>
                <w:sz w:val="18"/>
              </w:rPr>
            </w:pPr>
            <w:r w:rsidRPr="006E2879">
              <w:rPr>
                <w:rFonts w:cs="Arial" w:hint="eastAsia"/>
                <w:sz w:val="18"/>
                <w:lang w:eastAsia="zh-TW"/>
              </w:rPr>
              <w:t>欄位類型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697F7B" w:rsidRPr="00296782" w:rsidRDefault="00697F7B" w:rsidP="00DA1275">
            <w:pPr>
              <w:pStyle w:val="TTableHeading"/>
              <w:jc w:val="center"/>
              <w:rPr>
                <w:rFonts w:cs="Arial"/>
                <w:color w:val="FFFF00"/>
                <w:sz w:val="18"/>
              </w:rPr>
            </w:pPr>
            <w:r w:rsidRPr="00296782">
              <w:rPr>
                <w:rFonts w:cs="Arial" w:hint="eastAsia"/>
                <w:color w:val="FFFF00"/>
                <w:sz w:val="18"/>
                <w:lang w:eastAsia="zh-TW"/>
              </w:rPr>
              <w:t>排序功能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697F7B" w:rsidRPr="00296782" w:rsidRDefault="00697F7B" w:rsidP="00DA1275">
            <w:pPr>
              <w:pStyle w:val="TTableHeading"/>
              <w:jc w:val="center"/>
              <w:rPr>
                <w:rFonts w:cs="Arial"/>
                <w:color w:val="FFFF00"/>
                <w:sz w:val="18"/>
                <w:lang w:eastAsia="zh-TW"/>
              </w:rPr>
            </w:pPr>
            <w:r>
              <w:rPr>
                <w:rFonts w:cs="Arial" w:hint="eastAsia"/>
                <w:color w:val="FFFF00"/>
                <w:sz w:val="18"/>
                <w:lang w:eastAsia="zh-TW"/>
              </w:rPr>
              <w:t>位置對齊</w:t>
            </w:r>
          </w:p>
        </w:tc>
        <w:tc>
          <w:tcPr>
            <w:tcW w:w="4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697F7B" w:rsidRPr="006E2879" w:rsidRDefault="00697F7B" w:rsidP="00DA1275">
            <w:pPr>
              <w:pStyle w:val="TTableHeading"/>
              <w:jc w:val="center"/>
              <w:rPr>
                <w:rFonts w:cs="Arial"/>
                <w:sz w:val="18"/>
              </w:rPr>
            </w:pPr>
            <w:r>
              <w:rPr>
                <w:rFonts w:cs="Arial" w:hint="eastAsia"/>
                <w:sz w:val="18"/>
                <w:lang w:eastAsia="zh-TW"/>
              </w:rPr>
              <w:t>備註</w:t>
            </w:r>
          </w:p>
        </w:tc>
      </w:tr>
      <w:tr w:rsidR="00697F7B" w:rsidRPr="00243AC8" w:rsidTr="00DA1275">
        <w:trPr>
          <w:tblHeader/>
        </w:trPr>
        <w:tc>
          <w:tcPr>
            <w:tcW w:w="961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 w:themeFill="accent2" w:themeFillTint="33"/>
          </w:tcPr>
          <w:p w:rsidR="00697F7B" w:rsidRPr="004A4AD0" w:rsidRDefault="00697F7B" w:rsidP="00DA1275">
            <w:pPr>
              <w:pStyle w:val="TTableRow"/>
              <w:spacing w:line="0" w:lineRule="atLeast"/>
              <w:rPr>
                <w:rFonts w:ascii="微軟正黑體" w:eastAsia="微軟正黑體" w:hAnsi="微軟正黑體" w:cs="Arial"/>
                <w:lang w:eastAsia="zh-TW"/>
              </w:rPr>
            </w:pPr>
            <w:r w:rsidRPr="004A4AD0">
              <w:rPr>
                <w:rFonts w:ascii="微軟正黑體" w:eastAsia="微軟正黑體" w:hAnsi="微軟正黑體" w:cs="Arial" w:hint="eastAsia"/>
                <w:lang w:eastAsia="zh-TW"/>
              </w:rPr>
              <w:t>[ 查詢結果顯示區 ]</w:t>
            </w:r>
            <w:r>
              <w:rPr>
                <w:rFonts w:ascii="微軟正黑體" w:eastAsia="微軟正黑體" w:hAnsi="微軟正黑體" w:hint="eastAsia"/>
                <w:b/>
              </w:rPr>
              <w:t xml:space="preserve"> Data</w:t>
            </w:r>
            <w:r>
              <w:rPr>
                <w:rFonts w:ascii="微軟正黑體" w:eastAsia="微軟正黑體" w:hAnsi="微軟正黑體" w:hint="eastAsia"/>
                <w:b/>
                <w:lang w:eastAsia="zh-TW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b/>
              </w:rPr>
              <w:t>Grid</w:t>
            </w:r>
          </w:p>
        </w:tc>
      </w:tr>
      <w:tr w:rsidR="00697F7B" w:rsidRPr="00243AC8" w:rsidTr="00DA1275">
        <w:trPr>
          <w:tblHeader/>
        </w:trPr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7F7B" w:rsidRPr="004A4AD0" w:rsidRDefault="00697F7B" w:rsidP="004622F8">
            <w:pPr>
              <w:pStyle w:val="TTableRow"/>
              <w:numPr>
                <w:ilvl w:val="0"/>
                <w:numId w:val="11"/>
              </w:numPr>
              <w:spacing w:line="0" w:lineRule="atLeast"/>
              <w:jc w:val="both"/>
              <w:rPr>
                <w:rFonts w:ascii="微軟正黑體" w:eastAsia="微軟正黑體" w:hAnsi="微軟正黑體" w:cs="Arial"/>
                <w:lang w:eastAsia="zh-TW"/>
              </w:rPr>
            </w:pP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7F7B" w:rsidRPr="004A4AD0" w:rsidRDefault="00697F7B" w:rsidP="00DA1275">
            <w:pPr>
              <w:pStyle w:val="TTableRow"/>
              <w:spacing w:line="0" w:lineRule="atLeast"/>
              <w:rPr>
                <w:rFonts w:ascii="微軟正黑體" w:eastAsia="微軟正黑體" w:hAnsi="微軟正黑體" w:cs="Arial"/>
                <w:lang w:eastAsia="zh-TW"/>
              </w:rPr>
            </w:pPr>
            <w:r w:rsidRPr="00F90877">
              <w:rPr>
                <w:rFonts w:ascii="微軟正黑體" w:eastAsia="微軟正黑體" w:hAnsi="微軟正黑體" w:cs="Arial" w:hint="eastAsia"/>
                <w:bdr w:val="single" w:sz="4" w:space="0" w:color="auto"/>
                <w:lang w:eastAsia="zh-TW"/>
              </w:rPr>
              <w:t>動作</w:t>
            </w:r>
            <w:bookmarkStart w:id="64" w:name="_GoBack"/>
            <w:bookmarkEnd w:id="64"/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7F7B" w:rsidRPr="00673B4F" w:rsidRDefault="00697F7B" w:rsidP="00DA1275">
            <w:pPr>
              <w:pStyle w:val="TTableRow"/>
              <w:spacing w:line="0" w:lineRule="atLeast"/>
              <w:rPr>
                <w:rFonts w:ascii="微軟正黑體" w:eastAsia="微軟正黑體" w:hAnsi="微軟正黑體" w:cs="Arial"/>
                <w:lang w:eastAsia="zh-TW"/>
              </w:rPr>
            </w:pPr>
            <w:r w:rsidRPr="00673B4F">
              <w:rPr>
                <w:rFonts w:ascii="微軟正黑體" w:eastAsia="微軟正黑體" w:hAnsi="微軟正黑體" w:cs="Arial" w:hint="eastAsia"/>
                <w:lang w:eastAsia="zh-TW"/>
              </w:rPr>
              <w:t>圖示按鍵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426F" w:rsidRPr="00673B4F" w:rsidRDefault="00AC426F" w:rsidP="00AC426F">
            <w:pPr>
              <w:pStyle w:val="TTableRow"/>
              <w:spacing w:line="0" w:lineRule="atLeast"/>
              <w:jc w:val="center"/>
              <w:rPr>
                <w:rFonts w:ascii="微軟正黑體" w:eastAsia="微軟正黑體" w:hAnsi="微軟正黑體" w:cs="Arial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lang w:eastAsia="zh-TW"/>
              </w:rPr>
              <w:t>有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7F7B" w:rsidRPr="00673B4F" w:rsidRDefault="00697F7B" w:rsidP="00DA1275">
            <w:pPr>
              <w:pStyle w:val="TTableRow"/>
              <w:spacing w:line="0" w:lineRule="atLeast"/>
              <w:jc w:val="center"/>
              <w:rPr>
                <w:rFonts w:ascii="微軟正黑體" w:eastAsia="微軟正黑體" w:hAnsi="微軟正黑體" w:cs="Arial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lang w:eastAsia="zh-TW"/>
              </w:rPr>
              <w:t>置中</w:t>
            </w:r>
          </w:p>
        </w:tc>
        <w:tc>
          <w:tcPr>
            <w:tcW w:w="4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7F7B" w:rsidRPr="00D95B75" w:rsidRDefault="00697F7B" w:rsidP="00DA1275">
            <w:pPr>
              <w:pStyle w:val="TTableRow"/>
              <w:spacing w:line="0" w:lineRule="atLeast"/>
              <w:rPr>
                <w:rFonts w:ascii="微軟正黑體" w:eastAsia="微軟正黑體" w:hAnsi="微軟正黑體" w:cs="Arial"/>
                <w:lang w:eastAsia="zh-TW"/>
              </w:rPr>
            </w:pPr>
            <w:r w:rsidRPr="00D95B75">
              <w:rPr>
                <w:rFonts w:ascii="微軟正黑體" w:eastAsia="微軟正黑體" w:hAnsi="微軟正黑體" w:cs="Arial" w:hint="eastAsia"/>
                <w:lang w:eastAsia="zh-TW"/>
              </w:rPr>
              <w:t>格式：</w:t>
            </w:r>
          </w:p>
          <w:p w:rsidR="009834CA" w:rsidRDefault="00697F7B" w:rsidP="00DA1275">
            <w:pPr>
              <w:pStyle w:val="TTableRow"/>
              <w:spacing w:line="0" w:lineRule="atLeast"/>
              <w:rPr>
                <w:rFonts w:ascii="微軟正黑體" w:eastAsia="微軟正黑體" w:hAnsi="微軟正黑體" w:cs="Arial"/>
                <w:lang w:eastAsia="zh-TW"/>
              </w:rPr>
            </w:pPr>
            <w:r w:rsidRPr="00892CA3">
              <w:rPr>
                <w:rFonts w:ascii="微軟正黑體" w:eastAsia="微軟正黑體" w:hAnsi="微軟正黑體" w:cs="Arial" w:hint="eastAsia"/>
                <w:shd w:val="pct15" w:color="auto" w:fill="FFFFFF"/>
                <w:lang w:eastAsia="zh-TW"/>
              </w:rPr>
              <w:t>開始作業</w:t>
            </w:r>
            <w:r w:rsidR="004A72F6">
              <w:rPr>
                <w:rFonts w:ascii="微軟正黑體" w:eastAsia="微軟正黑體" w:hAnsi="微軟正黑體" w:cs="Arial"/>
                <w:noProof/>
                <w:snapToGrid/>
                <w:lang w:eastAsia="zh-TW"/>
              </w:rPr>
              <w:drawing>
                <wp:inline distT="0" distB="0" distL="0" distR="0">
                  <wp:extent cx="230505" cy="246380"/>
                  <wp:effectExtent l="19050" t="0" r="0" b="0"/>
                  <wp:docPr id="22" name="圖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505" cy="2463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92CA3">
              <w:rPr>
                <w:rFonts w:ascii="微軟正黑體" w:eastAsia="微軟正黑體" w:hAnsi="微軟正黑體" w:cs="Arial" w:hint="eastAsia"/>
                <w:lang w:eastAsia="zh-TW"/>
              </w:rPr>
              <w:t>圖示按鍵</w:t>
            </w:r>
            <w:r w:rsidR="009834CA">
              <w:rPr>
                <w:rFonts w:ascii="微軟正黑體" w:eastAsia="微軟正黑體" w:hAnsi="微軟正黑體" w:cs="Arial" w:hint="eastAsia"/>
                <w:lang w:eastAsia="zh-TW"/>
              </w:rPr>
              <w:t>：使用者</w:t>
            </w:r>
            <w:r w:rsidR="002F0D83">
              <w:rPr>
                <w:rFonts w:ascii="微軟正黑體" w:eastAsia="微軟正黑體" w:hAnsi="微軟正黑體" w:cs="Arial" w:hint="eastAsia"/>
                <w:lang w:eastAsia="zh-TW"/>
              </w:rPr>
              <w:t>尚</w:t>
            </w:r>
            <w:r w:rsidR="00944F4F">
              <w:rPr>
                <w:rFonts w:ascii="微軟正黑體" w:eastAsia="微軟正黑體" w:hAnsi="微軟正黑體" w:cs="Arial" w:hint="eastAsia"/>
                <w:lang w:eastAsia="zh-TW"/>
              </w:rPr>
              <w:t>未</w:t>
            </w:r>
            <w:r w:rsidR="0037491D">
              <w:rPr>
                <w:rFonts w:ascii="微軟正黑體" w:eastAsia="微軟正黑體" w:hAnsi="微軟正黑體" w:cs="Arial" w:hint="eastAsia"/>
                <w:lang w:eastAsia="zh-TW"/>
              </w:rPr>
              <w:t>開啟過此案件</w:t>
            </w:r>
            <w:r w:rsidR="00944F4F">
              <w:rPr>
                <w:rFonts w:ascii="微軟正黑體" w:eastAsia="微軟正黑體" w:hAnsi="微軟正黑體" w:cs="Arial" w:hint="eastAsia"/>
                <w:lang w:eastAsia="zh-TW"/>
              </w:rPr>
              <w:t>且不為案件返回情形(請參考下方案件返回說明)</w:t>
            </w:r>
            <w:r w:rsidR="0037491D">
              <w:rPr>
                <w:rFonts w:ascii="微軟正黑體" w:eastAsia="微軟正黑體" w:hAnsi="微軟正黑體" w:cs="Arial" w:hint="eastAsia"/>
                <w:lang w:eastAsia="zh-TW"/>
              </w:rPr>
              <w:t>。</w:t>
            </w:r>
          </w:p>
          <w:p w:rsidR="0026361E" w:rsidRDefault="0026361E" w:rsidP="00DA1275">
            <w:pPr>
              <w:pStyle w:val="TTableRow"/>
              <w:spacing w:line="0" w:lineRule="atLeast"/>
              <w:rPr>
                <w:rFonts w:ascii="微軟正黑體" w:eastAsia="微軟正黑體" w:hAnsi="微軟正黑體" w:cs="Arial"/>
                <w:lang w:eastAsia="zh-TW"/>
              </w:rPr>
            </w:pPr>
            <w:r w:rsidRPr="0026361E">
              <w:rPr>
                <w:rFonts w:ascii="微軟正黑體" w:eastAsia="微軟正黑體" w:hAnsi="微軟正黑體" w:cs="Arial" w:hint="eastAsia"/>
                <w:shd w:val="pct15" w:color="auto" w:fill="FFFFFF"/>
                <w:lang w:eastAsia="zh-TW"/>
              </w:rPr>
              <w:t>接續作業</w:t>
            </w:r>
            <w:r w:rsidR="004A72F6">
              <w:rPr>
                <w:rFonts w:ascii="微軟正黑體" w:eastAsia="微軟正黑體" w:hAnsi="微軟正黑體" w:cs="Arial"/>
                <w:noProof/>
                <w:snapToGrid/>
                <w:lang w:eastAsia="zh-TW"/>
              </w:rPr>
              <w:drawing>
                <wp:inline distT="0" distB="0" distL="0" distR="0">
                  <wp:extent cx="230505" cy="230505"/>
                  <wp:effectExtent l="19050" t="0" r="0" b="0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505" cy="230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1423B9">
              <w:rPr>
                <w:rFonts w:ascii="微軟正黑體" w:eastAsia="微軟正黑體" w:hAnsi="微軟正黑體" w:cs="Arial" w:hint="eastAsia"/>
                <w:lang w:eastAsia="zh-TW"/>
              </w:rPr>
              <w:t>圖示按鍵</w:t>
            </w:r>
            <w:r w:rsidR="0037491D">
              <w:rPr>
                <w:rFonts w:ascii="微軟正黑體" w:eastAsia="微軟正黑體" w:hAnsi="微軟正黑體" w:cs="Arial" w:hint="eastAsia"/>
                <w:lang w:eastAsia="zh-TW"/>
              </w:rPr>
              <w:t>：使用者已開啟過此案件但尚未處理完畢。</w:t>
            </w:r>
          </w:p>
          <w:p w:rsidR="004D0AF7" w:rsidRDefault="0026361E" w:rsidP="004D0AF7">
            <w:pPr>
              <w:pStyle w:val="TTableRow"/>
              <w:spacing w:line="0" w:lineRule="atLeast"/>
              <w:rPr>
                <w:rFonts w:ascii="微軟正黑體" w:eastAsia="微軟正黑體" w:hAnsi="微軟正黑體" w:cs="Arial"/>
                <w:lang w:eastAsia="zh-TW"/>
              </w:rPr>
            </w:pPr>
            <w:r w:rsidRPr="0026361E">
              <w:rPr>
                <w:rFonts w:ascii="微軟正黑體" w:eastAsia="微軟正黑體" w:hAnsi="微軟正黑體" w:cs="Arial" w:hint="eastAsia"/>
                <w:shd w:val="pct15" w:color="auto" w:fill="FFFFFF"/>
                <w:lang w:eastAsia="zh-TW"/>
              </w:rPr>
              <w:t>案件返回</w:t>
            </w:r>
            <w:r w:rsidR="004A72F6">
              <w:rPr>
                <w:rFonts w:ascii="微軟正黑體" w:eastAsia="微軟正黑體" w:hAnsi="微軟正黑體" w:cs="Arial"/>
                <w:noProof/>
                <w:snapToGrid/>
                <w:lang w:eastAsia="zh-TW"/>
              </w:rPr>
              <w:drawing>
                <wp:inline distT="0" distB="0" distL="0" distR="0">
                  <wp:extent cx="270510" cy="230505"/>
                  <wp:effectExtent l="19050" t="0" r="0" b="0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510" cy="230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1423B9">
              <w:rPr>
                <w:rFonts w:ascii="微軟正黑體" w:eastAsia="微軟正黑體" w:hAnsi="微軟正黑體" w:cs="Arial" w:hint="eastAsia"/>
                <w:lang w:eastAsia="zh-TW"/>
              </w:rPr>
              <w:t>圖示按鍵</w:t>
            </w:r>
            <w:r w:rsidR="0037491D">
              <w:rPr>
                <w:rFonts w:ascii="微軟正黑體" w:eastAsia="微軟正黑體" w:hAnsi="微軟正黑體" w:cs="Arial" w:hint="eastAsia"/>
                <w:lang w:eastAsia="zh-TW"/>
              </w:rPr>
              <w:t>：</w:t>
            </w:r>
            <w:r w:rsidR="004D0AF7">
              <w:rPr>
                <w:rFonts w:ascii="微軟正黑體" w:eastAsia="微軟正黑體" w:hAnsi="微軟正黑體" w:cs="Arial" w:hint="eastAsia"/>
                <w:lang w:eastAsia="zh-TW"/>
              </w:rPr>
              <w:t>案件</w:t>
            </w:r>
            <w:r w:rsidR="0037491D">
              <w:rPr>
                <w:rFonts w:ascii="微軟正黑體" w:eastAsia="微軟正黑體" w:hAnsi="微軟正黑體" w:cs="Arial" w:hint="eastAsia"/>
                <w:lang w:eastAsia="zh-TW"/>
              </w:rPr>
              <w:t>符合下列情境</w:t>
            </w:r>
            <w:r w:rsidR="00944F4F">
              <w:rPr>
                <w:rFonts w:ascii="微軟正黑體" w:eastAsia="微軟正黑體" w:hAnsi="微軟正黑體" w:cs="Arial" w:hint="eastAsia"/>
                <w:lang w:eastAsia="zh-TW"/>
              </w:rPr>
              <w:t>且使用者尚未開啟過此案件時</w:t>
            </w:r>
            <w:r w:rsidR="004D0AF7">
              <w:rPr>
                <w:rFonts w:ascii="微軟正黑體" w:eastAsia="微軟正黑體" w:hAnsi="微軟正黑體" w:cs="Arial" w:hint="eastAsia"/>
                <w:lang w:eastAsia="zh-TW"/>
              </w:rPr>
              <w:t>：</w:t>
            </w:r>
          </w:p>
          <w:p w:rsidR="001423B9" w:rsidRDefault="0037491D" w:rsidP="004622F8">
            <w:pPr>
              <w:pStyle w:val="TTableRow"/>
              <w:numPr>
                <w:ilvl w:val="0"/>
                <w:numId w:val="24"/>
              </w:numPr>
              <w:spacing w:line="0" w:lineRule="atLeast"/>
              <w:rPr>
                <w:rFonts w:ascii="微軟正黑體" w:eastAsia="微軟正黑體" w:hAnsi="微軟正黑體" w:cs="Arial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lang w:eastAsia="zh-TW"/>
              </w:rPr>
              <w:t>建檔覆核人員駁回至建檔人員</w:t>
            </w:r>
            <w:r w:rsidR="00944F4F">
              <w:rPr>
                <w:rFonts w:ascii="微軟正黑體" w:eastAsia="微軟正黑體" w:hAnsi="微軟正黑體" w:cs="Arial" w:hint="eastAsia"/>
                <w:lang w:eastAsia="zh-TW"/>
              </w:rPr>
              <w:t>，</w:t>
            </w:r>
          </w:p>
          <w:p w:rsidR="004D0AF7" w:rsidRDefault="004D0AF7" w:rsidP="004622F8">
            <w:pPr>
              <w:pStyle w:val="TTableRow"/>
              <w:numPr>
                <w:ilvl w:val="0"/>
                <w:numId w:val="24"/>
              </w:numPr>
              <w:spacing w:line="0" w:lineRule="atLeast"/>
              <w:rPr>
                <w:rFonts w:ascii="微軟正黑體" w:eastAsia="微軟正黑體" w:hAnsi="微軟正黑體" w:cs="Arial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lang w:eastAsia="zh-TW"/>
              </w:rPr>
              <w:t>建檔人員再次提交給同一位建檔覆核人員</w:t>
            </w:r>
          </w:p>
          <w:p w:rsidR="004D0AF7" w:rsidRDefault="004D0AF7" w:rsidP="004622F8">
            <w:pPr>
              <w:pStyle w:val="TTableRow"/>
              <w:numPr>
                <w:ilvl w:val="0"/>
                <w:numId w:val="24"/>
              </w:numPr>
              <w:spacing w:line="0" w:lineRule="atLeast"/>
              <w:rPr>
                <w:rFonts w:ascii="微軟正黑體" w:eastAsia="微軟正黑體" w:hAnsi="微軟正黑體" w:cs="Arial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lang w:eastAsia="zh-TW"/>
              </w:rPr>
              <w:t>核保覆核人員駁回至核保人員</w:t>
            </w:r>
          </w:p>
          <w:p w:rsidR="004D0AF7" w:rsidRDefault="004D0AF7" w:rsidP="004622F8">
            <w:pPr>
              <w:pStyle w:val="TTableRow"/>
              <w:numPr>
                <w:ilvl w:val="0"/>
                <w:numId w:val="24"/>
              </w:numPr>
              <w:spacing w:line="0" w:lineRule="atLeast"/>
              <w:rPr>
                <w:rFonts w:ascii="微軟正黑體" w:eastAsia="微軟正黑體" w:hAnsi="微軟正黑體" w:cs="Arial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lang w:eastAsia="zh-TW"/>
              </w:rPr>
              <w:t>核保人員再次提交給同一位核保覆核人員</w:t>
            </w:r>
          </w:p>
          <w:p w:rsidR="00AC426F" w:rsidRPr="00673B4F" w:rsidRDefault="00AC426F" w:rsidP="004622F8">
            <w:pPr>
              <w:pStyle w:val="TTableRow"/>
              <w:numPr>
                <w:ilvl w:val="0"/>
                <w:numId w:val="24"/>
              </w:numPr>
              <w:spacing w:line="0" w:lineRule="atLeast"/>
              <w:rPr>
                <w:rFonts w:ascii="微軟正黑體" w:eastAsia="微軟正黑體" w:hAnsi="微軟正黑體" w:cs="Arial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lang w:eastAsia="zh-TW"/>
              </w:rPr>
              <w:t>問題件處理人員將案件返回至提交問題人員</w:t>
            </w:r>
          </w:p>
        </w:tc>
      </w:tr>
      <w:tr w:rsidR="00697F7B" w:rsidRPr="00243AC8" w:rsidTr="00DA1275">
        <w:trPr>
          <w:tblHeader/>
        </w:trPr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7F7B" w:rsidRPr="004A4AD0" w:rsidRDefault="00697F7B" w:rsidP="004622F8">
            <w:pPr>
              <w:pStyle w:val="TTableRow"/>
              <w:numPr>
                <w:ilvl w:val="0"/>
                <w:numId w:val="11"/>
              </w:numPr>
              <w:spacing w:line="0" w:lineRule="atLeast"/>
              <w:jc w:val="both"/>
              <w:rPr>
                <w:rFonts w:ascii="微軟正黑體" w:eastAsia="微軟正黑體" w:hAnsi="微軟正黑體" w:cs="Arial"/>
                <w:lang w:eastAsia="zh-TW"/>
              </w:rPr>
            </w:pP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7F7B" w:rsidRPr="004A4AD0" w:rsidRDefault="00697F7B" w:rsidP="00DA1275">
            <w:pPr>
              <w:pStyle w:val="TTableRow"/>
              <w:spacing w:line="0" w:lineRule="atLeast"/>
              <w:rPr>
                <w:rFonts w:ascii="微軟正黑體" w:eastAsia="微軟正黑體" w:hAnsi="微軟正黑體" w:cs="Arial"/>
                <w:lang w:eastAsia="zh-TW"/>
              </w:rPr>
            </w:pPr>
            <w:r w:rsidRPr="00F90877">
              <w:rPr>
                <w:rFonts w:ascii="微軟正黑體" w:eastAsia="微軟正黑體" w:hAnsi="微軟正黑體" w:cs="Arial" w:hint="eastAsia"/>
                <w:bdr w:val="single" w:sz="4" w:space="0" w:color="auto"/>
                <w:lang w:eastAsia="zh-TW"/>
              </w:rPr>
              <w:t>序號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7F7B" w:rsidRPr="00673B4F" w:rsidRDefault="00697F7B" w:rsidP="00DA1275">
            <w:pPr>
              <w:pStyle w:val="TTableRow"/>
              <w:spacing w:line="0" w:lineRule="atLeast"/>
              <w:rPr>
                <w:rFonts w:ascii="微軟正黑體" w:eastAsia="微軟正黑體" w:hAnsi="微軟正黑體" w:cs="Arial"/>
                <w:lang w:eastAsia="zh-TW"/>
              </w:rPr>
            </w:pPr>
            <w:r w:rsidRPr="00673B4F">
              <w:rPr>
                <w:rFonts w:ascii="微軟正黑體" w:eastAsia="微軟正黑體" w:hAnsi="微軟正黑體" w:cs="Arial" w:hint="eastAsia"/>
                <w:lang w:eastAsia="zh-TW"/>
              </w:rPr>
              <w:t>數字顯示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7F7B" w:rsidRDefault="00697F7B" w:rsidP="00DA1275">
            <w:pPr>
              <w:pStyle w:val="TTableRow"/>
              <w:spacing w:line="0" w:lineRule="atLeast"/>
              <w:jc w:val="center"/>
              <w:rPr>
                <w:rFonts w:ascii="微軟正黑體" w:eastAsia="微軟正黑體" w:hAnsi="微軟正黑體" w:cs="Arial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lang w:eastAsia="zh-TW"/>
              </w:rPr>
              <w:t>有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7F7B" w:rsidRPr="00673B4F" w:rsidRDefault="00697F7B" w:rsidP="00DA1275">
            <w:pPr>
              <w:pStyle w:val="TTableRow"/>
              <w:spacing w:line="0" w:lineRule="atLeast"/>
              <w:jc w:val="center"/>
              <w:rPr>
                <w:rFonts w:ascii="微軟正黑體" w:eastAsia="微軟正黑體" w:hAnsi="微軟正黑體" w:cs="Arial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lang w:eastAsia="zh-TW"/>
              </w:rPr>
              <w:t>置中</w:t>
            </w:r>
          </w:p>
        </w:tc>
        <w:tc>
          <w:tcPr>
            <w:tcW w:w="4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7F7B" w:rsidRPr="00673B4F" w:rsidRDefault="00697F7B" w:rsidP="00DA1275">
            <w:pPr>
              <w:pStyle w:val="TTableRow"/>
              <w:spacing w:line="0" w:lineRule="atLeast"/>
              <w:rPr>
                <w:rFonts w:ascii="微軟正黑體" w:eastAsia="微軟正黑體" w:hAnsi="微軟正黑體" w:cs="Arial"/>
                <w:lang w:eastAsia="zh-TW"/>
              </w:rPr>
            </w:pPr>
          </w:p>
        </w:tc>
      </w:tr>
      <w:tr w:rsidR="00697F7B" w:rsidRPr="00243AC8" w:rsidTr="00DA1275">
        <w:trPr>
          <w:tblHeader/>
        </w:trPr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7F7B" w:rsidRPr="004A4AD0" w:rsidRDefault="00697F7B" w:rsidP="004622F8">
            <w:pPr>
              <w:pStyle w:val="TTableRow"/>
              <w:numPr>
                <w:ilvl w:val="0"/>
                <w:numId w:val="11"/>
              </w:numPr>
              <w:spacing w:line="0" w:lineRule="atLeast"/>
              <w:jc w:val="both"/>
              <w:rPr>
                <w:rFonts w:ascii="微軟正黑體" w:eastAsia="微軟正黑體" w:hAnsi="微軟正黑體" w:cs="Arial"/>
                <w:lang w:eastAsia="zh-TW"/>
              </w:rPr>
            </w:pP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7F7B" w:rsidRPr="004A4AD0" w:rsidRDefault="00697F7B" w:rsidP="00DA1275">
            <w:pPr>
              <w:pStyle w:val="TTableRow"/>
              <w:spacing w:line="0" w:lineRule="atLeast"/>
              <w:rPr>
                <w:rFonts w:ascii="微軟正黑體" w:eastAsia="微軟正黑體" w:hAnsi="微軟正黑體" w:cs="Arial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bdr w:val="single" w:sz="4" w:space="0" w:color="auto"/>
                <w:lang w:eastAsia="zh-TW"/>
              </w:rPr>
              <w:t>重要性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7F7B" w:rsidRPr="00892CA3" w:rsidRDefault="00697F7B" w:rsidP="00DA1275">
            <w:pPr>
              <w:pStyle w:val="TTableRow"/>
              <w:spacing w:line="0" w:lineRule="atLeast"/>
              <w:rPr>
                <w:rFonts w:ascii="微軟正黑體" w:eastAsia="微軟正黑體" w:hAnsi="微軟正黑體" w:cs="Arial"/>
                <w:lang w:eastAsia="zh-TW"/>
              </w:rPr>
            </w:pPr>
            <w:r w:rsidRPr="00892CA3">
              <w:rPr>
                <w:rFonts w:ascii="微軟正黑體" w:eastAsia="微軟正黑體" w:hAnsi="微軟正黑體" w:cs="Arial" w:hint="eastAsia"/>
                <w:lang w:eastAsia="zh-TW"/>
              </w:rPr>
              <w:t>文字顯示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7F7B" w:rsidRPr="00892CA3" w:rsidRDefault="00697F7B" w:rsidP="00DA1275">
            <w:pPr>
              <w:pStyle w:val="TTableRow"/>
              <w:spacing w:line="0" w:lineRule="atLeast"/>
              <w:jc w:val="center"/>
              <w:rPr>
                <w:rFonts w:ascii="微軟正黑體" w:eastAsia="微軟正黑體" w:hAnsi="微軟正黑體" w:cs="Arial"/>
                <w:lang w:eastAsia="zh-TW"/>
              </w:rPr>
            </w:pPr>
            <w:r w:rsidRPr="00892CA3">
              <w:rPr>
                <w:rFonts w:ascii="微軟正黑體" w:eastAsia="微軟正黑體" w:hAnsi="微軟正黑體" w:cs="Arial" w:hint="eastAsia"/>
                <w:lang w:eastAsia="zh-TW"/>
              </w:rPr>
              <w:t>有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7F7B" w:rsidRPr="00892CA3" w:rsidRDefault="00697F7B" w:rsidP="00DA1275">
            <w:pPr>
              <w:pStyle w:val="TTableRow"/>
              <w:spacing w:line="0" w:lineRule="atLeast"/>
              <w:jc w:val="center"/>
              <w:rPr>
                <w:rFonts w:ascii="微軟正黑體" w:eastAsia="微軟正黑體" w:hAnsi="微軟正黑體" w:cs="Arial"/>
                <w:lang w:eastAsia="zh-TW"/>
              </w:rPr>
            </w:pPr>
            <w:r w:rsidRPr="00892CA3">
              <w:rPr>
                <w:rFonts w:ascii="微軟正黑體" w:eastAsia="微軟正黑體" w:hAnsi="微軟正黑體" w:cs="Arial" w:hint="eastAsia"/>
                <w:lang w:eastAsia="zh-TW"/>
              </w:rPr>
              <w:t>靠左</w:t>
            </w:r>
          </w:p>
        </w:tc>
        <w:tc>
          <w:tcPr>
            <w:tcW w:w="4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7F7B" w:rsidRPr="00892CA3" w:rsidRDefault="00697F7B" w:rsidP="004622F8">
            <w:pPr>
              <w:pStyle w:val="TTableRow"/>
              <w:numPr>
                <w:ilvl w:val="0"/>
                <w:numId w:val="9"/>
              </w:numPr>
              <w:spacing w:line="0" w:lineRule="atLeast"/>
              <w:rPr>
                <w:rFonts w:ascii="微軟正黑體" w:eastAsia="微軟正黑體" w:hAnsi="微軟正黑體" w:cs="Arial"/>
                <w:lang w:eastAsia="zh-TW"/>
              </w:rPr>
            </w:pPr>
            <w:r w:rsidRPr="00892CA3">
              <w:rPr>
                <w:rFonts w:ascii="微軟正黑體" w:eastAsia="微軟正黑體" w:hAnsi="微軟正黑體" w:cs="Arial" w:hint="eastAsia"/>
                <w:lang w:eastAsia="zh-TW"/>
              </w:rPr>
              <w:t>格式：中文顯示</w:t>
            </w:r>
          </w:p>
        </w:tc>
      </w:tr>
      <w:tr w:rsidR="00697F7B" w:rsidRPr="00243AC8" w:rsidTr="00DA1275">
        <w:trPr>
          <w:tblHeader/>
        </w:trPr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7F7B" w:rsidRPr="004A4AD0" w:rsidRDefault="00697F7B" w:rsidP="004622F8">
            <w:pPr>
              <w:pStyle w:val="TTableRow"/>
              <w:numPr>
                <w:ilvl w:val="0"/>
                <w:numId w:val="11"/>
              </w:numPr>
              <w:spacing w:line="0" w:lineRule="atLeast"/>
              <w:jc w:val="both"/>
              <w:rPr>
                <w:rFonts w:ascii="微軟正黑體" w:eastAsia="微軟正黑體" w:hAnsi="微軟正黑體" w:cs="Arial"/>
                <w:lang w:eastAsia="zh-TW"/>
              </w:rPr>
            </w:pP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7F7B" w:rsidRPr="00F90877" w:rsidRDefault="00697F7B" w:rsidP="00DA1275">
            <w:pPr>
              <w:pStyle w:val="TTableRow"/>
              <w:spacing w:line="0" w:lineRule="atLeast"/>
              <w:rPr>
                <w:rFonts w:ascii="微軟正黑體" w:eastAsia="微軟正黑體" w:hAnsi="微軟正黑體" w:cs="Arial"/>
                <w:bdr w:val="single" w:sz="4" w:space="0" w:color="auto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bdr w:val="single" w:sz="4" w:space="0" w:color="auto"/>
                <w:lang w:eastAsia="zh-TW"/>
              </w:rPr>
              <w:t>積壓件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7F7B" w:rsidRPr="00673B4F" w:rsidRDefault="00697F7B" w:rsidP="00DA1275">
            <w:pPr>
              <w:pStyle w:val="TTableRow"/>
              <w:spacing w:line="0" w:lineRule="atLeast"/>
              <w:rPr>
                <w:rFonts w:ascii="微軟正黑體" w:eastAsia="微軟正黑體" w:hAnsi="微軟正黑體" w:cs="Arial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lang w:eastAsia="zh-TW"/>
              </w:rPr>
              <w:t>圖示</w:t>
            </w:r>
            <w:r w:rsidRPr="00673B4F">
              <w:rPr>
                <w:rFonts w:ascii="微軟正黑體" w:eastAsia="微軟正黑體" w:hAnsi="微軟正黑體" w:cs="Arial" w:hint="eastAsia"/>
                <w:lang w:eastAsia="zh-TW"/>
              </w:rPr>
              <w:t>顯示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7F7B" w:rsidRPr="00673B4F" w:rsidRDefault="00697F7B" w:rsidP="00DA1275">
            <w:pPr>
              <w:pStyle w:val="TTableRow"/>
              <w:spacing w:line="0" w:lineRule="atLeast"/>
              <w:jc w:val="center"/>
              <w:rPr>
                <w:rFonts w:ascii="微軟正黑體" w:eastAsia="微軟正黑體" w:hAnsi="微軟正黑體" w:cs="Arial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lang w:eastAsia="zh-TW"/>
              </w:rPr>
              <w:t>有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7F7B" w:rsidRPr="00673B4F" w:rsidRDefault="00697F7B" w:rsidP="00DA1275">
            <w:pPr>
              <w:pStyle w:val="TTableRow"/>
              <w:spacing w:line="0" w:lineRule="atLeast"/>
              <w:jc w:val="center"/>
              <w:rPr>
                <w:rFonts w:ascii="微軟正黑體" w:eastAsia="微軟正黑體" w:hAnsi="微軟正黑體" w:cs="Arial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lang w:eastAsia="zh-TW"/>
              </w:rPr>
              <w:t>置中</w:t>
            </w:r>
          </w:p>
        </w:tc>
        <w:tc>
          <w:tcPr>
            <w:tcW w:w="4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7F7B" w:rsidRPr="00107A48" w:rsidRDefault="00697F7B" w:rsidP="004622F8">
            <w:pPr>
              <w:pStyle w:val="TTableRow"/>
              <w:numPr>
                <w:ilvl w:val="0"/>
                <w:numId w:val="9"/>
              </w:numPr>
              <w:spacing w:line="0" w:lineRule="atLeast"/>
              <w:rPr>
                <w:rFonts w:ascii="微軟正黑體" w:eastAsia="微軟正黑體" w:hAnsi="微軟正黑體" w:cs="Arial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lang w:eastAsia="zh-TW"/>
              </w:rPr>
              <w:t>格式：</w:t>
            </w:r>
            <w:r w:rsidR="004A72F6">
              <w:rPr>
                <w:rFonts w:ascii="微軟正黑體" w:eastAsia="微軟正黑體" w:hAnsi="微軟正黑體" w:cs="Arial"/>
                <w:noProof/>
                <w:snapToGrid/>
                <w:lang w:eastAsia="zh-TW"/>
              </w:rPr>
              <w:drawing>
                <wp:inline distT="0" distB="0" distL="0" distR="0" wp14:anchorId="440D3A5F" wp14:editId="4A852C06">
                  <wp:extent cx="135255" cy="198755"/>
                  <wp:effectExtent l="19050" t="0" r="0" b="0"/>
                  <wp:docPr id="5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255" cy="1987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1423B9" w:rsidRPr="00107A48" w:rsidDel="001423B9">
              <w:rPr>
                <w:rFonts w:ascii="微軟正黑體" w:eastAsia="微軟正黑體" w:hAnsi="微軟正黑體" w:cs="Arial" w:hint="eastAsia"/>
                <w:noProof/>
                <w:snapToGrid/>
                <w:lang w:eastAsia="zh-TW"/>
              </w:rPr>
              <w:t xml:space="preserve"> </w:t>
            </w:r>
          </w:p>
          <w:p w:rsidR="00697F7B" w:rsidRPr="00107A48" w:rsidRDefault="00697F7B" w:rsidP="004622F8">
            <w:pPr>
              <w:pStyle w:val="TTableRow"/>
              <w:numPr>
                <w:ilvl w:val="0"/>
                <w:numId w:val="9"/>
              </w:numPr>
              <w:spacing w:line="0" w:lineRule="atLeast"/>
              <w:rPr>
                <w:rFonts w:ascii="微軟正黑體" w:eastAsia="微軟正黑體" w:hAnsi="微軟正黑體" w:cs="Arial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lang w:eastAsia="zh-TW"/>
              </w:rPr>
              <w:t>超過三天未結案</w:t>
            </w:r>
            <w:r w:rsidRPr="00107A48">
              <w:rPr>
                <w:rFonts w:ascii="微軟正黑體" w:eastAsia="微軟正黑體" w:hAnsi="微軟正黑體" w:cs="Arial" w:hint="eastAsia"/>
                <w:lang w:eastAsia="zh-TW"/>
              </w:rPr>
              <w:t>案件將以上方圖片提示</w:t>
            </w:r>
            <w:r>
              <w:rPr>
                <w:rFonts w:ascii="微軟正黑體" w:eastAsia="微軟正黑體" w:hAnsi="微軟正黑體" w:cs="Arial" w:hint="eastAsia"/>
                <w:lang w:eastAsia="zh-TW"/>
              </w:rPr>
              <w:t>案件擁有</w:t>
            </w:r>
            <w:r w:rsidRPr="00107A48">
              <w:rPr>
                <w:rFonts w:ascii="微軟正黑體" w:eastAsia="微軟正黑體" w:hAnsi="微軟正黑體" w:cs="Arial" w:hint="eastAsia"/>
                <w:lang w:eastAsia="zh-TW"/>
              </w:rPr>
              <w:t>者。</w:t>
            </w:r>
          </w:p>
          <w:p w:rsidR="00697F7B" w:rsidRPr="00FD2762" w:rsidRDefault="00697F7B" w:rsidP="004622F8">
            <w:pPr>
              <w:pStyle w:val="TTableRow"/>
              <w:numPr>
                <w:ilvl w:val="0"/>
                <w:numId w:val="9"/>
              </w:numPr>
              <w:spacing w:line="0" w:lineRule="atLeast"/>
              <w:rPr>
                <w:rFonts w:ascii="微軟正黑體" w:eastAsia="微軟正黑體" w:hAnsi="微軟正黑體" w:cs="Arial"/>
                <w:lang w:eastAsia="zh-TW"/>
              </w:rPr>
            </w:pPr>
            <w:r w:rsidRPr="00FD2762">
              <w:rPr>
                <w:rFonts w:ascii="微軟正黑體" w:eastAsia="微軟正黑體" w:hAnsi="微軟正黑體" w:cs="Arial" w:hint="eastAsia"/>
                <w:lang w:eastAsia="zh-TW"/>
              </w:rPr>
              <w:t>計算公式：系統當前時間</w:t>
            </w:r>
            <w:r>
              <w:rPr>
                <w:rFonts w:ascii="微軟正黑體" w:eastAsia="微軟正黑體" w:hAnsi="微軟正黑體" w:cs="Arial" w:hint="eastAsia"/>
                <w:lang w:eastAsia="zh-TW"/>
              </w:rPr>
              <w:t xml:space="preserve"> </w:t>
            </w:r>
            <w:r w:rsidRPr="00FD2762">
              <w:rPr>
                <w:rFonts w:ascii="微軟正黑體" w:eastAsia="微軟正黑體" w:hAnsi="微軟正黑體" w:cs="Arial"/>
                <w:lang w:eastAsia="zh-TW"/>
              </w:rPr>
              <w:t>–</w:t>
            </w:r>
            <w:r>
              <w:rPr>
                <w:rFonts w:ascii="微軟正黑體" w:eastAsia="微軟正黑體" w:hAnsi="微軟正黑體" w:cs="Arial" w:hint="eastAsia"/>
                <w:lang w:eastAsia="zh-TW"/>
              </w:rPr>
              <w:t xml:space="preserve"> </w:t>
            </w:r>
            <w:r w:rsidRPr="00FD2762">
              <w:rPr>
                <w:rFonts w:ascii="微軟正黑體" w:eastAsia="微軟正黑體" w:hAnsi="微軟正黑體" w:cs="Arial" w:hint="eastAsia"/>
                <w:lang w:eastAsia="zh-TW"/>
              </w:rPr>
              <w:t>案件產生時間 &gt; 3</w:t>
            </w:r>
            <w:r>
              <w:rPr>
                <w:rFonts w:ascii="微軟正黑體" w:eastAsia="微軟正黑體" w:hAnsi="微軟正黑體" w:cs="Arial" w:hint="eastAsia"/>
                <w:lang w:eastAsia="zh-TW"/>
              </w:rPr>
              <w:t>天0小時0分0秒</w:t>
            </w:r>
            <w:r w:rsidRPr="00FD2762">
              <w:rPr>
                <w:rFonts w:ascii="微軟正黑體" w:eastAsia="微軟正黑體" w:hAnsi="微軟正黑體" w:cs="Arial" w:hint="eastAsia"/>
                <w:lang w:eastAsia="zh-TW"/>
              </w:rPr>
              <w:t>，計算最小單位至秒</w:t>
            </w:r>
            <w:r>
              <w:rPr>
                <w:rFonts w:ascii="微軟正黑體" w:eastAsia="微軟正黑體" w:hAnsi="微軟正黑體" w:cs="Arial" w:hint="eastAsia"/>
                <w:lang w:eastAsia="zh-TW"/>
              </w:rPr>
              <w:t>；</w:t>
            </w:r>
          </w:p>
          <w:p w:rsidR="00697F7B" w:rsidRPr="00FD2762" w:rsidRDefault="00697F7B" w:rsidP="00DA1275">
            <w:pPr>
              <w:pStyle w:val="TTableRow"/>
              <w:spacing w:line="0" w:lineRule="atLeast"/>
              <w:ind w:left="480"/>
              <w:rPr>
                <w:rFonts w:ascii="微軟正黑體" w:eastAsia="微軟正黑體" w:hAnsi="微軟正黑體" w:cs="Arial"/>
                <w:color w:val="0000FF"/>
                <w:lang w:eastAsia="zh-TW"/>
              </w:rPr>
            </w:pPr>
            <w:r w:rsidRPr="00FD2762">
              <w:rPr>
                <w:rFonts w:ascii="微軟正黑體" w:eastAsia="微軟正黑體" w:hAnsi="微軟正黑體" w:cs="Arial" w:hint="eastAsia"/>
                <w:color w:val="0000FF"/>
                <w:lang w:eastAsia="zh-TW"/>
              </w:rPr>
              <w:t>舉例說明：案件產生時間為2016/10/01 09:00:00，系統當前時間為 2016/10/04 08:59:59，則此件不等於積壓件；</w:t>
            </w:r>
          </w:p>
          <w:p w:rsidR="00697F7B" w:rsidRPr="00FD2762" w:rsidRDefault="00697F7B" w:rsidP="00DA1275">
            <w:pPr>
              <w:pStyle w:val="TTableRow"/>
              <w:spacing w:line="0" w:lineRule="atLeast"/>
              <w:ind w:left="480"/>
              <w:rPr>
                <w:rFonts w:ascii="微軟正黑體" w:eastAsia="微軟正黑體" w:hAnsi="微軟正黑體" w:cs="Arial"/>
                <w:lang w:eastAsia="zh-TW"/>
              </w:rPr>
            </w:pPr>
            <w:r w:rsidRPr="00FD2762">
              <w:rPr>
                <w:rFonts w:ascii="微軟正黑體" w:eastAsia="微軟正黑體" w:hAnsi="微軟正黑體" w:cs="Arial" w:hint="eastAsia"/>
                <w:color w:val="0000FF"/>
                <w:lang w:eastAsia="zh-TW"/>
              </w:rPr>
              <w:t xml:space="preserve">2016/10/04 08:59:59 </w:t>
            </w:r>
            <w:r w:rsidRPr="00FD2762">
              <w:rPr>
                <w:rFonts w:ascii="微軟正黑體" w:eastAsia="微軟正黑體" w:hAnsi="微軟正黑體" w:cs="Arial"/>
                <w:color w:val="0000FF"/>
                <w:lang w:eastAsia="zh-TW"/>
              </w:rPr>
              <w:t>–</w:t>
            </w:r>
            <w:r w:rsidRPr="00FD2762">
              <w:rPr>
                <w:rFonts w:ascii="微軟正黑體" w:eastAsia="微軟正黑體" w:hAnsi="微軟正黑體" w:cs="Arial" w:hint="eastAsia"/>
                <w:color w:val="0000FF"/>
                <w:lang w:eastAsia="zh-TW"/>
              </w:rPr>
              <w:t>2016/10/01 09:00:00 = 2天23小時0分 1秒 小於 3天</w:t>
            </w:r>
          </w:p>
        </w:tc>
      </w:tr>
      <w:tr w:rsidR="00697F7B" w:rsidRPr="00243AC8" w:rsidTr="00DA1275">
        <w:trPr>
          <w:tblHeader/>
        </w:trPr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7F7B" w:rsidRPr="004A4AD0" w:rsidRDefault="00697F7B" w:rsidP="004622F8">
            <w:pPr>
              <w:pStyle w:val="TTableRow"/>
              <w:numPr>
                <w:ilvl w:val="0"/>
                <w:numId w:val="11"/>
              </w:numPr>
              <w:spacing w:line="0" w:lineRule="atLeast"/>
              <w:jc w:val="both"/>
              <w:rPr>
                <w:rFonts w:ascii="微軟正黑體" w:eastAsia="微軟正黑體" w:hAnsi="微軟正黑體" w:cs="Arial"/>
                <w:lang w:eastAsia="zh-TW"/>
              </w:rPr>
            </w:pP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7F7B" w:rsidRDefault="00697F7B" w:rsidP="00DA1275">
            <w:pPr>
              <w:pStyle w:val="TTableRow"/>
              <w:spacing w:line="0" w:lineRule="atLeast"/>
              <w:rPr>
                <w:rFonts w:ascii="微軟正黑體" w:eastAsia="微軟正黑體" w:hAnsi="微軟正黑體" w:cs="Arial"/>
                <w:bdr w:val="single" w:sz="4" w:space="0" w:color="auto"/>
                <w:lang w:eastAsia="zh-TW"/>
              </w:rPr>
            </w:pPr>
            <w:r w:rsidRPr="008B7C9F">
              <w:rPr>
                <w:rFonts w:ascii="微軟正黑體" w:eastAsia="微軟正黑體" w:hAnsi="微軟正黑體" w:cs="Arial" w:hint="eastAsia"/>
                <w:bdr w:val="single" w:sz="4" w:space="0" w:color="auto"/>
                <w:lang w:eastAsia="zh-TW"/>
              </w:rPr>
              <w:t>新文件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7F7B" w:rsidRPr="00673B4F" w:rsidRDefault="00697F7B" w:rsidP="00DA1275">
            <w:pPr>
              <w:pStyle w:val="TTableRow"/>
              <w:spacing w:line="0" w:lineRule="atLeast"/>
              <w:rPr>
                <w:rFonts w:ascii="微軟正黑體" w:eastAsia="微軟正黑體" w:hAnsi="微軟正黑體" w:cs="Arial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lang w:eastAsia="zh-TW"/>
              </w:rPr>
              <w:t>圖片</w:t>
            </w:r>
            <w:r w:rsidRPr="00673B4F">
              <w:rPr>
                <w:rFonts w:ascii="微軟正黑體" w:eastAsia="微軟正黑體" w:hAnsi="微軟正黑體" w:cs="Arial" w:hint="eastAsia"/>
                <w:lang w:eastAsia="zh-TW"/>
              </w:rPr>
              <w:t>顯示</w:t>
            </w:r>
            <w:r w:rsidR="001423B9">
              <w:rPr>
                <w:rFonts w:ascii="微軟正黑體" w:eastAsia="微軟正黑體" w:hAnsi="微軟正黑體" w:cs="Arial" w:hint="eastAsia"/>
                <w:lang w:eastAsia="zh-TW"/>
              </w:rPr>
              <w:t>+游標提示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7F7B" w:rsidRDefault="00697F7B" w:rsidP="00DA1275">
            <w:pPr>
              <w:pStyle w:val="TTableRow"/>
              <w:spacing w:line="0" w:lineRule="atLeast"/>
              <w:jc w:val="center"/>
              <w:rPr>
                <w:rFonts w:ascii="微軟正黑體" w:eastAsia="微軟正黑體" w:hAnsi="微軟正黑體" w:cs="Arial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lang w:eastAsia="zh-TW"/>
              </w:rPr>
              <w:t>有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7F7B" w:rsidRDefault="00697F7B" w:rsidP="00DA1275">
            <w:pPr>
              <w:pStyle w:val="TTableRow"/>
              <w:spacing w:line="0" w:lineRule="atLeast"/>
              <w:jc w:val="center"/>
              <w:rPr>
                <w:rFonts w:ascii="微軟正黑體" w:eastAsia="微軟正黑體" w:hAnsi="微軟正黑體" w:cs="Arial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lang w:eastAsia="zh-TW"/>
              </w:rPr>
              <w:t>置中</w:t>
            </w:r>
          </w:p>
        </w:tc>
        <w:tc>
          <w:tcPr>
            <w:tcW w:w="4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7F7B" w:rsidRPr="00107A48" w:rsidRDefault="00697F7B" w:rsidP="004622F8">
            <w:pPr>
              <w:pStyle w:val="TTableRow"/>
              <w:numPr>
                <w:ilvl w:val="0"/>
                <w:numId w:val="9"/>
              </w:numPr>
              <w:spacing w:line="0" w:lineRule="atLeast"/>
              <w:rPr>
                <w:rFonts w:ascii="微軟正黑體" w:eastAsia="微軟正黑體" w:hAnsi="微軟正黑體" w:cs="Arial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lang w:eastAsia="zh-TW"/>
              </w:rPr>
              <w:t>格式：</w:t>
            </w:r>
            <w:r w:rsidR="004A72F6">
              <w:rPr>
                <w:rFonts w:ascii="微軟正黑體" w:eastAsia="微軟正黑體" w:hAnsi="微軟正黑體" w:cs="Arial"/>
                <w:noProof/>
                <w:snapToGrid/>
                <w:lang w:eastAsia="zh-TW"/>
              </w:rPr>
              <w:drawing>
                <wp:inline distT="0" distB="0" distL="0" distR="0" wp14:anchorId="470336BE" wp14:editId="6157E0AD">
                  <wp:extent cx="174625" cy="182880"/>
                  <wp:effectExtent l="19050" t="0" r="0" b="0"/>
                  <wp:docPr id="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625" cy="182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97F7B" w:rsidRDefault="00697F7B" w:rsidP="004622F8">
            <w:pPr>
              <w:pStyle w:val="TTableRow"/>
              <w:numPr>
                <w:ilvl w:val="0"/>
                <w:numId w:val="9"/>
              </w:numPr>
              <w:spacing w:line="0" w:lineRule="atLeast"/>
              <w:rPr>
                <w:rFonts w:ascii="微軟正黑體" w:eastAsia="微軟正黑體" w:hAnsi="微軟正黑體" w:cs="Arial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lang w:eastAsia="zh-TW"/>
              </w:rPr>
              <w:t>當文件掃描進來有對應至新契約受理號碼時，於尚未接受/拒絕前</w:t>
            </w:r>
            <w:r w:rsidRPr="00107A48">
              <w:rPr>
                <w:rFonts w:ascii="微軟正黑體" w:eastAsia="微軟正黑體" w:hAnsi="微軟正黑體" w:cs="Arial" w:hint="eastAsia"/>
                <w:lang w:eastAsia="zh-TW"/>
              </w:rPr>
              <w:t>將以上方圖片提示</w:t>
            </w:r>
            <w:r>
              <w:rPr>
                <w:rFonts w:ascii="微軟正黑體" w:eastAsia="微軟正黑體" w:hAnsi="微軟正黑體" w:cs="Arial" w:hint="eastAsia"/>
                <w:lang w:eastAsia="zh-TW"/>
              </w:rPr>
              <w:t>案件擁有</w:t>
            </w:r>
            <w:r w:rsidRPr="00107A48">
              <w:rPr>
                <w:rFonts w:ascii="微軟正黑體" w:eastAsia="微軟正黑體" w:hAnsi="微軟正黑體" w:cs="Arial" w:hint="eastAsia"/>
                <w:lang w:eastAsia="zh-TW"/>
              </w:rPr>
              <w:t>者。</w:t>
            </w:r>
          </w:p>
          <w:p w:rsidR="001423B9" w:rsidRDefault="001423B9" w:rsidP="004622F8">
            <w:pPr>
              <w:pStyle w:val="TTableRow"/>
              <w:numPr>
                <w:ilvl w:val="0"/>
                <w:numId w:val="9"/>
              </w:numPr>
              <w:spacing w:line="0" w:lineRule="atLeast"/>
              <w:rPr>
                <w:rFonts w:ascii="微軟正黑體" w:eastAsia="微軟正黑體" w:hAnsi="微軟正黑體" w:cs="Arial"/>
                <w:lang w:eastAsia="zh-TW"/>
              </w:rPr>
            </w:pPr>
            <w:r w:rsidRPr="00676DC1">
              <w:rPr>
                <w:rFonts w:ascii="微軟正黑體" w:eastAsia="微軟正黑體" w:hAnsi="微軟正黑體" w:cs="Arial" w:hint="eastAsia"/>
                <w:lang w:eastAsia="zh-TW"/>
              </w:rPr>
              <w:t>當游標移至</w:t>
            </w:r>
            <w:r>
              <w:rPr>
                <w:rFonts w:ascii="微軟正黑體" w:eastAsia="微軟正黑體" w:hAnsi="微軟正黑體" w:cs="Arial" w:hint="eastAsia"/>
                <w:lang w:eastAsia="zh-TW"/>
              </w:rPr>
              <w:t>新文件圖示</w:t>
            </w:r>
            <w:r w:rsidRPr="00676DC1">
              <w:rPr>
                <w:rFonts w:ascii="微軟正黑體" w:eastAsia="微軟正黑體" w:hAnsi="微軟正黑體" w:cs="Arial" w:hint="eastAsia"/>
                <w:lang w:eastAsia="zh-TW"/>
              </w:rPr>
              <w:t>上面時，將顯示其</w:t>
            </w:r>
            <w:r>
              <w:rPr>
                <w:rFonts w:ascii="微軟正黑體" w:eastAsia="微軟正黑體" w:hAnsi="微軟正黑體" w:cs="Arial" w:hint="eastAsia"/>
                <w:lang w:eastAsia="zh-TW"/>
              </w:rPr>
              <w:t>新文件產生時間。</w:t>
            </w:r>
          </w:p>
          <w:p w:rsidR="00FB3074" w:rsidRDefault="004A72F6" w:rsidP="00FB3074">
            <w:pPr>
              <w:pStyle w:val="TTableRow"/>
              <w:spacing w:line="0" w:lineRule="atLeast"/>
              <w:ind w:left="480"/>
              <w:rPr>
                <w:rFonts w:ascii="微軟正黑體" w:eastAsia="微軟正黑體" w:hAnsi="微軟正黑體" w:cs="Arial"/>
                <w:lang w:eastAsia="zh-TW"/>
              </w:rPr>
            </w:pPr>
            <w:r>
              <w:rPr>
                <w:rFonts w:ascii="微軟正黑體" w:eastAsia="微軟正黑體" w:hAnsi="微軟正黑體" w:cs="Arial"/>
                <w:noProof/>
                <w:snapToGrid/>
                <w:lang w:eastAsia="zh-TW"/>
              </w:rPr>
              <w:drawing>
                <wp:inline distT="0" distB="0" distL="0" distR="0">
                  <wp:extent cx="1351915" cy="516890"/>
                  <wp:effectExtent l="19050" t="0" r="635" b="0"/>
                  <wp:docPr id="73" name="圖片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1915" cy="516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423B9" w:rsidRPr="005F3CAB" w:rsidRDefault="001423B9" w:rsidP="004622F8">
            <w:pPr>
              <w:pStyle w:val="TTableRow"/>
              <w:numPr>
                <w:ilvl w:val="0"/>
                <w:numId w:val="9"/>
              </w:numPr>
              <w:spacing w:line="0" w:lineRule="atLeast"/>
              <w:rPr>
                <w:rFonts w:ascii="微軟正黑體" w:eastAsia="微軟正黑體" w:hAnsi="微軟正黑體" w:cs="Arial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lang w:eastAsia="zh-TW"/>
              </w:rPr>
              <w:t>排序方式為依照新文件產生時間進行排序；若無新文件，其新文件產生時間等於空</w:t>
            </w:r>
            <w:r w:rsidRPr="001423B9">
              <w:rPr>
                <w:rFonts w:ascii="微軟正黑體" w:eastAsia="微軟正黑體" w:hAnsi="微軟正黑體" w:cs="Arial" w:hint="eastAsia"/>
                <w:lang w:eastAsia="zh-TW"/>
              </w:rPr>
              <w:t>白</w:t>
            </w:r>
            <w:r>
              <w:rPr>
                <w:rFonts w:ascii="微軟正黑體" w:eastAsia="微軟正黑體" w:hAnsi="微軟正黑體" w:cs="Arial" w:hint="eastAsia"/>
                <w:lang w:eastAsia="zh-TW"/>
              </w:rPr>
              <w:t>，屬於空白的</w:t>
            </w:r>
            <w:r w:rsidRPr="001423B9">
              <w:rPr>
                <w:rFonts w:ascii="微軟正黑體" w:eastAsia="微軟正黑體" w:hAnsi="微軟正黑體" w:cs="Arial" w:hint="eastAsia"/>
                <w:lang w:eastAsia="zh-TW"/>
              </w:rPr>
              <w:t>欄位，於排序(小至大)的時候空白會是排在上面</w:t>
            </w:r>
            <w:r>
              <w:rPr>
                <w:rFonts w:ascii="微軟正黑體" w:eastAsia="微軟正黑體" w:hAnsi="微軟正黑體" w:cs="Arial" w:hint="eastAsia"/>
                <w:lang w:eastAsia="zh-TW"/>
              </w:rPr>
              <w:t>。</w:t>
            </w:r>
          </w:p>
        </w:tc>
      </w:tr>
      <w:tr w:rsidR="00697F7B" w:rsidRPr="00243AC8" w:rsidTr="00DA1275">
        <w:trPr>
          <w:tblHeader/>
        </w:trPr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7F7B" w:rsidRPr="004A4AD0" w:rsidRDefault="00697F7B" w:rsidP="004622F8">
            <w:pPr>
              <w:pStyle w:val="TTableRow"/>
              <w:numPr>
                <w:ilvl w:val="0"/>
                <w:numId w:val="11"/>
              </w:numPr>
              <w:spacing w:line="0" w:lineRule="atLeast"/>
              <w:jc w:val="both"/>
              <w:rPr>
                <w:rFonts w:ascii="微軟正黑體" w:eastAsia="微軟正黑體" w:hAnsi="微軟正黑體" w:cs="Arial"/>
                <w:lang w:eastAsia="zh-TW"/>
              </w:rPr>
            </w:pP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7F7B" w:rsidRDefault="00697F7B" w:rsidP="00DA1275">
            <w:pPr>
              <w:pStyle w:val="TTableRow"/>
              <w:spacing w:line="0" w:lineRule="atLeast"/>
              <w:rPr>
                <w:rFonts w:ascii="微軟正黑體" w:eastAsia="微軟正黑體" w:hAnsi="微軟正黑體" w:cs="Arial"/>
                <w:bdr w:val="single" w:sz="4" w:space="0" w:color="auto"/>
                <w:lang w:eastAsia="zh-TW"/>
              </w:rPr>
            </w:pPr>
            <w:r w:rsidRPr="008B7C9F">
              <w:rPr>
                <w:rFonts w:ascii="微軟正黑體" w:eastAsia="微軟正黑體" w:hAnsi="微軟正黑體" w:cs="Arial" w:hint="eastAsia"/>
                <w:bdr w:val="single" w:sz="4" w:space="0" w:color="auto"/>
                <w:lang w:eastAsia="zh-TW"/>
              </w:rPr>
              <w:t>案件類別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7F7B" w:rsidRPr="00673B4F" w:rsidRDefault="00697F7B" w:rsidP="00DA1275">
            <w:pPr>
              <w:pStyle w:val="TTableRow"/>
              <w:spacing w:line="0" w:lineRule="atLeast"/>
              <w:rPr>
                <w:rFonts w:ascii="微軟正黑體" w:eastAsia="微軟正黑體" w:hAnsi="微軟正黑體" w:cs="Arial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lang w:eastAsia="zh-TW"/>
              </w:rPr>
              <w:t>文字顯示(可篩選)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7F7B" w:rsidRDefault="00697F7B" w:rsidP="00DA1275">
            <w:pPr>
              <w:pStyle w:val="TTableRow"/>
              <w:spacing w:line="0" w:lineRule="atLeast"/>
              <w:jc w:val="center"/>
              <w:rPr>
                <w:rFonts w:ascii="微軟正黑體" w:eastAsia="微軟正黑體" w:hAnsi="微軟正黑體" w:cs="Arial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lang w:eastAsia="zh-TW"/>
              </w:rPr>
              <w:t>有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7F7B" w:rsidRDefault="00697F7B" w:rsidP="00DA1275">
            <w:pPr>
              <w:pStyle w:val="TTableRow"/>
              <w:spacing w:line="0" w:lineRule="atLeast"/>
              <w:jc w:val="center"/>
              <w:rPr>
                <w:rFonts w:ascii="微軟正黑體" w:eastAsia="微軟正黑體" w:hAnsi="微軟正黑體" w:cs="Arial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lang w:eastAsia="zh-TW"/>
              </w:rPr>
              <w:t>靠左</w:t>
            </w:r>
          </w:p>
        </w:tc>
        <w:tc>
          <w:tcPr>
            <w:tcW w:w="4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7F7B" w:rsidRDefault="00697F7B" w:rsidP="004622F8">
            <w:pPr>
              <w:pStyle w:val="TTableRow"/>
              <w:numPr>
                <w:ilvl w:val="0"/>
                <w:numId w:val="9"/>
              </w:numPr>
              <w:spacing w:line="0" w:lineRule="atLeast"/>
              <w:rPr>
                <w:rFonts w:ascii="微軟正黑體" w:eastAsia="微軟正黑體" w:hAnsi="微軟正黑體" w:cs="Arial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lang w:eastAsia="zh-TW"/>
              </w:rPr>
              <w:t>格式：工作流程中文名稱</w:t>
            </w:r>
          </w:p>
          <w:p w:rsidR="00697F7B" w:rsidRPr="00FD2762" w:rsidRDefault="00697F7B" w:rsidP="00DA1275">
            <w:pPr>
              <w:pStyle w:val="TTableRow"/>
              <w:spacing w:line="0" w:lineRule="atLeast"/>
              <w:ind w:left="480"/>
              <w:rPr>
                <w:rFonts w:ascii="微軟正黑體" w:eastAsia="微軟正黑體" w:hAnsi="微軟正黑體" w:cs="Arial"/>
                <w:color w:val="0000FF"/>
                <w:lang w:eastAsia="zh-TW"/>
              </w:rPr>
            </w:pPr>
            <w:r w:rsidRPr="00FD2762">
              <w:rPr>
                <w:rFonts w:ascii="微軟正黑體" w:eastAsia="微軟正黑體" w:hAnsi="微軟正黑體" w:cs="Arial" w:hint="eastAsia"/>
                <w:color w:val="0000FF"/>
                <w:lang w:eastAsia="zh-TW"/>
              </w:rPr>
              <w:t>舉例說明：新契約</w:t>
            </w:r>
            <w:r>
              <w:rPr>
                <w:rFonts w:ascii="微軟正黑體" w:eastAsia="微軟正黑體" w:hAnsi="微軟正黑體" w:cs="Arial" w:hint="eastAsia"/>
                <w:color w:val="0000FF"/>
                <w:lang w:eastAsia="zh-TW"/>
              </w:rPr>
              <w:t>-新契約</w:t>
            </w:r>
            <w:r w:rsidRPr="00FD2762">
              <w:rPr>
                <w:rFonts w:ascii="微軟正黑體" w:eastAsia="微軟正黑體" w:hAnsi="微軟正黑體" w:cs="Arial" w:hint="eastAsia"/>
                <w:color w:val="0000FF"/>
                <w:lang w:eastAsia="zh-TW"/>
              </w:rPr>
              <w:t>申請</w:t>
            </w:r>
            <w:r>
              <w:rPr>
                <w:rFonts w:ascii="微軟正黑體" w:eastAsia="微軟正黑體" w:hAnsi="微軟正黑體" w:cs="Arial" w:hint="eastAsia"/>
                <w:color w:val="0000FF"/>
                <w:lang w:eastAsia="zh-TW"/>
              </w:rPr>
              <w:t>、新契約-體檢申請</w:t>
            </w:r>
          </w:p>
        </w:tc>
      </w:tr>
      <w:tr w:rsidR="00697F7B" w:rsidRPr="00243AC8" w:rsidTr="00DA1275">
        <w:trPr>
          <w:tblHeader/>
        </w:trPr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7F7B" w:rsidRPr="004A4AD0" w:rsidRDefault="00697F7B" w:rsidP="004622F8">
            <w:pPr>
              <w:pStyle w:val="TTableRow"/>
              <w:numPr>
                <w:ilvl w:val="0"/>
                <w:numId w:val="11"/>
              </w:numPr>
              <w:spacing w:line="0" w:lineRule="atLeast"/>
              <w:jc w:val="both"/>
              <w:rPr>
                <w:rFonts w:ascii="微軟正黑體" w:eastAsia="微軟正黑體" w:hAnsi="微軟正黑體" w:cs="Arial"/>
                <w:lang w:eastAsia="zh-TW"/>
              </w:rPr>
            </w:pP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7F7B" w:rsidRDefault="00697F7B" w:rsidP="00DA1275">
            <w:pPr>
              <w:pStyle w:val="TTableRow"/>
              <w:spacing w:line="0" w:lineRule="atLeast"/>
              <w:rPr>
                <w:rFonts w:ascii="微軟正黑體" w:eastAsia="微軟正黑體" w:hAnsi="微軟正黑體" w:cs="Arial"/>
                <w:bdr w:val="single" w:sz="4" w:space="0" w:color="auto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bdr w:val="single" w:sz="4" w:space="0" w:color="auto"/>
                <w:lang w:eastAsia="zh-TW"/>
              </w:rPr>
              <w:t>活動名稱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7F7B" w:rsidRPr="00673B4F" w:rsidRDefault="00697F7B" w:rsidP="00DA1275">
            <w:pPr>
              <w:pStyle w:val="TTableRow"/>
              <w:spacing w:line="0" w:lineRule="atLeast"/>
              <w:rPr>
                <w:rFonts w:ascii="微軟正黑體" w:eastAsia="微軟正黑體" w:hAnsi="微軟正黑體" w:cs="Arial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lang w:eastAsia="zh-TW"/>
              </w:rPr>
              <w:t>文字顯示(可篩選)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7F7B" w:rsidRDefault="00697F7B" w:rsidP="00DA1275">
            <w:pPr>
              <w:pStyle w:val="TTableRow"/>
              <w:spacing w:line="0" w:lineRule="atLeast"/>
              <w:jc w:val="center"/>
              <w:rPr>
                <w:rFonts w:ascii="微軟正黑體" w:eastAsia="微軟正黑體" w:hAnsi="微軟正黑體" w:cs="Arial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lang w:eastAsia="zh-TW"/>
              </w:rPr>
              <w:t>有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7F7B" w:rsidRDefault="00697F7B" w:rsidP="00DA1275">
            <w:pPr>
              <w:pStyle w:val="TTableRow"/>
              <w:spacing w:line="0" w:lineRule="atLeast"/>
              <w:jc w:val="center"/>
              <w:rPr>
                <w:rFonts w:ascii="微軟正黑體" w:eastAsia="微軟正黑體" w:hAnsi="微軟正黑體" w:cs="Arial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lang w:eastAsia="zh-TW"/>
              </w:rPr>
              <w:t>靠左</w:t>
            </w:r>
          </w:p>
        </w:tc>
        <w:tc>
          <w:tcPr>
            <w:tcW w:w="4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7F7B" w:rsidRDefault="00697F7B" w:rsidP="004622F8">
            <w:pPr>
              <w:pStyle w:val="TTableRow"/>
              <w:numPr>
                <w:ilvl w:val="0"/>
                <w:numId w:val="9"/>
              </w:numPr>
              <w:spacing w:line="0" w:lineRule="atLeast"/>
              <w:rPr>
                <w:rFonts w:ascii="微軟正黑體" w:eastAsia="微軟正黑體" w:hAnsi="微軟正黑體" w:cs="Arial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lang w:eastAsia="zh-TW"/>
              </w:rPr>
              <w:t>格式：活動關卡中文名稱</w:t>
            </w:r>
          </w:p>
          <w:p w:rsidR="00697F7B" w:rsidRPr="00D06AAF" w:rsidRDefault="00697F7B" w:rsidP="00DA1275">
            <w:pPr>
              <w:pStyle w:val="TTableRow"/>
              <w:spacing w:line="0" w:lineRule="atLeast"/>
              <w:ind w:left="480"/>
              <w:rPr>
                <w:rFonts w:ascii="微軟正黑體" w:eastAsia="微軟正黑體" w:hAnsi="微軟正黑體" w:cs="Arial"/>
                <w:color w:val="0000FF"/>
                <w:lang w:eastAsia="zh-TW"/>
              </w:rPr>
            </w:pPr>
            <w:r w:rsidRPr="00FD2762">
              <w:rPr>
                <w:rFonts w:ascii="微軟正黑體" w:eastAsia="微軟正黑體" w:hAnsi="微軟正黑體" w:cs="Arial" w:hint="eastAsia"/>
                <w:color w:val="0000FF"/>
                <w:lang w:eastAsia="zh-TW"/>
              </w:rPr>
              <w:t>舉例說明：新契約</w:t>
            </w:r>
            <w:r>
              <w:rPr>
                <w:rFonts w:ascii="微軟正黑體" w:eastAsia="微軟正黑體" w:hAnsi="微軟正黑體" w:cs="Arial" w:hint="eastAsia"/>
                <w:color w:val="0000FF"/>
                <w:lang w:eastAsia="zh-TW"/>
              </w:rPr>
              <w:t>建檔輸入、處理新契約體檢建檔問題件</w:t>
            </w:r>
          </w:p>
        </w:tc>
      </w:tr>
      <w:tr w:rsidR="00697F7B" w:rsidRPr="00243AC8" w:rsidTr="00DA1275">
        <w:trPr>
          <w:tblHeader/>
        </w:trPr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7F7B" w:rsidRPr="004A4AD0" w:rsidRDefault="00697F7B" w:rsidP="004622F8">
            <w:pPr>
              <w:pStyle w:val="TTableRow"/>
              <w:numPr>
                <w:ilvl w:val="0"/>
                <w:numId w:val="11"/>
              </w:numPr>
              <w:spacing w:line="0" w:lineRule="atLeast"/>
              <w:jc w:val="both"/>
              <w:rPr>
                <w:rFonts w:ascii="微軟正黑體" w:eastAsia="微軟正黑體" w:hAnsi="微軟正黑體" w:cs="Arial"/>
                <w:lang w:eastAsia="zh-TW"/>
              </w:rPr>
            </w:pP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7F7B" w:rsidRDefault="00697F7B" w:rsidP="00DA1275">
            <w:pPr>
              <w:pStyle w:val="TTableRow"/>
              <w:spacing w:line="0" w:lineRule="atLeast"/>
              <w:rPr>
                <w:rFonts w:ascii="微軟正黑體" w:eastAsia="微軟正黑體" w:hAnsi="微軟正黑體" w:cs="Arial"/>
                <w:bdr w:val="single" w:sz="4" w:space="0" w:color="auto"/>
                <w:lang w:eastAsia="zh-TW"/>
              </w:rPr>
            </w:pPr>
            <w:r w:rsidRPr="008B7C9F">
              <w:rPr>
                <w:rFonts w:ascii="微軟正黑體" w:eastAsia="微軟正黑體" w:hAnsi="微軟正黑體" w:cs="Arial" w:hint="eastAsia"/>
                <w:bdr w:val="single" w:sz="4" w:space="0" w:color="auto"/>
                <w:lang w:eastAsia="zh-TW"/>
              </w:rPr>
              <w:t>說明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7F7B" w:rsidRPr="00673B4F" w:rsidRDefault="00697F7B" w:rsidP="00144ED4">
            <w:pPr>
              <w:pStyle w:val="TTableRow"/>
              <w:spacing w:line="0" w:lineRule="atLeast"/>
              <w:rPr>
                <w:rFonts w:ascii="微軟正黑體" w:eastAsia="微軟正黑體" w:hAnsi="微軟正黑體" w:cs="Arial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lang w:eastAsia="zh-TW"/>
              </w:rPr>
              <w:t>文字顯示(可篩選)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7F7B" w:rsidRDefault="00697F7B" w:rsidP="00DA1275">
            <w:pPr>
              <w:pStyle w:val="TTableRow"/>
              <w:spacing w:line="0" w:lineRule="atLeast"/>
              <w:jc w:val="center"/>
              <w:rPr>
                <w:rFonts w:ascii="微軟正黑體" w:eastAsia="微軟正黑體" w:hAnsi="微軟正黑體" w:cs="Arial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lang w:eastAsia="zh-TW"/>
              </w:rPr>
              <w:t>有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7F7B" w:rsidRDefault="00697F7B" w:rsidP="00DA1275">
            <w:pPr>
              <w:pStyle w:val="TTableRow"/>
              <w:spacing w:line="0" w:lineRule="atLeast"/>
              <w:jc w:val="center"/>
              <w:rPr>
                <w:rFonts w:ascii="微軟正黑體" w:eastAsia="微軟正黑體" w:hAnsi="微軟正黑體" w:cs="Arial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lang w:eastAsia="zh-TW"/>
              </w:rPr>
              <w:t>靠左</w:t>
            </w:r>
          </w:p>
        </w:tc>
        <w:tc>
          <w:tcPr>
            <w:tcW w:w="4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7F7B" w:rsidRPr="00144ED4" w:rsidRDefault="00697F7B" w:rsidP="004622F8">
            <w:pPr>
              <w:pStyle w:val="TTableRow"/>
              <w:numPr>
                <w:ilvl w:val="0"/>
                <w:numId w:val="9"/>
              </w:numPr>
              <w:spacing w:line="0" w:lineRule="atLeast"/>
              <w:rPr>
                <w:rFonts w:ascii="微軟正黑體" w:eastAsia="微軟正黑體" w:hAnsi="微軟正黑體" w:cs="Arial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lang w:eastAsia="zh-TW"/>
              </w:rPr>
              <w:t>格式請參考下方</w:t>
            </w:r>
            <w:r w:rsidRPr="00144ED4">
              <w:rPr>
                <w:rFonts w:ascii="微軟正黑體" w:eastAsia="微軟正黑體" w:hAnsi="微軟正黑體" w:cs="Arial" w:hint="eastAsia"/>
                <w:b/>
                <w:u w:val="single"/>
                <w:bdr w:val="single" w:sz="4" w:space="0" w:color="auto"/>
                <w:lang w:eastAsia="zh-TW"/>
              </w:rPr>
              <w:t>說明</w:t>
            </w:r>
            <w:r w:rsidRPr="00421AEA">
              <w:rPr>
                <w:rFonts w:ascii="微軟正黑體" w:eastAsia="微軟正黑體" w:hAnsi="微軟正黑體" w:cs="Arial" w:hint="eastAsia"/>
                <w:b/>
                <w:u w:val="single"/>
                <w:lang w:eastAsia="zh-TW"/>
              </w:rPr>
              <w:t>欄位格式說明</w:t>
            </w:r>
          </w:p>
        </w:tc>
      </w:tr>
      <w:tr w:rsidR="00697F7B" w:rsidRPr="00243AC8" w:rsidTr="00DA1275">
        <w:trPr>
          <w:tblHeader/>
        </w:trPr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7F7B" w:rsidRPr="004A4AD0" w:rsidRDefault="00697F7B" w:rsidP="004622F8">
            <w:pPr>
              <w:pStyle w:val="TTableRow"/>
              <w:numPr>
                <w:ilvl w:val="0"/>
                <w:numId w:val="11"/>
              </w:numPr>
              <w:spacing w:line="0" w:lineRule="atLeast"/>
              <w:jc w:val="both"/>
              <w:rPr>
                <w:rFonts w:ascii="微軟正黑體" w:eastAsia="微軟正黑體" w:hAnsi="微軟正黑體" w:cs="Arial"/>
                <w:lang w:eastAsia="zh-TW"/>
              </w:rPr>
            </w:pP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7F7B" w:rsidRDefault="00697F7B" w:rsidP="00DA1275">
            <w:pPr>
              <w:pStyle w:val="TTableRow"/>
              <w:spacing w:line="0" w:lineRule="atLeast"/>
              <w:rPr>
                <w:rFonts w:ascii="微軟正黑體" w:eastAsia="微軟正黑體" w:hAnsi="微軟正黑體" w:cs="Arial"/>
                <w:bdr w:val="single" w:sz="4" w:space="0" w:color="auto"/>
                <w:lang w:eastAsia="zh-TW"/>
              </w:rPr>
            </w:pPr>
            <w:r w:rsidRPr="008B7C9F">
              <w:rPr>
                <w:rFonts w:ascii="微軟正黑體" w:eastAsia="微軟正黑體" w:hAnsi="微軟正黑體" w:cs="Arial" w:hint="eastAsia"/>
                <w:bdr w:val="single" w:sz="4" w:space="0" w:color="auto"/>
                <w:lang w:eastAsia="zh-TW"/>
              </w:rPr>
              <w:t>擁有者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7F7B" w:rsidRPr="00673B4F" w:rsidRDefault="00697F7B" w:rsidP="00DA1275">
            <w:pPr>
              <w:pStyle w:val="TTableRow"/>
              <w:spacing w:line="0" w:lineRule="atLeast"/>
              <w:rPr>
                <w:rFonts w:ascii="微軟正黑體" w:eastAsia="微軟正黑體" w:hAnsi="微軟正黑體" w:cs="Arial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lang w:eastAsia="zh-TW"/>
              </w:rPr>
              <w:t>文字顯示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7F7B" w:rsidRDefault="00697F7B" w:rsidP="00DA1275">
            <w:pPr>
              <w:pStyle w:val="TTableRow"/>
              <w:spacing w:line="0" w:lineRule="atLeast"/>
              <w:jc w:val="center"/>
              <w:rPr>
                <w:rFonts w:ascii="微軟正黑體" w:eastAsia="微軟正黑體" w:hAnsi="微軟正黑體" w:cs="Arial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lang w:eastAsia="zh-TW"/>
              </w:rPr>
              <w:t>有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7F7B" w:rsidRDefault="00697F7B" w:rsidP="00DA1275">
            <w:pPr>
              <w:pStyle w:val="TTableRow"/>
              <w:spacing w:line="0" w:lineRule="atLeast"/>
              <w:jc w:val="center"/>
              <w:rPr>
                <w:rFonts w:ascii="微軟正黑體" w:eastAsia="微軟正黑體" w:hAnsi="微軟正黑體" w:cs="Arial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lang w:eastAsia="zh-TW"/>
              </w:rPr>
              <w:t>靠左</w:t>
            </w:r>
          </w:p>
        </w:tc>
        <w:tc>
          <w:tcPr>
            <w:tcW w:w="4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7F7B" w:rsidRDefault="00697F7B" w:rsidP="004622F8">
            <w:pPr>
              <w:pStyle w:val="TTableRow"/>
              <w:numPr>
                <w:ilvl w:val="0"/>
                <w:numId w:val="9"/>
              </w:numPr>
              <w:spacing w:line="0" w:lineRule="atLeast"/>
              <w:rPr>
                <w:rFonts w:ascii="微軟正黑體" w:eastAsia="微軟正黑體" w:hAnsi="微軟正黑體" w:cs="Arial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lang w:eastAsia="zh-TW"/>
              </w:rPr>
              <w:t>格式：擁有者中文名稱</w:t>
            </w:r>
          </w:p>
        </w:tc>
      </w:tr>
      <w:tr w:rsidR="00697F7B" w:rsidRPr="00243AC8" w:rsidTr="00DA1275">
        <w:trPr>
          <w:tblHeader/>
        </w:trPr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7F7B" w:rsidRPr="004A4AD0" w:rsidRDefault="00697F7B" w:rsidP="004622F8">
            <w:pPr>
              <w:pStyle w:val="TTableRow"/>
              <w:numPr>
                <w:ilvl w:val="0"/>
                <w:numId w:val="11"/>
              </w:numPr>
              <w:spacing w:line="0" w:lineRule="atLeast"/>
              <w:jc w:val="both"/>
              <w:rPr>
                <w:rFonts w:ascii="微軟正黑體" w:eastAsia="微軟正黑體" w:hAnsi="微軟正黑體" w:cs="Arial"/>
                <w:lang w:eastAsia="zh-TW"/>
              </w:rPr>
            </w:pP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7F7B" w:rsidRDefault="00697F7B" w:rsidP="00DA1275">
            <w:pPr>
              <w:pStyle w:val="TTableRow"/>
              <w:spacing w:line="0" w:lineRule="atLeast"/>
              <w:rPr>
                <w:rFonts w:ascii="微軟正黑體" w:eastAsia="微軟正黑體" w:hAnsi="微軟正黑體" w:cs="Arial"/>
                <w:bdr w:val="single" w:sz="4" w:space="0" w:color="auto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bdr w:val="single" w:sz="4" w:space="0" w:color="auto"/>
                <w:lang w:eastAsia="zh-TW"/>
              </w:rPr>
              <w:t>案件</w:t>
            </w:r>
            <w:r w:rsidRPr="008B7C9F">
              <w:rPr>
                <w:rFonts w:ascii="微軟正黑體" w:eastAsia="微軟正黑體" w:hAnsi="微軟正黑體" w:cs="Arial" w:hint="eastAsia"/>
                <w:bdr w:val="single" w:sz="4" w:space="0" w:color="auto"/>
                <w:lang w:eastAsia="zh-TW"/>
              </w:rPr>
              <w:t>產生時間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7F7B" w:rsidRPr="00673B4F" w:rsidRDefault="00697F7B" w:rsidP="00DA1275">
            <w:pPr>
              <w:pStyle w:val="TTableRow"/>
              <w:spacing w:line="0" w:lineRule="atLeast"/>
              <w:rPr>
                <w:rFonts w:ascii="微軟正黑體" w:eastAsia="微軟正黑體" w:hAnsi="微軟正黑體" w:cs="Arial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lang w:eastAsia="zh-TW"/>
              </w:rPr>
              <w:t>日期文字顯示(可日期篩選)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7F7B" w:rsidRDefault="00697F7B" w:rsidP="00DA1275">
            <w:pPr>
              <w:pStyle w:val="TTableRow"/>
              <w:spacing w:line="0" w:lineRule="atLeast"/>
              <w:jc w:val="center"/>
              <w:rPr>
                <w:rFonts w:ascii="微軟正黑體" w:eastAsia="微軟正黑體" w:hAnsi="微軟正黑體" w:cs="Arial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lang w:eastAsia="zh-TW"/>
              </w:rPr>
              <w:t>有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7F7B" w:rsidRDefault="00697F7B" w:rsidP="00DA1275">
            <w:pPr>
              <w:pStyle w:val="TTableRow"/>
              <w:spacing w:line="0" w:lineRule="atLeast"/>
              <w:jc w:val="center"/>
              <w:rPr>
                <w:rFonts w:ascii="微軟正黑體" w:eastAsia="微軟正黑體" w:hAnsi="微軟正黑體" w:cs="Arial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lang w:eastAsia="zh-TW"/>
              </w:rPr>
              <w:t>靠左</w:t>
            </w:r>
          </w:p>
        </w:tc>
        <w:tc>
          <w:tcPr>
            <w:tcW w:w="4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7F7B" w:rsidRDefault="00697F7B" w:rsidP="004622F8">
            <w:pPr>
              <w:pStyle w:val="TTableRow"/>
              <w:numPr>
                <w:ilvl w:val="0"/>
                <w:numId w:val="9"/>
              </w:numPr>
              <w:spacing w:line="0" w:lineRule="atLeast"/>
              <w:rPr>
                <w:rFonts w:ascii="微軟正黑體" w:eastAsia="微軟正黑體" w:hAnsi="微軟正黑體" w:cs="Arial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lang w:eastAsia="zh-TW"/>
              </w:rPr>
              <w:t>西元年/月/日</w:t>
            </w:r>
            <w:r>
              <w:rPr>
                <w:rFonts w:ascii="微軟正黑體" w:eastAsia="微軟正黑體" w:hAnsi="微軟正黑體" w:hint="eastAsia"/>
                <w:lang w:eastAsia="zh-TW"/>
              </w:rPr>
              <w:t>+</w:t>
            </w:r>
            <w:r w:rsidRPr="002F197C">
              <w:rPr>
                <w:rFonts w:hAnsi="標楷體"/>
                <w:lang w:eastAsia="zh-TW"/>
              </w:rPr>
              <w:t>△</w:t>
            </w:r>
            <w:r>
              <w:rPr>
                <w:rFonts w:ascii="微軟正黑體" w:eastAsia="微軟正黑體" w:hAnsi="微軟正黑體" w:hint="eastAsia"/>
                <w:lang w:eastAsia="zh-TW"/>
              </w:rPr>
              <w:t>+</w:t>
            </w:r>
            <w:r>
              <w:rPr>
                <w:rFonts w:ascii="微軟正黑體" w:eastAsia="微軟正黑體" w:hAnsi="微軟正黑體" w:cs="Arial" w:hint="eastAsia"/>
                <w:lang w:eastAsia="zh-TW"/>
              </w:rPr>
              <w:t>24小時制 :分:秒</w:t>
            </w:r>
          </w:p>
          <w:p w:rsidR="00697F7B" w:rsidRDefault="00697F7B" w:rsidP="00DA1275">
            <w:pPr>
              <w:pStyle w:val="TTableRow"/>
              <w:spacing w:line="0" w:lineRule="atLeast"/>
              <w:ind w:left="480"/>
              <w:rPr>
                <w:rFonts w:ascii="微軟正黑體" w:eastAsia="微軟正黑體" w:hAnsi="微軟正黑體" w:cs="Arial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lang w:eastAsia="zh-TW"/>
              </w:rPr>
              <w:t>yyyy/MM/dd HH24:mi:ss</w:t>
            </w:r>
          </w:p>
          <w:p w:rsidR="00697F7B" w:rsidRPr="00E041BC" w:rsidRDefault="00697F7B" w:rsidP="004622F8">
            <w:pPr>
              <w:pStyle w:val="TTableRow"/>
              <w:numPr>
                <w:ilvl w:val="0"/>
                <w:numId w:val="9"/>
              </w:numPr>
              <w:spacing w:line="0" w:lineRule="atLeast"/>
              <w:rPr>
                <w:rFonts w:ascii="微軟正黑體" w:eastAsia="微軟正黑體" w:hAnsi="微軟正黑體" w:cs="Arial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lang w:eastAsia="zh-TW"/>
              </w:rPr>
              <w:t>篩選比對模式為</w:t>
            </w:r>
            <w:r w:rsidRPr="001D26A0">
              <w:rPr>
                <w:rFonts w:ascii="微軟正黑體" w:eastAsia="微軟正黑體" w:hAnsi="微軟正黑體" w:cs="Arial" w:hint="eastAsia"/>
                <w:bdr w:val="single" w:sz="4" w:space="0" w:color="auto"/>
                <w:lang w:eastAsia="zh-TW"/>
              </w:rPr>
              <w:t>案件產生時間</w:t>
            </w:r>
            <w:r>
              <w:rPr>
                <w:rFonts w:ascii="微軟正黑體" w:eastAsia="微軟正黑體" w:hAnsi="微軟正黑體" w:cs="Arial" w:hint="eastAsia"/>
                <w:lang w:eastAsia="zh-TW"/>
              </w:rPr>
              <w:t>大於等於篩選日期</w:t>
            </w:r>
          </w:p>
        </w:tc>
      </w:tr>
      <w:tr w:rsidR="00697F7B" w:rsidRPr="00243AC8" w:rsidTr="00DA1275">
        <w:trPr>
          <w:tblHeader/>
        </w:trPr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7F7B" w:rsidRPr="004A4AD0" w:rsidRDefault="00697F7B" w:rsidP="004622F8">
            <w:pPr>
              <w:pStyle w:val="TTableRow"/>
              <w:numPr>
                <w:ilvl w:val="0"/>
                <w:numId w:val="11"/>
              </w:numPr>
              <w:spacing w:line="0" w:lineRule="atLeast"/>
              <w:jc w:val="both"/>
              <w:rPr>
                <w:rFonts w:ascii="微軟正黑體" w:eastAsia="微軟正黑體" w:hAnsi="微軟正黑體" w:cs="Arial"/>
                <w:lang w:eastAsia="zh-TW"/>
              </w:rPr>
            </w:pP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7F7B" w:rsidRDefault="00697F7B" w:rsidP="00DA1275">
            <w:pPr>
              <w:pStyle w:val="TTableRow"/>
              <w:spacing w:line="0" w:lineRule="atLeast"/>
              <w:rPr>
                <w:rFonts w:ascii="微軟正黑體" w:eastAsia="微軟正黑體" w:hAnsi="微軟正黑體" w:cs="Arial"/>
                <w:bdr w:val="single" w:sz="4" w:space="0" w:color="auto"/>
                <w:lang w:eastAsia="zh-TW"/>
              </w:rPr>
            </w:pPr>
            <w:r w:rsidRPr="008B7C9F">
              <w:rPr>
                <w:rFonts w:ascii="微軟正黑體" w:eastAsia="微軟正黑體" w:hAnsi="微軟正黑體" w:cs="Arial" w:hint="eastAsia"/>
                <w:bdr w:val="single" w:sz="4" w:space="0" w:color="auto"/>
                <w:lang w:eastAsia="zh-TW"/>
              </w:rPr>
              <w:t>開始作業時間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7F7B" w:rsidRPr="00673B4F" w:rsidRDefault="00697F7B" w:rsidP="00DA1275">
            <w:pPr>
              <w:pStyle w:val="TTableRow"/>
              <w:spacing w:line="0" w:lineRule="atLeast"/>
              <w:rPr>
                <w:rFonts w:ascii="微軟正黑體" w:eastAsia="微軟正黑體" w:hAnsi="微軟正黑體" w:cs="Arial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lang w:eastAsia="zh-TW"/>
              </w:rPr>
              <w:t>日期文字顯示(可日期篩選)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7F7B" w:rsidRDefault="00697F7B" w:rsidP="00DA1275">
            <w:pPr>
              <w:pStyle w:val="TTableRow"/>
              <w:spacing w:line="0" w:lineRule="atLeast"/>
              <w:jc w:val="center"/>
              <w:rPr>
                <w:rFonts w:ascii="微軟正黑體" w:eastAsia="微軟正黑體" w:hAnsi="微軟正黑體" w:cs="Arial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lang w:eastAsia="zh-TW"/>
              </w:rPr>
              <w:t>有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7F7B" w:rsidRDefault="00697F7B" w:rsidP="00DA1275">
            <w:pPr>
              <w:pStyle w:val="TTableRow"/>
              <w:spacing w:line="0" w:lineRule="atLeast"/>
              <w:jc w:val="center"/>
              <w:rPr>
                <w:rFonts w:ascii="微軟正黑體" w:eastAsia="微軟正黑體" w:hAnsi="微軟正黑體" w:cs="Arial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lang w:eastAsia="zh-TW"/>
              </w:rPr>
              <w:t>靠左</w:t>
            </w:r>
          </w:p>
        </w:tc>
        <w:tc>
          <w:tcPr>
            <w:tcW w:w="4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7F7B" w:rsidRDefault="00697F7B" w:rsidP="004622F8">
            <w:pPr>
              <w:pStyle w:val="TTableRow"/>
              <w:numPr>
                <w:ilvl w:val="0"/>
                <w:numId w:val="9"/>
              </w:numPr>
              <w:spacing w:line="0" w:lineRule="atLeast"/>
              <w:rPr>
                <w:rFonts w:ascii="微軟正黑體" w:eastAsia="微軟正黑體" w:hAnsi="微軟正黑體" w:cs="Arial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lang w:eastAsia="zh-TW"/>
              </w:rPr>
              <w:t>西元年/月/日</w:t>
            </w:r>
            <w:r>
              <w:rPr>
                <w:rFonts w:ascii="微軟正黑體" w:eastAsia="微軟正黑體" w:hAnsi="微軟正黑體" w:hint="eastAsia"/>
                <w:lang w:eastAsia="zh-TW"/>
              </w:rPr>
              <w:t>+</w:t>
            </w:r>
            <w:r w:rsidRPr="002F197C">
              <w:rPr>
                <w:rFonts w:hAnsi="標楷體"/>
                <w:lang w:eastAsia="zh-TW"/>
              </w:rPr>
              <w:t>△</w:t>
            </w:r>
            <w:r>
              <w:rPr>
                <w:rFonts w:ascii="微軟正黑體" w:eastAsia="微軟正黑體" w:hAnsi="微軟正黑體" w:hint="eastAsia"/>
                <w:lang w:eastAsia="zh-TW"/>
              </w:rPr>
              <w:t>+</w:t>
            </w:r>
            <w:r>
              <w:rPr>
                <w:rFonts w:ascii="微軟正黑體" w:eastAsia="微軟正黑體" w:hAnsi="微軟正黑體" w:cs="Arial" w:hint="eastAsia"/>
                <w:lang w:eastAsia="zh-TW"/>
              </w:rPr>
              <w:t>24小時制 :分:秒</w:t>
            </w:r>
          </w:p>
          <w:p w:rsidR="00697F7B" w:rsidRDefault="00697F7B" w:rsidP="00DA1275">
            <w:pPr>
              <w:pStyle w:val="TTableRow"/>
              <w:spacing w:line="0" w:lineRule="atLeast"/>
              <w:ind w:left="480"/>
              <w:rPr>
                <w:rFonts w:ascii="微軟正黑體" w:eastAsia="微軟正黑體" w:hAnsi="微軟正黑體" w:cs="Arial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lang w:eastAsia="zh-TW"/>
              </w:rPr>
              <w:t>yyyy/MM/dd HH24:mi:ss</w:t>
            </w:r>
          </w:p>
          <w:p w:rsidR="00697F7B" w:rsidRDefault="00697F7B" w:rsidP="004622F8">
            <w:pPr>
              <w:pStyle w:val="TTableRow"/>
              <w:numPr>
                <w:ilvl w:val="0"/>
                <w:numId w:val="9"/>
              </w:numPr>
              <w:spacing w:line="0" w:lineRule="atLeast"/>
              <w:rPr>
                <w:rFonts w:ascii="微軟正黑體" w:eastAsia="微軟正黑體" w:hAnsi="微軟正黑體" w:cs="Arial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lang w:eastAsia="zh-TW"/>
              </w:rPr>
              <w:t>篩選比對模式為</w:t>
            </w:r>
            <w:r w:rsidRPr="008B7C9F">
              <w:rPr>
                <w:rFonts w:ascii="微軟正黑體" w:eastAsia="微軟正黑體" w:hAnsi="微軟正黑體" w:cs="Arial" w:hint="eastAsia"/>
                <w:bdr w:val="single" w:sz="4" w:space="0" w:color="auto"/>
                <w:lang w:eastAsia="zh-TW"/>
              </w:rPr>
              <w:t>開始作業時間</w:t>
            </w:r>
            <w:r>
              <w:rPr>
                <w:rFonts w:ascii="微軟正黑體" w:eastAsia="微軟正黑體" w:hAnsi="微軟正黑體" w:cs="Arial" w:hint="eastAsia"/>
                <w:lang w:eastAsia="zh-TW"/>
              </w:rPr>
              <w:t>大於等於篩選日期</w:t>
            </w:r>
          </w:p>
        </w:tc>
      </w:tr>
    </w:tbl>
    <w:p w:rsidR="00697F7B" w:rsidRDefault="00697F7B" w:rsidP="00697F7B">
      <w:pPr>
        <w:rPr>
          <w:rFonts w:ascii="微軟正黑體" w:eastAsia="微軟正黑體" w:hAnsi="微軟正黑體"/>
          <w:lang w:val="en-GB" w:eastAsia="zh-TW"/>
        </w:rPr>
      </w:pPr>
    </w:p>
    <w:p w:rsidR="00697F7B" w:rsidRDefault="00697F7B" w:rsidP="00697F7B">
      <w:pPr>
        <w:rPr>
          <w:rFonts w:ascii="微軟正黑體" w:eastAsia="微軟正黑體" w:hAnsi="微軟正黑體"/>
          <w:b/>
          <w:u w:val="single"/>
          <w:lang w:val="en-GB" w:eastAsia="zh-TW"/>
        </w:rPr>
      </w:pPr>
      <w:r w:rsidRPr="00421AEA">
        <w:rPr>
          <w:rFonts w:ascii="微軟正黑體" w:eastAsia="微軟正黑體" w:hAnsi="微軟正黑體" w:hint="eastAsia"/>
          <w:b/>
          <w:u w:val="single"/>
          <w:bdr w:val="single" w:sz="4" w:space="0" w:color="auto"/>
          <w:lang w:val="en-GB" w:eastAsia="zh-TW"/>
        </w:rPr>
        <w:t>說明</w:t>
      </w:r>
      <w:r w:rsidRPr="00421AEA">
        <w:rPr>
          <w:rFonts w:ascii="微軟正黑體" w:eastAsia="微軟正黑體" w:hAnsi="微軟正黑體" w:hint="eastAsia"/>
          <w:b/>
          <w:u w:val="single"/>
          <w:lang w:val="en-GB" w:eastAsia="zh-TW"/>
        </w:rPr>
        <w:t>欄位格式說明：</w:t>
      </w:r>
    </w:p>
    <w:p w:rsidR="001C1A0E" w:rsidRPr="004D0534" w:rsidRDefault="001C1A0E" w:rsidP="001C1A0E">
      <w:pPr>
        <w:pStyle w:val="TTableRow"/>
        <w:spacing w:line="0" w:lineRule="atLeast"/>
        <w:rPr>
          <w:rFonts w:ascii="微軟正黑體" w:eastAsia="微軟正黑體" w:hAnsi="微軟正黑體" w:cs="Arial"/>
          <w:lang w:eastAsia="zh-TW"/>
        </w:rPr>
      </w:pPr>
      <w:r w:rsidRPr="004D0534">
        <w:rPr>
          <w:rFonts w:ascii="微軟正黑體" w:eastAsia="微軟正黑體" w:hAnsi="微軟正黑體" w:cs="Arial" w:hint="eastAsia"/>
          <w:lang w:eastAsia="zh-TW"/>
        </w:rPr>
        <w:t>業務來源定義：建檔畫面的</w:t>
      </w:r>
      <w:r w:rsidRPr="004D0534">
        <w:rPr>
          <w:rFonts w:ascii="微軟正黑體" w:eastAsia="微軟正黑體" w:hAnsi="微軟正黑體" w:cs="Arial" w:hint="eastAsia"/>
          <w:u w:val="single"/>
          <w:lang w:eastAsia="zh-TW"/>
        </w:rPr>
        <w:t>業報書</w:t>
      </w:r>
      <w:r w:rsidRPr="004D0534">
        <w:rPr>
          <w:rFonts w:ascii="微軟正黑體" w:eastAsia="微軟正黑體" w:hAnsi="微軟正黑體" w:cs="Arial" w:hint="eastAsia"/>
          <w:lang w:eastAsia="zh-TW"/>
        </w:rPr>
        <w:t>.</w:t>
      </w:r>
      <w:r w:rsidRPr="004D0534">
        <w:rPr>
          <w:rFonts w:ascii="微軟正黑體" w:eastAsia="微軟正黑體" w:hAnsi="微軟正黑體" w:cs="Arial" w:hint="eastAsia"/>
          <w:bdr w:val="single" w:sz="4" w:space="0" w:color="auto"/>
          <w:lang w:eastAsia="zh-TW"/>
        </w:rPr>
        <w:t>業務來源</w:t>
      </w:r>
    </w:p>
    <w:p w:rsidR="001C1A0E" w:rsidRDefault="001C1A0E" w:rsidP="001C1A0E">
      <w:pPr>
        <w:pStyle w:val="TTableRow"/>
        <w:spacing w:line="0" w:lineRule="atLeast"/>
        <w:rPr>
          <w:rFonts w:ascii="新細明體" w:hAnsi="新細明體" w:cs="新細明體"/>
          <w:lang w:eastAsia="zh-TW"/>
        </w:rPr>
      </w:pPr>
      <w:r w:rsidRPr="004D0534">
        <w:rPr>
          <w:rFonts w:ascii="微軟正黑體" w:eastAsia="微軟正黑體" w:hAnsi="微軟正黑體" w:cs="Arial" w:hint="eastAsia"/>
          <w:lang w:eastAsia="zh-TW"/>
        </w:rPr>
        <w:t>銷售單位定義：建檔</w:t>
      </w:r>
      <w:r w:rsidRPr="001C1A0E">
        <w:rPr>
          <w:rFonts w:ascii="微軟正黑體" w:eastAsia="微軟正黑體" w:hAnsi="微軟正黑體" w:cs="Arial" w:hint="eastAsia"/>
          <w:lang w:eastAsia="zh-TW"/>
        </w:rPr>
        <w:t>畫面的</w:t>
      </w:r>
      <w:r w:rsidRPr="001C1A0E">
        <w:rPr>
          <w:rFonts w:ascii="微軟正黑體" w:eastAsia="微軟正黑體" w:hAnsi="微軟正黑體" w:cs="Arial" w:hint="eastAsia"/>
          <w:u w:val="single"/>
          <w:lang w:eastAsia="zh-TW"/>
        </w:rPr>
        <w:t>業</w:t>
      </w:r>
      <w:r w:rsidRPr="00462D58">
        <w:rPr>
          <w:rFonts w:ascii="微軟正黑體" w:eastAsia="微軟正黑體" w:hAnsi="微軟正黑體" w:cs="Arial" w:hint="eastAsia"/>
          <w:u w:val="single"/>
          <w:lang w:eastAsia="zh-TW"/>
        </w:rPr>
        <w:t>報書</w:t>
      </w:r>
      <w:r>
        <w:rPr>
          <w:rFonts w:ascii="微軟正黑體" w:eastAsia="微軟正黑體" w:hAnsi="微軟正黑體" w:cs="Arial" w:hint="eastAsia"/>
          <w:lang w:eastAsia="zh-TW"/>
        </w:rPr>
        <w:t>.</w:t>
      </w:r>
      <w:r w:rsidRPr="00462D58">
        <w:rPr>
          <w:rFonts w:ascii="微軟正黑體" w:eastAsia="微軟正黑體" w:hAnsi="微軟正黑體" w:cs="Arial"/>
          <w:bdr w:val="single" w:sz="4" w:space="0" w:color="auto"/>
          <w:lang w:eastAsia="zh-TW"/>
        </w:rPr>
        <w:t>業代</w:t>
      </w:r>
      <w:r w:rsidRPr="00462D58">
        <w:rPr>
          <w:rFonts w:ascii="微軟正黑體" w:eastAsia="微軟正黑體" w:hAnsi="微軟正黑體" w:cs="Arial" w:hint="eastAsia"/>
          <w:bdr w:val="single" w:sz="4" w:space="0" w:color="auto"/>
          <w:lang w:eastAsia="zh-TW"/>
        </w:rPr>
        <w:t>2</w:t>
      </w:r>
      <w:r w:rsidRPr="00FD2039">
        <w:rPr>
          <w:rFonts w:ascii="微軟正黑體" w:eastAsia="微軟正黑體" w:hAnsi="微軟正黑體" w:cs="Arial" w:hint="eastAsia"/>
          <w:lang w:eastAsia="zh-TW"/>
        </w:rPr>
        <w:t>所屬Agency</w:t>
      </w:r>
      <w:r>
        <w:rPr>
          <w:rFonts w:ascii="微軟正黑體" w:eastAsia="微軟正黑體" w:hAnsi="微軟正黑體" w:cs="Arial" w:hint="eastAsia"/>
          <w:lang w:eastAsia="zh-TW"/>
        </w:rPr>
        <w:t>，若業代2為空白，系統再看</w:t>
      </w:r>
      <w:r w:rsidRPr="00462D58">
        <w:rPr>
          <w:rFonts w:ascii="微軟正黑體" w:eastAsia="微軟正黑體" w:hAnsi="微軟正黑體" w:cs="Arial" w:hint="eastAsia"/>
          <w:u w:val="single"/>
          <w:lang w:eastAsia="zh-TW"/>
        </w:rPr>
        <w:t>業報書</w:t>
      </w:r>
      <w:r>
        <w:rPr>
          <w:rFonts w:ascii="微軟正黑體" w:eastAsia="微軟正黑體" w:hAnsi="微軟正黑體" w:cs="Arial" w:hint="eastAsia"/>
          <w:lang w:eastAsia="zh-TW"/>
        </w:rPr>
        <w:t>.</w:t>
      </w:r>
      <w:r w:rsidRPr="00462D58">
        <w:rPr>
          <w:rFonts w:ascii="微軟正黑體" w:eastAsia="微軟正黑體" w:hAnsi="微軟正黑體" w:cs="Arial"/>
          <w:bdr w:val="single" w:sz="4" w:space="0" w:color="auto"/>
          <w:lang w:eastAsia="zh-TW"/>
        </w:rPr>
        <w:t>業代1</w:t>
      </w:r>
      <w:r w:rsidRPr="00A508ED">
        <w:rPr>
          <w:rFonts w:ascii="微軟正黑體" w:eastAsia="微軟正黑體" w:hAnsi="微軟正黑體" w:cs="Arial" w:hint="eastAsia"/>
          <w:lang w:eastAsia="zh-TW"/>
        </w:rPr>
        <w:t>。</w:t>
      </w:r>
    </w:p>
    <w:tbl>
      <w:tblPr>
        <w:tblW w:w="9617" w:type="dxa"/>
        <w:tblInd w:w="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519"/>
        <w:gridCol w:w="2691"/>
        <w:gridCol w:w="3402"/>
        <w:gridCol w:w="3005"/>
      </w:tblGrid>
      <w:tr w:rsidR="00697F7B" w:rsidRPr="006E2879" w:rsidTr="00DA1275">
        <w:trPr>
          <w:tblHeader/>
        </w:trPr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697F7B" w:rsidRPr="006E2879" w:rsidRDefault="00697F7B" w:rsidP="00DA1275">
            <w:pPr>
              <w:pStyle w:val="TTableHeading"/>
              <w:jc w:val="center"/>
              <w:rPr>
                <w:rFonts w:cs="Arial"/>
                <w:sz w:val="18"/>
                <w:lang w:eastAsia="zh-TW"/>
              </w:rPr>
            </w:pPr>
            <w:r w:rsidRPr="006E2879">
              <w:rPr>
                <w:rFonts w:cs="Arial" w:hint="eastAsia"/>
                <w:sz w:val="18"/>
                <w:lang w:eastAsia="zh-TW"/>
              </w:rPr>
              <w:t>序號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697F7B" w:rsidRPr="006E2879" w:rsidRDefault="00697F7B" w:rsidP="00DA1275">
            <w:pPr>
              <w:pStyle w:val="TTableHeading"/>
              <w:jc w:val="center"/>
              <w:rPr>
                <w:rFonts w:cs="Arial"/>
                <w:sz w:val="18"/>
                <w:lang w:eastAsia="zh-TW"/>
              </w:rPr>
            </w:pPr>
            <w:r>
              <w:rPr>
                <w:rFonts w:cs="Arial" w:hint="eastAsia"/>
                <w:sz w:val="18"/>
                <w:lang w:eastAsia="zh-TW"/>
              </w:rPr>
              <w:t>活動關卡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697F7B" w:rsidRDefault="00697F7B" w:rsidP="00DA1275">
            <w:pPr>
              <w:pStyle w:val="TTableHeading"/>
              <w:jc w:val="center"/>
              <w:rPr>
                <w:rFonts w:cs="Arial"/>
                <w:sz w:val="18"/>
                <w:lang w:eastAsia="zh-TW"/>
              </w:rPr>
            </w:pPr>
            <w:r>
              <w:rPr>
                <w:rFonts w:cs="Arial" w:hint="eastAsia"/>
                <w:sz w:val="18"/>
                <w:lang w:eastAsia="zh-TW"/>
              </w:rPr>
              <w:t>格式說明</w:t>
            </w:r>
          </w:p>
          <w:p w:rsidR="00697F7B" w:rsidRPr="005B30AF" w:rsidRDefault="00697F7B" w:rsidP="00DA1275">
            <w:pPr>
              <w:pStyle w:val="TTableHeading"/>
              <w:jc w:val="center"/>
              <w:rPr>
                <w:rFonts w:ascii="微軟正黑體" w:eastAsia="微軟正黑體" w:hAnsi="微軟正黑體" w:cs="Arial"/>
                <w:lang w:eastAsia="zh-TW"/>
              </w:rPr>
            </w:pPr>
            <w:r>
              <w:rPr>
                <w:rFonts w:cs="Arial" w:hint="eastAsia"/>
                <w:sz w:val="18"/>
                <w:lang w:eastAsia="zh-TW"/>
              </w:rPr>
              <w:t>(</w:t>
            </w:r>
            <w:r w:rsidRPr="005B30AF">
              <w:rPr>
                <w:rFonts w:cs="Arial" w:hint="eastAsia"/>
                <w:sz w:val="18"/>
                <w:lang w:eastAsia="zh-TW"/>
              </w:rPr>
              <w:t>各欄位間使用逗號</w:t>
            </w:r>
            <w:r w:rsidRPr="005B30AF">
              <w:rPr>
                <w:rFonts w:cs="Arial" w:hint="eastAsia"/>
                <w:sz w:val="18"/>
                <w:lang w:eastAsia="zh-TW"/>
              </w:rPr>
              <w:t>+</w:t>
            </w:r>
            <w:r w:rsidRPr="005B30AF">
              <w:rPr>
                <w:rFonts w:ascii="Cambria Math" w:hAnsi="Cambria Math" w:cs="Cambria Math"/>
                <w:sz w:val="18"/>
                <w:lang w:eastAsia="zh-TW"/>
              </w:rPr>
              <w:t>△</w:t>
            </w:r>
            <w:r w:rsidRPr="005B30AF">
              <w:rPr>
                <w:rFonts w:cs="Arial" w:hint="eastAsia"/>
                <w:sz w:val="18"/>
                <w:lang w:eastAsia="zh-TW"/>
              </w:rPr>
              <w:t>(, )</w:t>
            </w:r>
            <w:r w:rsidRPr="005B30AF">
              <w:rPr>
                <w:rFonts w:cs="Arial" w:hint="eastAsia"/>
                <w:sz w:val="18"/>
                <w:lang w:eastAsia="zh-TW"/>
              </w:rPr>
              <w:t>分隔顯示</w:t>
            </w:r>
            <w:r>
              <w:rPr>
                <w:rFonts w:cs="Arial" w:hint="eastAsia"/>
                <w:sz w:val="18"/>
                <w:lang w:eastAsia="zh-TW"/>
              </w:rPr>
              <w:t>)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697F7B" w:rsidRPr="006E2879" w:rsidRDefault="00697F7B" w:rsidP="00DA1275">
            <w:pPr>
              <w:pStyle w:val="TTableHeading"/>
              <w:jc w:val="center"/>
              <w:rPr>
                <w:rFonts w:cs="Arial"/>
                <w:sz w:val="18"/>
              </w:rPr>
            </w:pPr>
            <w:r>
              <w:rPr>
                <w:rFonts w:cs="Arial" w:hint="eastAsia"/>
                <w:sz w:val="18"/>
                <w:lang w:eastAsia="zh-TW"/>
              </w:rPr>
              <w:t>舉例</w:t>
            </w:r>
          </w:p>
        </w:tc>
      </w:tr>
      <w:tr w:rsidR="00697F7B" w:rsidRPr="00243AC8" w:rsidTr="00DA1275">
        <w:trPr>
          <w:tblHeader/>
        </w:trPr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7F7B" w:rsidRPr="004A4AD0" w:rsidRDefault="00697F7B" w:rsidP="004622F8">
            <w:pPr>
              <w:pStyle w:val="TTableRow"/>
              <w:numPr>
                <w:ilvl w:val="0"/>
                <w:numId w:val="14"/>
              </w:numPr>
              <w:spacing w:line="0" w:lineRule="atLeast"/>
              <w:jc w:val="both"/>
              <w:rPr>
                <w:rFonts w:ascii="微軟正黑體" w:eastAsia="微軟正黑體" w:hAnsi="微軟正黑體" w:cs="Arial"/>
                <w:lang w:eastAsia="zh-TW"/>
              </w:rPr>
            </w:pP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7F7B" w:rsidRDefault="00697F7B" w:rsidP="00DA1275">
            <w:pPr>
              <w:pStyle w:val="TTableRow"/>
              <w:spacing w:line="0" w:lineRule="atLeast"/>
              <w:rPr>
                <w:rFonts w:ascii="微軟正黑體" w:eastAsia="微軟正黑體" w:hAnsi="微軟正黑體" w:cs="Arial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lang w:eastAsia="zh-TW"/>
              </w:rPr>
              <w:t>新契約申請流程：</w:t>
            </w:r>
          </w:p>
          <w:p w:rsidR="00697F7B" w:rsidRDefault="00697F7B" w:rsidP="004622F8">
            <w:pPr>
              <w:pStyle w:val="TTableRow"/>
              <w:numPr>
                <w:ilvl w:val="0"/>
                <w:numId w:val="15"/>
              </w:numPr>
              <w:spacing w:line="0" w:lineRule="atLeast"/>
              <w:rPr>
                <w:rFonts w:ascii="微軟正黑體" w:eastAsia="微軟正黑體" w:hAnsi="微軟正黑體" w:cs="Arial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lang w:eastAsia="zh-TW"/>
              </w:rPr>
              <w:t>新契約建檔輸入</w:t>
            </w:r>
          </w:p>
          <w:p w:rsidR="00697F7B" w:rsidRPr="004A4AD0" w:rsidRDefault="00697F7B" w:rsidP="004622F8">
            <w:pPr>
              <w:pStyle w:val="TTableRow"/>
              <w:numPr>
                <w:ilvl w:val="0"/>
                <w:numId w:val="15"/>
              </w:numPr>
              <w:spacing w:line="0" w:lineRule="atLeast"/>
              <w:rPr>
                <w:rFonts w:ascii="微軟正黑體" w:eastAsia="微軟正黑體" w:hAnsi="微軟正黑體" w:cs="Arial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lang w:eastAsia="zh-TW"/>
              </w:rPr>
              <w:t>新契約建檔覆核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7F7B" w:rsidRDefault="00697F7B" w:rsidP="004622F8">
            <w:pPr>
              <w:pStyle w:val="TTableRow"/>
              <w:numPr>
                <w:ilvl w:val="0"/>
                <w:numId w:val="18"/>
              </w:numPr>
              <w:spacing w:line="0" w:lineRule="atLeast"/>
              <w:rPr>
                <w:rFonts w:ascii="微軟正黑體" w:eastAsia="微軟正黑體" w:hAnsi="微軟正黑體" w:cs="Arial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lang w:eastAsia="zh-TW"/>
              </w:rPr>
              <w:t>新契約受理號碼</w:t>
            </w:r>
          </w:p>
          <w:p w:rsidR="00697F7B" w:rsidRDefault="00697F7B" w:rsidP="004622F8">
            <w:pPr>
              <w:pStyle w:val="TTableRow"/>
              <w:numPr>
                <w:ilvl w:val="0"/>
                <w:numId w:val="18"/>
              </w:numPr>
              <w:spacing w:line="0" w:lineRule="atLeast"/>
              <w:rPr>
                <w:rFonts w:ascii="微軟正黑體" w:eastAsia="微軟正黑體" w:hAnsi="微軟正黑體" w:cs="Arial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lang w:eastAsia="zh-TW"/>
              </w:rPr>
              <w:t>被保險人身分證字號</w:t>
            </w:r>
          </w:p>
          <w:p w:rsidR="00697F7B" w:rsidRDefault="00697F7B" w:rsidP="004622F8">
            <w:pPr>
              <w:pStyle w:val="TTableRow"/>
              <w:numPr>
                <w:ilvl w:val="0"/>
                <w:numId w:val="18"/>
              </w:numPr>
              <w:spacing w:line="0" w:lineRule="atLeast"/>
              <w:rPr>
                <w:rFonts w:ascii="微軟正黑體" w:eastAsia="微軟正黑體" w:hAnsi="微軟正黑體" w:cs="Arial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lang w:eastAsia="zh-TW"/>
              </w:rPr>
              <w:t>業務來源：代碼</w:t>
            </w:r>
          </w:p>
          <w:p w:rsidR="00697F7B" w:rsidRPr="001C1A0E" w:rsidRDefault="00697F7B" w:rsidP="004622F8">
            <w:pPr>
              <w:pStyle w:val="TTableRow"/>
              <w:numPr>
                <w:ilvl w:val="0"/>
                <w:numId w:val="18"/>
              </w:numPr>
              <w:spacing w:line="0" w:lineRule="atLeast"/>
              <w:rPr>
                <w:rFonts w:ascii="微軟正黑體" w:eastAsia="微軟正黑體" w:hAnsi="微軟正黑體" w:cs="Arial"/>
                <w:lang w:eastAsia="zh-TW"/>
              </w:rPr>
            </w:pPr>
            <w:r w:rsidRPr="001C1A0E">
              <w:rPr>
                <w:rFonts w:ascii="微軟正黑體" w:eastAsia="微軟正黑體" w:hAnsi="微軟正黑體" w:cs="Arial" w:hint="eastAsia"/>
                <w:lang w:eastAsia="zh-TW"/>
              </w:rPr>
              <w:t>銷售單位：代碼+</w:t>
            </w:r>
            <w:r w:rsidRPr="001C1A0E">
              <w:rPr>
                <w:rFonts w:hAnsi="標楷體"/>
                <w:lang w:eastAsia="zh-TW"/>
              </w:rPr>
              <w:t>△</w:t>
            </w:r>
            <w:r w:rsidRPr="001C1A0E">
              <w:rPr>
                <w:rFonts w:ascii="微軟正黑體" w:eastAsia="微軟正黑體" w:hAnsi="微軟正黑體" w:cs="Arial" w:hint="eastAsia"/>
                <w:lang w:eastAsia="zh-TW"/>
              </w:rPr>
              <w:t>+中文名稱</w:t>
            </w:r>
          </w:p>
          <w:p w:rsidR="00697F7B" w:rsidRDefault="00697F7B" w:rsidP="004622F8">
            <w:pPr>
              <w:pStyle w:val="TTableRow"/>
              <w:numPr>
                <w:ilvl w:val="0"/>
                <w:numId w:val="18"/>
              </w:numPr>
              <w:spacing w:line="0" w:lineRule="atLeast"/>
              <w:rPr>
                <w:rFonts w:ascii="微軟正黑體" w:eastAsia="微軟正黑體" w:hAnsi="微軟正黑體" w:cs="Arial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lang w:eastAsia="zh-TW"/>
              </w:rPr>
              <w:t>文件細項：文件名稱</w:t>
            </w:r>
          </w:p>
          <w:p w:rsidR="00697F7B" w:rsidRPr="00673B4F" w:rsidRDefault="00697F7B" w:rsidP="004622F8">
            <w:pPr>
              <w:pStyle w:val="TTableRow"/>
              <w:numPr>
                <w:ilvl w:val="0"/>
                <w:numId w:val="18"/>
              </w:numPr>
              <w:spacing w:line="0" w:lineRule="atLeast"/>
              <w:rPr>
                <w:rFonts w:ascii="微軟正黑體" w:eastAsia="微軟正黑體" w:hAnsi="微軟正黑體" w:cs="Arial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lang w:eastAsia="zh-TW"/>
              </w:rPr>
              <w:t>存倉號碼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7F7B" w:rsidRPr="00B47989" w:rsidRDefault="00697F7B" w:rsidP="00DA1275">
            <w:pPr>
              <w:rPr>
                <w:rFonts w:asciiTheme="minorHAnsi" w:eastAsia="微軟正黑體" w:hAnsiTheme="minorHAnsi" w:cs="Arial"/>
                <w:snapToGrid w:val="0"/>
                <w:color w:val="0000FF"/>
                <w:lang w:val="en-US" w:eastAsia="zh-TW"/>
              </w:rPr>
            </w:pPr>
            <w:r w:rsidRPr="001B5151">
              <w:rPr>
                <w:rFonts w:asciiTheme="minorHAnsi" w:eastAsia="微軟正黑體" w:hAnsi="微軟正黑體" w:cs="Arial"/>
                <w:snapToGrid w:val="0"/>
                <w:color w:val="0000FF"/>
                <w:lang w:val="en-US" w:eastAsia="zh-TW"/>
              </w:rPr>
              <w:t>新契約受理號碼</w:t>
            </w:r>
            <w:r w:rsidRPr="001B5151">
              <w:rPr>
                <w:rFonts w:asciiTheme="minorHAnsi" w:eastAsia="微軟正黑體" w:hAnsiTheme="minorHAnsi" w:cs="Arial"/>
                <w:snapToGrid w:val="0"/>
                <w:color w:val="0000FF"/>
                <w:lang w:val="en-US" w:eastAsia="zh-TW"/>
              </w:rPr>
              <w:t xml:space="preserve">=, </w:t>
            </w:r>
            <w:r>
              <w:rPr>
                <w:rFonts w:asciiTheme="minorHAnsi" w:eastAsia="微軟正黑體" w:hAnsi="微軟正黑體" w:cs="Arial"/>
                <w:snapToGrid w:val="0"/>
                <w:color w:val="0000FF"/>
                <w:lang w:val="en-US" w:eastAsia="zh-TW"/>
              </w:rPr>
              <w:t>被保</w:t>
            </w:r>
            <w:r>
              <w:rPr>
                <w:rFonts w:asciiTheme="minorHAnsi" w:eastAsia="微軟正黑體" w:hAnsi="微軟正黑體" w:cs="Arial" w:hint="eastAsia"/>
                <w:snapToGrid w:val="0"/>
                <w:color w:val="0000FF"/>
                <w:lang w:val="en-US" w:eastAsia="zh-TW"/>
              </w:rPr>
              <w:t>險</w:t>
            </w:r>
            <w:r>
              <w:rPr>
                <w:rFonts w:asciiTheme="minorHAnsi" w:eastAsia="微軟正黑體" w:hAnsi="微軟正黑體" w:cs="Arial"/>
                <w:snapToGrid w:val="0"/>
                <w:color w:val="0000FF"/>
                <w:lang w:val="en-US" w:eastAsia="zh-TW"/>
              </w:rPr>
              <w:t>人身</w:t>
            </w:r>
            <w:r>
              <w:rPr>
                <w:rFonts w:asciiTheme="minorHAnsi" w:eastAsia="微軟正黑體" w:hAnsi="微軟正黑體" w:cs="Arial" w:hint="eastAsia"/>
                <w:snapToGrid w:val="0"/>
                <w:color w:val="0000FF"/>
                <w:lang w:val="en-US" w:eastAsia="zh-TW"/>
              </w:rPr>
              <w:t>分</w:t>
            </w:r>
            <w:r w:rsidRPr="001B5151">
              <w:rPr>
                <w:rFonts w:asciiTheme="minorHAnsi" w:eastAsia="微軟正黑體" w:hAnsi="微軟正黑體" w:cs="Arial"/>
                <w:snapToGrid w:val="0"/>
                <w:color w:val="0000FF"/>
                <w:lang w:val="en-US" w:eastAsia="zh-TW"/>
              </w:rPr>
              <w:t>證字號</w:t>
            </w:r>
            <w:r w:rsidRPr="001B5151">
              <w:rPr>
                <w:rFonts w:asciiTheme="minorHAnsi" w:eastAsia="微軟正黑體" w:hAnsiTheme="minorHAnsi" w:cs="Arial"/>
                <w:snapToGrid w:val="0"/>
                <w:color w:val="0000FF"/>
                <w:lang w:val="en-US" w:eastAsia="zh-TW"/>
              </w:rPr>
              <w:t xml:space="preserve">=F123456789, </w:t>
            </w:r>
            <w:r w:rsidRPr="001B5151">
              <w:rPr>
                <w:rFonts w:asciiTheme="minorHAnsi" w:eastAsia="微軟正黑體" w:hAnsi="微軟正黑體" w:cs="Arial"/>
                <w:snapToGrid w:val="0"/>
                <w:color w:val="0000FF"/>
                <w:lang w:val="en-US" w:eastAsia="zh-TW"/>
              </w:rPr>
              <w:t>業務來源</w:t>
            </w:r>
            <w:r w:rsidRPr="001B5151">
              <w:rPr>
                <w:rFonts w:asciiTheme="minorHAnsi" w:eastAsia="微軟正黑體" w:hAnsiTheme="minorHAnsi" w:cs="Arial"/>
                <w:snapToGrid w:val="0"/>
                <w:color w:val="0000FF"/>
                <w:lang w:val="en-US" w:eastAsia="zh-TW"/>
              </w:rPr>
              <w:t xml:space="preserve">=DS, </w:t>
            </w:r>
            <w:r>
              <w:rPr>
                <w:rFonts w:asciiTheme="minorHAnsi" w:eastAsia="微軟正黑體" w:hAnsi="微軟正黑體" w:cs="Arial" w:hint="eastAsia"/>
                <w:snapToGrid w:val="0"/>
                <w:color w:val="0000FF"/>
                <w:lang w:val="en-US" w:eastAsia="zh-TW"/>
              </w:rPr>
              <w:t>銷售單位</w:t>
            </w:r>
            <w:r>
              <w:rPr>
                <w:rFonts w:asciiTheme="minorHAnsi" w:eastAsia="微軟正黑體" w:hAnsi="微軟正黑體" w:cs="Arial" w:hint="eastAsia"/>
                <w:snapToGrid w:val="0"/>
                <w:color w:val="0000FF"/>
                <w:lang w:val="en-US" w:eastAsia="zh-TW"/>
              </w:rPr>
              <w:t xml:space="preserve">=09AM1 </w:t>
            </w:r>
            <w:r>
              <w:rPr>
                <w:rFonts w:asciiTheme="minorHAnsi" w:eastAsia="微軟正黑體" w:hAnsi="微軟正黑體" w:cs="Arial" w:hint="eastAsia"/>
                <w:snapToGrid w:val="0"/>
                <w:color w:val="0000FF"/>
                <w:lang w:val="en-US" w:eastAsia="zh-TW"/>
              </w:rPr>
              <w:t>渣打國際商業銀行股份有限公司</w:t>
            </w:r>
            <w:r>
              <w:rPr>
                <w:rFonts w:asciiTheme="minorHAnsi" w:eastAsia="微軟正黑體" w:hAnsi="微軟正黑體" w:cs="Arial" w:hint="eastAsia"/>
                <w:snapToGrid w:val="0"/>
                <w:color w:val="0000FF"/>
                <w:lang w:val="en-US" w:eastAsia="zh-TW"/>
              </w:rPr>
              <w:t xml:space="preserve">, </w:t>
            </w:r>
            <w:r w:rsidRPr="001B5151">
              <w:rPr>
                <w:rFonts w:asciiTheme="minorHAnsi" w:eastAsia="微軟正黑體" w:hAnsi="微軟正黑體" w:cs="Arial"/>
                <w:snapToGrid w:val="0"/>
                <w:color w:val="0000FF"/>
                <w:lang w:val="en-US" w:eastAsia="zh-TW"/>
              </w:rPr>
              <w:t>文件細項</w:t>
            </w:r>
            <w:r w:rsidRPr="001B5151">
              <w:rPr>
                <w:rFonts w:asciiTheme="minorHAnsi" w:eastAsia="微軟正黑體" w:hAnsiTheme="minorHAnsi" w:cs="Arial"/>
                <w:snapToGrid w:val="0"/>
                <w:color w:val="0000FF"/>
                <w:lang w:val="en-US" w:eastAsia="zh-TW"/>
              </w:rPr>
              <w:t>=PD-MPFG_</w:t>
            </w:r>
            <w:r w:rsidRPr="001B5151">
              <w:rPr>
                <w:rFonts w:asciiTheme="minorHAnsi" w:eastAsia="微軟正黑體" w:hAnsi="微軟正黑體" w:cs="Arial"/>
                <w:snapToGrid w:val="0"/>
                <w:color w:val="0000FF"/>
                <w:lang w:val="en-US" w:eastAsia="zh-TW"/>
              </w:rPr>
              <w:t>電銷簡式要保書</w:t>
            </w:r>
            <w:r w:rsidRPr="001B5151">
              <w:rPr>
                <w:rFonts w:asciiTheme="minorHAnsi" w:eastAsia="微軟正黑體" w:hAnsiTheme="minorHAnsi" w:cs="Arial"/>
                <w:snapToGrid w:val="0"/>
                <w:color w:val="0000FF"/>
                <w:lang w:val="en-US" w:eastAsia="zh-TW"/>
              </w:rPr>
              <w:t xml:space="preserve">10110, </w:t>
            </w:r>
            <w:r w:rsidRPr="001B5151">
              <w:rPr>
                <w:rFonts w:asciiTheme="minorHAnsi" w:eastAsia="微軟正黑體" w:hAnsi="微軟正黑體" w:cs="Arial"/>
                <w:snapToGrid w:val="0"/>
                <w:color w:val="0000FF"/>
                <w:lang w:val="en-US" w:eastAsia="zh-TW"/>
              </w:rPr>
              <w:t>存倉號碼</w:t>
            </w:r>
            <w:r w:rsidRPr="001B5151">
              <w:rPr>
                <w:rFonts w:asciiTheme="minorHAnsi" w:eastAsia="微軟正黑體" w:hAnsiTheme="minorHAnsi" w:cs="Arial"/>
                <w:snapToGrid w:val="0"/>
                <w:color w:val="0000FF"/>
                <w:lang w:val="en-US" w:eastAsia="zh-TW"/>
              </w:rPr>
              <w:t>=20160223735907</w:t>
            </w:r>
          </w:p>
        </w:tc>
      </w:tr>
      <w:tr w:rsidR="00697F7B" w:rsidRPr="00243AC8" w:rsidTr="00DA1275">
        <w:trPr>
          <w:tblHeader/>
        </w:trPr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7F7B" w:rsidRPr="004A4AD0" w:rsidRDefault="00697F7B" w:rsidP="004622F8">
            <w:pPr>
              <w:pStyle w:val="TTableRow"/>
              <w:numPr>
                <w:ilvl w:val="0"/>
                <w:numId w:val="14"/>
              </w:numPr>
              <w:spacing w:line="0" w:lineRule="atLeast"/>
              <w:jc w:val="both"/>
              <w:rPr>
                <w:rFonts w:ascii="微軟正黑體" w:eastAsia="微軟正黑體" w:hAnsi="微軟正黑體" w:cs="Arial"/>
                <w:lang w:eastAsia="zh-TW"/>
              </w:rPr>
            </w:pP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7F7B" w:rsidRDefault="00697F7B" w:rsidP="00DA1275">
            <w:pPr>
              <w:pStyle w:val="TTableRow"/>
              <w:spacing w:line="0" w:lineRule="atLeast"/>
              <w:rPr>
                <w:rFonts w:ascii="微軟正黑體" w:eastAsia="微軟正黑體" w:hAnsi="微軟正黑體" w:cs="Arial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lang w:eastAsia="zh-TW"/>
              </w:rPr>
              <w:t>新契約申請流程：</w:t>
            </w:r>
          </w:p>
          <w:p w:rsidR="00697F7B" w:rsidRDefault="00697F7B" w:rsidP="004622F8">
            <w:pPr>
              <w:pStyle w:val="TTableRow"/>
              <w:numPr>
                <w:ilvl w:val="0"/>
                <w:numId w:val="15"/>
              </w:numPr>
              <w:spacing w:line="0" w:lineRule="atLeast"/>
              <w:rPr>
                <w:rFonts w:ascii="微軟正黑體" w:eastAsia="微軟正黑體" w:hAnsi="微軟正黑體" w:cs="Arial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lang w:eastAsia="zh-TW"/>
              </w:rPr>
              <w:t>處理新契約建檔問題件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7F7B" w:rsidRDefault="00697F7B" w:rsidP="004622F8">
            <w:pPr>
              <w:pStyle w:val="TTableRow"/>
              <w:numPr>
                <w:ilvl w:val="0"/>
                <w:numId w:val="19"/>
              </w:numPr>
              <w:spacing w:line="0" w:lineRule="atLeast"/>
              <w:rPr>
                <w:rFonts w:ascii="微軟正黑體" w:eastAsia="微軟正黑體" w:hAnsi="微軟正黑體" w:cs="Arial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lang w:eastAsia="zh-TW"/>
              </w:rPr>
              <w:t>新契約受理號碼</w:t>
            </w:r>
          </w:p>
          <w:p w:rsidR="00697F7B" w:rsidRDefault="00697F7B" w:rsidP="004622F8">
            <w:pPr>
              <w:pStyle w:val="TTableRow"/>
              <w:numPr>
                <w:ilvl w:val="0"/>
                <w:numId w:val="19"/>
              </w:numPr>
              <w:spacing w:line="0" w:lineRule="atLeast"/>
              <w:rPr>
                <w:rFonts w:ascii="微軟正黑體" w:eastAsia="微軟正黑體" w:hAnsi="微軟正黑體" w:cs="Arial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lang w:eastAsia="zh-TW"/>
              </w:rPr>
              <w:t>被保險人身分證字號</w:t>
            </w:r>
          </w:p>
          <w:p w:rsidR="00697F7B" w:rsidRDefault="00697F7B" w:rsidP="004622F8">
            <w:pPr>
              <w:pStyle w:val="TTableRow"/>
              <w:numPr>
                <w:ilvl w:val="0"/>
                <w:numId w:val="19"/>
              </w:numPr>
              <w:spacing w:line="0" w:lineRule="atLeast"/>
              <w:rPr>
                <w:rFonts w:ascii="微軟正黑體" w:eastAsia="微軟正黑體" w:hAnsi="微軟正黑體" w:cs="Arial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lang w:eastAsia="zh-TW"/>
              </w:rPr>
              <w:t>業務來源：代碼</w:t>
            </w:r>
          </w:p>
          <w:p w:rsidR="00697F7B" w:rsidRPr="001C1A0E" w:rsidRDefault="00697F7B" w:rsidP="004622F8">
            <w:pPr>
              <w:pStyle w:val="TTableRow"/>
              <w:numPr>
                <w:ilvl w:val="0"/>
                <w:numId w:val="19"/>
              </w:numPr>
              <w:spacing w:line="0" w:lineRule="atLeast"/>
              <w:rPr>
                <w:rFonts w:ascii="微軟正黑體" w:eastAsia="微軟正黑體" w:hAnsi="微軟正黑體" w:cs="Arial"/>
                <w:lang w:eastAsia="zh-TW"/>
              </w:rPr>
            </w:pPr>
            <w:r w:rsidRPr="001C1A0E">
              <w:rPr>
                <w:rFonts w:ascii="微軟正黑體" w:eastAsia="微軟正黑體" w:hAnsi="微軟正黑體" w:cs="Arial" w:hint="eastAsia"/>
                <w:lang w:eastAsia="zh-TW"/>
              </w:rPr>
              <w:t>銷售單位：</w:t>
            </w:r>
            <w:r>
              <w:rPr>
                <w:rFonts w:ascii="微軟正黑體" w:eastAsia="微軟正黑體" w:hAnsi="微軟正黑體" w:cs="Arial" w:hint="eastAsia"/>
                <w:lang w:eastAsia="zh-TW"/>
              </w:rPr>
              <w:t>代碼</w:t>
            </w:r>
            <w:r w:rsidR="008D2EFA" w:rsidRPr="001C1A0E">
              <w:rPr>
                <w:rFonts w:ascii="微軟正黑體" w:eastAsia="微軟正黑體" w:hAnsi="微軟正黑體" w:cs="Arial" w:hint="eastAsia"/>
                <w:lang w:eastAsia="zh-TW"/>
              </w:rPr>
              <w:t>+</w:t>
            </w:r>
            <w:r w:rsidR="008D2EFA" w:rsidRPr="001C1A0E">
              <w:rPr>
                <w:rFonts w:hAnsi="標楷體"/>
                <w:lang w:eastAsia="zh-TW"/>
              </w:rPr>
              <w:t>△</w:t>
            </w:r>
            <w:r w:rsidR="008D2EFA" w:rsidRPr="001C1A0E">
              <w:rPr>
                <w:rFonts w:ascii="微軟正黑體" w:eastAsia="微軟正黑體" w:hAnsi="微軟正黑體" w:cs="Arial" w:hint="eastAsia"/>
                <w:lang w:eastAsia="zh-TW"/>
              </w:rPr>
              <w:t>+</w:t>
            </w:r>
            <w:r>
              <w:rPr>
                <w:rFonts w:ascii="微軟正黑體" w:eastAsia="微軟正黑體" w:hAnsi="微軟正黑體" w:cs="Arial" w:hint="eastAsia"/>
                <w:lang w:eastAsia="zh-TW"/>
              </w:rPr>
              <w:t>中文名稱</w:t>
            </w:r>
          </w:p>
          <w:p w:rsidR="00697F7B" w:rsidRPr="004A1A50" w:rsidRDefault="00697F7B" w:rsidP="004622F8">
            <w:pPr>
              <w:pStyle w:val="TTableRow"/>
              <w:numPr>
                <w:ilvl w:val="0"/>
                <w:numId w:val="19"/>
              </w:numPr>
              <w:spacing w:line="0" w:lineRule="atLeast"/>
              <w:rPr>
                <w:rFonts w:ascii="微軟正黑體" w:eastAsia="微軟正黑體" w:hAnsi="微軟正黑體" w:cs="Arial"/>
                <w:lang w:eastAsia="zh-TW"/>
              </w:rPr>
            </w:pPr>
            <w:r w:rsidRPr="004A1A50">
              <w:rPr>
                <w:rFonts w:ascii="微軟正黑體" w:eastAsia="微軟正黑體" w:hAnsi="微軟正黑體" w:cs="Arial" w:hint="eastAsia"/>
                <w:lang w:eastAsia="zh-TW"/>
              </w:rPr>
              <w:t>送件人</w:t>
            </w:r>
            <w:r>
              <w:rPr>
                <w:rFonts w:ascii="微軟正黑體" w:eastAsia="微軟正黑體" w:hAnsi="微軟正黑體" w:cs="Arial" w:hint="eastAsia"/>
                <w:lang w:eastAsia="zh-TW"/>
              </w:rPr>
              <w:t>：提交問題件人員</w:t>
            </w:r>
            <w:r w:rsidR="008D2EFA">
              <w:rPr>
                <w:rFonts w:ascii="微軟正黑體" w:eastAsia="微軟正黑體" w:hAnsi="微軟正黑體" w:cs="Arial" w:hint="eastAsia"/>
                <w:lang w:eastAsia="zh-TW"/>
              </w:rPr>
              <w:t>姓名</w:t>
            </w:r>
          </w:p>
          <w:p w:rsidR="009A03E5" w:rsidRDefault="00697F7B" w:rsidP="009A03E5">
            <w:pPr>
              <w:pStyle w:val="TTableRow"/>
              <w:numPr>
                <w:ilvl w:val="0"/>
                <w:numId w:val="19"/>
              </w:numPr>
              <w:spacing w:line="0" w:lineRule="atLeast"/>
              <w:rPr>
                <w:rFonts w:ascii="微軟正黑體" w:eastAsia="微軟正黑體" w:hAnsi="微軟正黑體" w:cs="Arial" w:hint="eastAsia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lang w:eastAsia="zh-TW"/>
              </w:rPr>
              <w:t>存倉號碼</w:t>
            </w:r>
          </w:p>
          <w:p w:rsidR="009A03E5" w:rsidRPr="004A1A50" w:rsidRDefault="009A03E5" w:rsidP="009A03E5">
            <w:pPr>
              <w:pStyle w:val="TTableRow"/>
              <w:numPr>
                <w:ilvl w:val="0"/>
                <w:numId w:val="19"/>
              </w:numPr>
              <w:spacing w:line="0" w:lineRule="atLeast"/>
              <w:rPr>
                <w:rFonts w:ascii="微軟正黑體" w:eastAsia="微軟正黑體" w:hAnsi="微軟正黑體" w:cs="Arial"/>
                <w:lang w:eastAsia="zh-TW"/>
              </w:rPr>
            </w:pPr>
            <w:ins w:id="65" w:author="PruOneDesk User" w:date="2017-05-18T16:57:00Z">
              <w:r>
                <w:rPr>
                  <w:rFonts w:ascii="微軟正黑體" w:eastAsia="微軟正黑體" w:hAnsi="微軟正黑體" w:cs="Arial" w:hint="eastAsia"/>
                  <w:lang w:eastAsia="zh-TW"/>
                </w:rPr>
                <w:t xml:space="preserve">Case </w:t>
              </w:r>
            </w:ins>
            <w:ins w:id="66" w:author="PruOneDesk User" w:date="2017-05-18T16:58:00Z">
              <w:r>
                <w:rPr>
                  <w:rFonts w:ascii="微軟正黑體" w:eastAsia="微軟正黑體" w:hAnsi="微軟正黑體" w:cs="Arial" w:hint="eastAsia"/>
                  <w:lang w:eastAsia="zh-TW"/>
                </w:rPr>
                <w:t>Id</w:t>
              </w:r>
            </w:ins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7F7B" w:rsidRPr="001B5151" w:rsidRDefault="00697F7B" w:rsidP="009A03E5">
            <w:pPr>
              <w:rPr>
                <w:rFonts w:asciiTheme="minorHAnsi" w:eastAsia="微軟正黑體" w:hAnsi="微軟正黑體" w:cs="Arial"/>
                <w:snapToGrid w:val="0"/>
                <w:color w:val="0000FF"/>
                <w:lang w:val="en-US" w:eastAsia="zh-TW"/>
              </w:rPr>
            </w:pPr>
            <w:r w:rsidRPr="004A1A50">
              <w:rPr>
                <w:rFonts w:asciiTheme="minorHAnsi" w:eastAsia="微軟正黑體" w:hAnsi="微軟正黑體" w:cs="Arial" w:hint="eastAsia"/>
                <w:snapToGrid w:val="0"/>
                <w:color w:val="0000FF"/>
                <w:lang w:val="en-US" w:eastAsia="zh-TW"/>
              </w:rPr>
              <w:t>新契約受理號碼</w:t>
            </w:r>
            <w:r w:rsidRPr="004A1A50">
              <w:rPr>
                <w:rFonts w:asciiTheme="minorHAnsi" w:eastAsia="微軟正黑體" w:hAnsi="微軟正黑體" w:cs="Arial"/>
                <w:snapToGrid w:val="0"/>
                <w:color w:val="0000FF"/>
                <w:lang w:val="en-US" w:eastAsia="zh-TW"/>
              </w:rPr>
              <w:t xml:space="preserve">=3035607, </w:t>
            </w:r>
            <w:r w:rsidRPr="004A1A50">
              <w:rPr>
                <w:rFonts w:asciiTheme="minorHAnsi" w:eastAsia="微軟正黑體" w:hAnsi="微軟正黑體" w:cs="Arial" w:hint="eastAsia"/>
                <w:snapToGrid w:val="0"/>
                <w:color w:val="0000FF"/>
                <w:lang w:val="en-US" w:eastAsia="zh-TW"/>
              </w:rPr>
              <w:t>被保</w:t>
            </w:r>
            <w:r>
              <w:rPr>
                <w:rFonts w:asciiTheme="minorHAnsi" w:eastAsia="微軟正黑體" w:hAnsi="微軟正黑體" w:cs="Arial" w:hint="eastAsia"/>
                <w:snapToGrid w:val="0"/>
                <w:color w:val="0000FF"/>
                <w:lang w:val="en-US" w:eastAsia="zh-TW"/>
              </w:rPr>
              <w:t>險</w:t>
            </w:r>
            <w:r w:rsidRPr="004A1A50">
              <w:rPr>
                <w:rFonts w:asciiTheme="minorHAnsi" w:eastAsia="微軟正黑體" w:hAnsi="微軟正黑體" w:cs="Arial" w:hint="eastAsia"/>
                <w:snapToGrid w:val="0"/>
                <w:color w:val="0000FF"/>
                <w:lang w:val="en-US" w:eastAsia="zh-TW"/>
              </w:rPr>
              <w:t>人身份證字號</w:t>
            </w:r>
            <w:r w:rsidRPr="004A1A50">
              <w:rPr>
                <w:rFonts w:asciiTheme="minorHAnsi" w:eastAsia="微軟正黑體" w:hAnsi="微軟正黑體" w:cs="Arial"/>
                <w:snapToGrid w:val="0"/>
                <w:color w:val="0000FF"/>
                <w:lang w:val="en-US" w:eastAsia="zh-TW"/>
              </w:rPr>
              <w:t>=F12</w:t>
            </w:r>
            <w:r w:rsidR="0036381F">
              <w:rPr>
                <w:rFonts w:asciiTheme="minorHAnsi" w:eastAsia="微軟正黑體" w:hAnsi="微軟正黑體" w:cs="Arial" w:hint="eastAsia"/>
                <w:snapToGrid w:val="0"/>
                <w:color w:val="0000FF"/>
                <w:lang w:val="en-US" w:eastAsia="zh-TW"/>
              </w:rPr>
              <w:t>3456789</w:t>
            </w:r>
            <w:r w:rsidRPr="004A1A50">
              <w:rPr>
                <w:rFonts w:asciiTheme="minorHAnsi" w:eastAsia="微軟正黑體" w:hAnsi="微軟正黑體" w:cs="Arial"/>
                <w:snapToGrid w:val="0"/>
                <w:color w:val="0000FF"/>
                <w:lang w:val="en-US" w:eastAsia="zh-TW"/>
              </w:rPr>
              <w:t xml:space="preserve">, </w:t>
            </w:r>
            <w:r w:rsidRPr="004A1A50">
              <w:rPr>
                <w:rFonts w:asciiTheme="minorHAnsi" w:eastAsia="微軟正黑體" w:hAnsi="微軟正黑體" w:cs="Arial" w:hint="eastAsia"/>
                <w:snapToGrid w:val="0"/>
                <w:color w:val="0000FF"/>
                <w:lang w:val="en-US" w:eastAsia="zh-TW"/>
              </w:rPr>
              <w:t>業務來源</w:t>
            </w:r>
            <w:r w:rsidRPr="004A1A50">
              <w:rPr>
                <w:rFonts w:asciiTheme="minorHAnsi" w:eastAsia="微軟正黑體" w:hAnsi="微軟正黑體" w:cs="Arial"/>
                <w:snapToGrid w:val="0"/>
                <w:color w:val="0000FF"/>
                <w:lang w:val="en-US" w:eastAsia="zh-TW"/>
              </w:rPr>
              <w:t>=FS</w:t>
            </w:r>
            <w:r w:rsidRPr="001B5151">
              <w:rPr>
                <w:rFonts w:asciiTheme="minorHAnsi" w:eastAsia="微軟正黑體" w:hAnsiTheme="minorHAnsi" w:cs="Arial"/>
                <w:snapToGrid w:val="0"/>
                <w:color w:val="0000FF"/>
                <w:lang w:val="en-US" w:eastAsia="zh-TW"/>
              </w:rPr>
              <w:t xml:space="preserve">, </w:t>
            </w:r>
            <w:r>
              <w:rPr>
                <w:rFonts w:asciiTheme="minorHAnsi" w:eastAsia="微軟正黑體" w:hAnsi="微軟正黑體" w:cs="Arial" w:hint="eastAsia"/>
                <w:snapToGrid w:val="0"/>
                <w:color w:val="0000FF"/>
                <w:lang w:val="en-US" w:eastAsia="zh-TW"/>
              </w:rPr>
              <w:t>銷售單位</w:t>
            </w:r>
            <w:r>
              <w:rPr>
                <w:rFonts w:asciiTheme="minorHAnsi" w:eastAsia="微軟正黑體" w:hAnsi="微軟正黑體" w:cs="Arial" w:hint="eastAsia"/>
                <w:snapToGrid w:val="0"/>
                <w:color w:val="0000FF"/>
                <w:lang w:val="en-US" w:eastAsia="zh-TW"/>
              </w:rPr>
              <w:t xml:space="preserve">=09AM1 </w:t>
            </w:r>
            <w:r>
              <w:rPr>
                <w:rFonts w:asciiTheme="minorHAnsi" w:eastAsia="微軟正黑體" w:hAnsi="微軟正黑體" w:cs="Arial" w:hint="eastAsia"/>
                <w:snapToGrid w:val="0"/>
                <w:color w:val="0000FF"/>
                <w:lang w:val="en-US" w:eastAsia="zh-TW"/>
              </w:rPr>
              <w:t>渣打國際商業銀行股份有限公司</w:t>
            </w:r>
            <w:r w:rsidRPr="004A1A50">
              <w:rPr>
                <w:rFonts w:asciiTheme="minorHAnsi" w:eastAsia="微軟正黑體" w:hAnsi="微軟正黑體" w:cs="Arial"/>
                <w:snapToGrid w:val="0"/>
                <w:color w:val="0000FF"/>
                <w:lang w:val="en-US" w:eastAsia="zh-TW"/>
              </w:rPr>
              <w:t xml:space="preserve">, </w:t>
            </w:r>
            <w:r w:rsidRPr="004A1A50">
              <w:rPr>
                <w:rFonts w:asciiTheme="minorHAnsi" w:eastAsia="微軟正黑體" w:hAnsi="微軟正黑體" w:cs="Arial" w:hint="eastAsia"/>
                <w:snapToGrid w:val="0"/>
                <w:color w:val="0000FF"/>
                <w:lang w:val="en-US" w:eastAsia="zh-TW"/>
              </w:rPr>
              <w:t>送件人</w:t>
            </w:r>
            <w:r>
              <w:rPr>
                <w:rFonts w:asciiTheme="minorHAnsi" w:eastAsia="微軟正黑體" w:hAnsi="微軟正黑體" w:cs="Arial"/>
                <w:snapToGrid w:val="0"/>
                <w:color w:val="0000FF"/>
                <w:lang w:val="en-US" w:eastAsia="zh-TW"/>
              </w:rPr>
              <w:t>=</w:t>
            </w:r>
            <w:r w:rsidR="008D2EFA">
              <w:rPr>
                <w:rFonts w:asciiTheme="minorHAnsi" w:eastAsia="微軟正黑體" w:hAnsi="微軟正黑體" w:cs="Arial" w:hint="eastAsia"/>
                <w:snapToGrid w:val="0"/>
                <w:color w:val="0000FF"/>
                <w:lang w:val="en-US" w:eastAsia="zh-TW"/>
              </w:rPr>
              <w:t>王小明</w:t>
            </w:r>
            <w:r w:rsidRPr="004A1A50">
              <w:rPr>
                <w:rFonts w:asciiTheme="minorHAnsi" w:eastAsia="微軟正黑體" w:hAnsi="微軟正黑體" w:cs="Arial"/>
                <w:snapToGrid w:val="0"/>
                <w:color w:val="0000FF"/>
                <w:lang w:val="en-US" w:eastAsia="zh-TW"/>
              </w:rPr>
              <w:t xml:space="preserve">, </w:t>
            </w:r>
            <w:r w:rsidRPr="004A1A50">
              <w:rPr>
                <w:rFonts w:asciiTheme="minorHAnsi" w:eastAsia="微軟正黑體" w:hAnsi="微軟正黑體" w:cs="Arial"/>
                <w:snapToGrid w:val="0"/>
                <w:color w:val="0000FF"/>
                <w:lang w:val="en-US" w:eastAsia="zh-TW"/>
              </w:rPr>
              <w:t>存倉號碼</w:t>
            </w:r>
            <w:r w:rsidRPr="004A1A50">
              <w:rPr>
                <w:rFonts w:asciiTheme="minorHAnsi" w:eastAsia="微軟正黑體" w:hAnsi="微軟正黑體" w:cs="Arial"/>
                <w:snapToGrid w:val="0"/>
                <w:color w:val="0000FF"/>
                <w:lang w:val="en-US" w:eastAsia="zh-TW"/>
              </w:rPr>
              <w:t>=104040212692</w:t>
            </w:r>
            <w:ins w:id="67" w:author="PruOneDesk User" w:date="2017-05-18T16:58:00Z">
              <w:r w:rsidR="009A03E5">
                <w:rPr>
                  <w:rFonts w:asciiTheme="minorHAnsi" w:eastAsia="微軟正黑體" w:hAnsi="微軟正黑體" w:cs="Arial" w:hint="eastAsia"/>
                  <w:snapToGrid w:val="0"/>
                  <w:color w:val="0000FF"/>
                  <w:lang w:val="en-US" w:eastAsia="zh-TW"/>
                </w:rPr>
                <w:t>, Case Id=</w:t>
              </w:r>
              <w:r w:rsidR="009A03E5" w:rsidRPr="006206AD">
                <w:rPr>
                  <w:rFonts w:asciiTheme="minorHAnsi" w:eastAsia="微軟正黑體" w:hAnsi="微軟正黑體" w:cs="Arial"/>
                  <w:snapToGrid w:val="0"/>
                  <w:color w:val="0000FF"/>
                  <w:lang w:val="en-US" w:eastAsia="zh-TW"/>
                </w:rPr>
                <w:t xml:space="preserve"> </w:t>
              </w:r>
              <w:r w:rsidR="009A03E5" w:rsidRPr="006206AD">
                <w:rPr>
                  <w:rFonts w:asciiTheme="minorHAnsi" w:eastAsia="微軟正黑體" w:hAnsi="微軟正黑體" w:cs="Arial"/>
                  <w:snapToGrid w:val="0"/>
                  <w:color w:val="0000FF"/>
                  <w:lang w:val="en-US" w:eastAsia="zh-TW"/>
                </w:rPr>
                <w:t>DMC-9</w:t>
              </w:r>
              <w:r w:rsidR="009A03E5">
                <w:rPr>
                  <w:rFonts w:asciiTheme="minorHAnsi" w:eastAsia="微軟正黑體" w:hAnsi="微軟正黑體" w:cs="Arial" w:hint="eastAsia"/>
                  <w:snapToGrid w:val="0"/>
                  <w:color w:val="0000FF"/>
                  <w:lang w:val="en-US" w:eastAsia="zh-TW"/>
                </w:rPr>
                <w:t>99999</w:t>
              </w:r>
            </w:ins>
          </w:p>
        </w:tc>
      </w:tr>
      <w:tr w:rsidR="00697F7B" w:rsidRPr="00243AC8" w:rsidTr="00DA1275">
        <w:trPr>
          <w:tblHeader/>
        </w:trPr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7F7B" w:rsidRPr="004A4AD0" w:rsidRDefault="00697F7B" w:rsidP="004622F8">
            <w:pPr>
              <w:pStyle w:val="TTableRow"/>
              <w:numPr>
                <w:ilvl w:val="0"/>
                <w:numId w:val="14"/>
              </w:numPr>
              <w:spacing w:line="0" w:lineRule="atLeast"/>
              <w:jc w:val="both"/>
              <w:rPr>
                <w:rFonts w:ascii="微軟正黑體" w:eastAsia="微軟正黑體" w:hAnsi="微軟正黑體" w:cs="Arial"/>
                <w:lang w:eastAsia="zh-TW"/>
              </w:rPr>
            </w:pP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7F7B" w:rsidRPr="00256630" w:rsidRDefault="00697F7B" w:rsidP="00DA1275">
            <w:pPr>
              <w:pStyle w:val="TTableRow"/>
              <w:spacing w:line="0" w:lineRule="atLeast"/>
              <w:rPr>
                <w:rFonts w:ascii="微軟正黑體" w:eastAsia="微軟正黑體" w:hAnsi="微軟正黑體" w:cs="Arial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lang w:eastAsia="zh-TW"/>
              </w:rPr>
              <w:t>新契約申請流程：</w:t>
            </w:r>
          </w:p>
          <w:p w:rsidR="00697F7B" w:rsidRDefault="00697F7B" w:rsidP="004622F8">
            <w:pPr>
              <w:pStyle w:val="TTableRow"/>
              <w:numPr>
                <w:ilvl w:val="0"/>
                <w:numId w:val="16"/>
              </w:numPr>
              <w:spacing w:line="0" w:lineRule="atLeast"/>
              <w:rPr>
                <w:rFonts w:ascii="微軟正黑體" w:eastAsia="微軟正黑體" w:hAnsi="微軟正黑體" w:cs="Arial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lang w:eastAsia="zh-TW"/>
              </w:rPr>
              <w:t>新契約處理核保照會</w:t>
            </w:r>
          </w:p>
          <w:p w:rsidR="00697F7B" w:rsidRDefault="00697F7B" w:rsidP="004622F8">
            <w:pPr>
              <w:pStyle w:val="TTableRow"/>
              <w:numPr>
                <w:ilvl w:val="0"/>
                <w:numId w:val="16"/>
              </w:numPr>
              <w:spacing w:line="0" w:lineRule="atLeast"/>
              <w:rPr>
                <w:rFonts w:ascii="微軟正黑體" w:eastAsia="微軟正黑體" w:hAnsi="微軟正黑體" w:cs="Arial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lang w:eastAsia="zh-TW"/>
              </w:rPr>
              <w:t>新契約處理照會回覆</w:t>
            </w:r>
          </w:p>
          <w:p w:rsidR="00697F7B" w:rsidRDefault="00697F7B" w:rsidP="004622F8">
            <w:pPr>
              <w:pStyle w:val="TTableRow"/>
              <w:numPr>
                <w:ilvl w:val="0"/>
                <w:numId w:val="16"/>
              </w:numPr>
              <w:spacing w:line="0" w:lineRule="atLeast"/>
              <w:rPr>
                <w:rFonts w:ascii="微軟正黑體" w:eastAsia="微軟正黑體" w:hAnsi="微軟正黑體" w:cs="Arial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lang w:eastAsia="zh-TW"/>
              </w:rPr>
              <w:t>新契約處理授權簽核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7F7B" w:rsidRDefault="00697F7B" w:rsidP="004622F8">
            <w:pPr>
              <w:pStyle w:val="TTableRow"/>
              <w:numPr>
                <w:ilvl w:val="0"/>
                <w:numId w:val="20"/>
              </w:numPr>
              <w:spacing w:line="0" w:lineRule="atLeast"/>
              <w:rPr>
                <w:rFonts w:ascii="微軟正黑體" w:eastAsia="微軟正黑體" w:hAnsi="微軟正黑體" w:cs="Arial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lang w:eastAsia="zh-TW"/>
              </w:rPr>
              <w:t>新契約受理號碼</w:t>
            </w:r>
          </w:p>
          <w:p w:rsidR="00697F7B" w:rsidRDefault="00697F7B" w:rsidP="004622F8">
            <w:pPr>
              <w:pStyle w:val="TTableRow"/>
              <w:numPr>
                <w:ilvl w:val="0"/>
                <w:numId w:val="20"/>
              </w:numPr>
              <w:spacing w:line="0" w:lineRule="atLeast"/>
              <w:rPr>
                <w:rFonts w:ascii="微軟正黑體" w:eastAsia="微軟正黑體" w:hAnsi="微軟正黑體" w:cs="Arial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lang w:eastAsia="zh-TW"/>
              </w:rPr>
              <w:t>被保險人身分證字號</w:t>
            </w:r>
          </w:p>
          <w:p w:rsidR="00697F7B" w:rsidRDefault="00697F7B" w:rsidP="004622F8">
            <w:pPr>
              <w:pStyle w:val="TTableRow"/>
              <w:numPr>
                <w:ilvl w:val="0"/>
                <w:numId w:val="20"/>
              </w:numPr>
              <w:spacing w:line="0" w:lineRule="atLeast"/>
              <w:rPr>
                <w:rFonts w:ascii="微軟正黑體" w:eastAsia="微軟正黑體" w:hAnsi="微軟正黑體" w:cs="Arial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lang w:eastAsia="zh-TW"/>
              </w:rPr>
              <w:t>業務來源：代碼</w:t>
            </w:r>
          </w:p>
          <w:p w:rsidR="00697F7B" w:rsidRPr="001C1A0E" w:rsidRDefault="00697F7B" w:rsidP="004622F8">
            <w:pPr>
              <w:pStyle w:val="TTableRow"/>
              <w:numPr>
                <w:ilvl w:val="0"/>
                <w:numId w:val="20"/>
              </w:numPr>
              <w:spacing w:line="0" w:lineRule="atLeast"/>
              <w:rPr>
                <w:rFonts w:ascii="微軟正黑體" w:eastAsia="微軟正黑體" w:hAnsi="微軟正黑體" w:cs="Arial"/>
                <w:lang w:eastAsia="zh-TW"/>
              </w:rPr>
            </w:pPr>
            <w:r w:rsidRPr="001C1A0E">
              <w:rPr>
                <w:rFonts w:ascii="微軟正黑體" w:eastAsia="微軟正黑體" w:hAnsi="微軟正黑體" w:cs="Arial" w:hint="eastAsia"/>
                <w:lang w:eastAsia="zh-TW"/>
              </w:rPr>
              <w:t>銷售單位：</w:t>
            </w:r>
            <w:r>
              <w:rPr>
                <w:rFonts w:ascii="微軟正黑體" w:eastAsia="微軟正黑體" w:hAnsi="微軟正黑體" w:cs="Arial" w:hint="eastAsia"/>
                <w:lang w:eastAsia="zh-TW"/>
              </w:rPr>
              <w:t>代碼+</w:t>
            </w:r>
            <w:r w:rsidR="008D2EFA" w:rsidRPr="001C1A0E">
              <w:rPr>
                <w:rFonts w:hAnsi="標楷體"/>
                <w:lang w:eastAsia="zh-TW"/>
              </w:rPr>
              <w:t>△</w:t>
            </w:r>
            <w:r>
              <w:rPr>
                <w:rFonts w:ascii="微軟正黑體" w:eastAsia="微軟正黑體" w:hAnsi="微軟正黑體" w:cs="Arial" w:hint="eastAsia"/>
                <w:lang w:eastAsia="zh-TW"/>
              </w:rPr>
              <w:t>+中文名稱</w:t>
            </w:r>
          </w:p>
          <w:p w:rsidR="00697F7B" w:rsidRDefault="00697F7B" w:rsidP="004622F8">
            <w:pPr>
              <w:pStyle w:val="TTableRow"/>
              <w:numPr>
                <w:ilvl w:val="0"/>
                <w:numId w:val="20"/>
              </w:numPr>
              <w:spacing w:line="0" w:lineRule="atLeast"/>
              <w:rPr>
                <w:rFonts w:ascii="微軟正黑體" w:eastAsia="微軟正黑體" w:hAnsi="微軟正黑體" w:cs="Arial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lang w:eastAsia="zh-TW"/>
              </w:rPr>
              <w:t>被保險人姓名</w:t>
            </w:r>
          </w:p>
          <w:p w:rsidR="00697F7B" w:rsidRDefault="00697F7B" w:rsidP="004622F8">
            <w:pPr>
              <w:pStyle w:val="TTableRow"/>
              <w:numPr>
                <w:ilvl w:val="0"/>
                <w:numId w:val="20"/>
              </w:numPr>
              <w:spacing w:line="0" w:lineRule="atLeast"/>
              <w:rPr>
                <w:rFonts w:ascii="微軟正黑體" w:eastAsia="微軟正黑體" w:hAnsi="微軟正黑體" w:cs="Arial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lang w:eastAsia="zh-TW"/>
              </w:rPr>
              <w:t>授權等級</w:t>
            </w:r>
          </w:p>
          <w:p w:rsidR="00697F7B" w:rsidRDefault="00697F7B" w:rsidP="004622F8">
            <w:pPr>
              <w:pStyle w:val="TTableRow"/>
              <w:numPr>
                <w:ilvl w:val="0"/>
                <w:numId w:val="20"/>
              </w:numPr>
              <w:spacing w:line="0" w:lineRule="atLeast"/>
              <w:rPr>
                <w:rFonts w:ascii="微軟正黑體" w:eastAsia="微軟正黑體" w:hAnsi="微軟正黑體" w:cs="Arial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lang w:eastAsia="zh-TW"/>
              </w:rPr>
              <w:t>服務單位</w:t>
            </w:r>
          </w:p>
          <w:p w:rsidR="00697F7B" w:rsidRDefault="00697F7B" w:rsidP="004622F8">
            <w:pPr>
              <w:pStyle w:val="TTableRow"/>
              <w:numPr>
                <w:ilvl w:val="0"/>
                <w:numId w:val="20"/>
              </w:numPr>
              <w:spacing w:line="0" w:lineRule="atLeast"/>
              <w:rPr>
                <w:rFonts w:ascii="微軟正黑體" w:eastAsia="微軟正黑體" w:hAnsi="微軟正黑體" w:cs="Arial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lang w:eastAsia="zh-TW"/>
              </w:rPr>
              <w:t>受理日期：民國年/月/日(yyy/MM/dd)</w:t>
            </w:r>
          </w:p>
          <w:p w:rsidR="00697F7B" w:rsidRDefault="00697F7B" w:rsidP="004622F8">
            <w:pPr>
              <w:pStyle w:val="TTableRow"/>
              <w:numPr>
                <w:ilvl w:val="0"/>
                <w:numId w:val="20"/>
              </w:numPr>
              <w:spacing w:line="0" w:lineRule="atLeast"/>
              <w:rPr>
                <w:rFonts w:ascii="微軟正黑體" w:eastAsia="微軟正黑體" w:hAnsi="微軟正黑體" w:cs="Arial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lang w:eastAsia="zh-TW"/>
              </w:rPr>
              <w:t>險種：險種代碼</w:t>
            </w:r>
          </w:p>
          <w:p w:rsidR="00871964" w:rsidRDefault="00871964" w:rsidP="004622F8">
            <w:pPr>
              <w:pStyle w:val="TTableRow"/>
              <w:numPr>
                <w:ilvl w:val="0"/>
                <w:numId w:val="20"/>
              </w:numPr>
              <w:spacing w:line="0" w:lineRule="atLeast"/>
              <w:rPr>
                <w:rFonts w:ascii="微軟正黑體" w:eastAsia="微軟正黑體" w:hAnsi="微軟正黑體" w:cs="Arial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lang w:eastAsia="zh-TW"/>
              </w:rPr>
              <w:t>其他資訊：中文文字 (ex:已發照會/資料法定覆核)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7F7B" w:rsidRPr="001B5151" w:rsidRDefault="00697F7B" w:rsidP="008D2EFA">
            <w:pPr>
              <w:rPr>
                <w:rFonts w:asciiTheme="minorHAnsi" w:eastAsia="微軟正黑體" w:hAnsi="微軟正黑體" w:cs="Arial"/>
                <w:snapToGrid w:val="0"/>
                <w:color w:val="0000FF"/>
                <w:lang w:val="en-US" w:eastAsia="zh-TW"/>
              </w:rPr>
            </w:pPr>
            <w:r w:rsidRPr="00122CCF">
              <w:rPr>
                <w:rFonts w:asciiTheme="minorHAnsi" w:eastAsia="微軟正黑體" w:hAnsi="微軟正黑體" w:cs="Arial" w:hint="eastAsia"/>
                <w:snapToGrid w:val="0"/>
                <w:color w:val="0000FF"/>
                <w:lang w:val="en-US" w:eastAsia="zh-TW"/>
              </w:rPr>
              <w:t>新契約受理號碼</w:t>
            </w:r>
            <w:r w:rsidRPr="00122CCF">
              <w:rPr>
                <w:rFonts w:asciiTheme="minorHAnsi" w:eastAsia="微軟正黑體" w:hAnsi="微軟正黑體" w:cs="Arial"/>
                <w:snapToGrid w:val="0"/>
                <w:color w:val="0000FF"/>
                <w:lang w:val="en-US" w:eastAsia="zh-TW"/>
              </w:rPr>
              <w:t>=3029929,</w:t>
            </w:r>
            <w:r w:rsidRPr="00122CCF">
              <w:rPr>
                <w:rFonts w:asciiTheme="minorHAnsi" w:eastAsia="微軟正黑體" w:hAnsi="微軟正黑體" w:cs="Arial" w:hint="eastAsia"/>
                <w:snapToGrid w:val="0"/>
                <w:color w:val="0000FF"/>
                <w:lang w:val="en-US" w:eastAsia="zh-TW"/>
              </w:rPr>
              <w:t xml:space="preserve"> </w:t>
            </w:r>
            <w:r w:rsidRPr="00122CCF">
              <w:rPr>
                <w:rFonts w:asciiTheme="minorHAnsi" w:eastAsia="微軟正黑體" w:hAnsi="微軟正黑體" w:cs="Arial" w:hint="eastAsia"/>
                <w:snapToGrid w:val="0"/>
                <w:color w:val="0000FF"/>
                <w:lang w:val="en-US" w:eastAsia="zh-TW"/>
              </w:rPr>
              <w:t>被保</w:t>
            </w:r>
            <w:r>
              <w:rPr>
                <w:rFonts w:asciiTheme="minorHAnsi" w:eastAsia="微軟正黑體" w:hAnsi="微軟正黑體" w:cs="Arial" w:hint="eastAsia"/>
                <w:snapToGrid w:val="0"/>
                <w:color w:val="0000FF"/>
                <w:lang w:val="en-US" w:eastAsia="zh-TW"/>
              </w:rPr>
              <w:t>險</w:t>
            </w:r>
            <w:r w:rsidRPr="00122CCF">
              <w:rPr>
                <w:rFonts w:asciiTheme="minorHAnsi" w:eastAsia="微軟正黑體" w:hAnsi="微軟正黑體" w:cs="Arial" w:hint="eastAsia"/>
                <w:snapToGrid w:val="0"/>
                <w:color w:val="0000FF"/>
                <w:lang w:val="en-US" w:eastAsia="zh-TW"/>
              </w:rPr>
              <w:t>人</w:t>
            </w:r>
            <w:r>
              <w:rPr>
                <w:rFonts w:asciiTheme="minorHAnsi" w:eastAsia="微軟正黑體" w:hAnsi="微軟正黑體" w:cs="Arial" w:hint="eastAsia"/>
                <w:snapToGrid w:val="0"/>
                <w:color w:val="0000FF"/>
                <w:lang w:val="en-US" w:eastAsia="zh-TW"/>
              </w:rPr>
              <w:t>身分證字號</w:t>
            </w:r>
            <w:r w:rsidRPr="00122CCF">
              <w:rPr>
                <w:rFonts w:asciiTheme="minorHAnsi" w:eastAsia="微軟正黑體" w:hAnsi="微軟正黑體" w:cs="Arial"/>
                <w:snapToGrid w:val="0"/>
                <w:color w:val="0000FF"/>
                <w:lang w:val="en-US" w:eastAsia="zh-TW"/>
              </w:rPr>
              <w:t>=</w:t>
            </w:r>
            <w:r w:rsidR="0036381F">
              <w:rPr>
                <w:rFonts w:asciiTheme="minorHAnsi" w:eastAsia="微軟正黑體" w:hAnsi="微軟正黑體" w:cs="Arial" w:hint="eastAsia"/>
                <w:snapToGrid w:val="0"/>
                <w:color w:val="0000FF"/>
                <w:lang w:val="en-US" w:eastAsia="zh-TW"/>
              </w:rPr>
              <w:t>Z</w:t>
            </w:r>
            <w:r w:rsidRPr="00122CCF">
              <w:rPr>
                <w:rFonts w:asciiTheme="minorHAnsi" w:eastAsia="微軟正黑體" w:hAnsi="微軟正黑體" w:cs="Arial"/>
                <w:snapToGrid w:val="0"/>
                <w:color w:val="0000FF"/>
                <w:lang w:val="en-US" w:eastAsia="zh-TW"/>
              </w:rPr>
              <w:t>1</w:t>
            </w:r>
            <w:r w:rsidR="0036381F">
              <w:rPr>
                <w:rFonts w:asciiTheme="minorHAnsi" w:eastAsia="微軟正黑體" w:hAnsi="微軟正黑體" w:cs="Arial" w:hint="eastAsia"/>
                <w:snapToGrid w:val="0"/>
                <w:color w:val="0000FF"/>
                <w:lang w:val="en-US" w:eastAsia="zh-TW"/>
              </w:rPr>
              <w:t>23456789</w:t>
            </w:r>
            <w:r w:rsidRPr="00122CCF">
              <w:rPr>
                <w:rFonts w:asciiTheme="minorHAnsi" w:eastAsia="微軟正黑體" w:hAnsi="微軟正黑體" w:cs="Arial"/>
                <w:snapToGrid w:val="0"/>
                <w:color w:val="0000FF"/>
                <w:lang w:val="en-US" w:eastAsia="zh-TW"/>
              </w:rPr>
              <w:t xml:space="preserve">, </w:t>
            </w:r>
            <w:r w:rsidRPr="00122CCF">
              <w:rPr>
                <w:rFonts w:asciiTheme="minorHAnsi" w:eastAsia="微軟正黑體" w:hAnsi="微軟正黑體" w:cs="Arial" w:hint="eastAsia"/>
                <w:snapToGrid w:val="0"/>
                <w:color w:val="0000FF"/>
                <w:lang w:val="en-US" w:eastAsia="zh-TW"/>
              </w:rPr>
              <w:t>業務來源</w:t>
            </w:r>
            <w:r w:rsidRPr="00122CCF">
              <w:rPr>
                <w:rFonts w:asciiTheme="minorHAnsi" w:eastAsia="微軟正黑體" w:hAnsi="微軟正黑體" w:cs="Arial"/>
                <w:snapToGrid w:val="0"/>
                <w:color w:val="0000FF"/>
                <w:lang w:val="en-US" w:eastAsia="zh-TW"/>
              </w:rPr>
              <w:t xml:space="preserve">=OT, </w:t>
            </w:r>
            <w:r>
              <w:rPr>
                <w:rFonts w:asciiTheme="minorHAnsi" w:eastAsia="微軟正黑體" w:hAnsi="微軟正黑體" w:cs="Arial" w:hint="eastAsia"/>
                <w:snapToGrid w:val="0"/>
                <w:color w:val="0000FF"/>
                <w:lang w:val="en-US" w:eastAsia="zh-TW"/>
              </w:rPr>
              <w:t>銷售單位</w:t>
            </w:r>
            <w:r>
              <w:rPr>
                <w:rFonts w:asciiTheme="minorHAnsi" w:eastAsia="微軟正黑體" w:hAnsi="微軟正黑體" w:cs="Arial" w:hint="eastAsia"/>
                <w:snapToGrid w:val="0"/>
                <w:color w:val="0000FF"/>
                <w:lang w:val="en-US" w:eastAsia="zh-TW"/>
              </w:rPr>
              <w:t xml:space="preserve">=09AM1 </w:t>
            </w:r>
            <w:r>
              <w:rPr>
                <w:rFonts w:asciiTheme="minorHAnsi" w:eastAsia="微軟正黑體" w:hAnsi="微軟正黑體" w:cs="Arial" w:hint="eastAsia"/>
                <w:snapToGrid w:val="0"/>
                <w:color w:val="0000FF"/>
                <w:lang w:val="en-US" w:eastAsia="zh-TW"/>
              </w:rPr>
              <w:t>渣打國際商業銀行股份有限公司</w:t>
            </w:r>
            <w:r>
              <w:rPr>
                <w:rFonts w:asciiTheme="minorHAnsi" w:eastAsia="微軟正黑體" w:hAnsi="微軟正黑體" w:cs="Arial" w:hint="eastAsia"/>
                <w:snapToGrid w:val="0"/>
                <w:color w:val="0000FF"/>
                <w:lang w:val="en-US" w:eastAsia="zh-TW"/>
              </w:rPr>
              <w:t xml:space="preserve">, </w:t>
            </w:r>
            <w:r w:rsidRPr="00122CCF">
              <w:rPr>
                <w:rFonts w:asciiTheme="minorHAnsi" w:eastAsia="微軟正黑體" w:hAnsi="微軟正黑體" w:cs="Arial" w:hint="eastAsia"/>
                <w:snapToGrid w:val="0"/>
                <w:color w:val="0000FF"/>
                <w:lang w:val="en-US" w:eastAsia="zh-TW"/>
              </w:rPr>
              <w:t>被保</w:t>
            </w:r>
            <w:r>
              <w:rPr>
                <w:rFonts w:asciiTheme="minorHAnsi" w:eastAsia="微軟正黑體" w:hAnsi="微軟正黑體" w:cs="Arial" w:hint="eastAsia"/>
                <w:snapToGrid w:val="0"/>
                <w:color w:val="0000FF"/>
                <w:lang w:val="en-US" w:eastAsia="zh-TW"/>
              </w:rPr>
              <w:t>險</w:t>
            </w:r>
            <w:r w:rsidRPr="00122CCF">
              <w:rPr>
                <w:rFonts w:asciiTheme="minorHAnsi" w:eastAsia="微軟正黑體" w:hAnsi="微軟正黑體" w:cs="Arial" w:hint="eastAsia"/>
                <w:snapToGrid w:val="0"/>
                <w:color w:val="0000FF"/>
                <w:lang w:val="en-US" w:eastAsia="zh-TW"/>
              </w:rPr>
              <w:t>人姓名</w:t>
            </w:r>
            <w:r w:rsidRPr="00122CCF">
              <w:rPr>
                <w:rFonts w:asciiTheme="minorHAnsi" w:eastAsia="微軟正黑體" w:hAnsi="微軟正黑體" w:cs="Arial"/>
                <w:snapToGrid w:val="0"/>
                <w:color w:val="0000FF"/>
                <w:lang w:val="en-US" w:eastAsia="zh-TW"/>
              </w:rPr>
              <w:t xml:space="preserve">=, </w:t>
            </w:r>
            <w:r w:rsidRPr="00122CCF">
              <w:rPr>
                <w:rFonts w:asciiTheme="minorHAnsi" w:eastAsia="微軟正黑體" w:hAnsi="微軟正黑體" w:cs="Arial" w:hint="eastAsia"/>
                <w:snapToGrid w:val="0"/>
                <w:color w:val="0000FF"/>
                <w:lang w:val="en-US" w:eastAsia="zh-TW"/>
              </w:rPr>
              <w:t>授權等級</w:t>
            </w:r>
            <w:r w:rsidRPr="00122CCF">
              <w:rPr>
                <w:rFonts w:asciiTheme="minorHAnsi" w:eastAsia="微軟正黑體" w:hAnsi="微軟正黑體" w:cs="Arial"/>
                <w:snapToGrid w:val="0"/>
                <w:color w:val="0000FF"/>
                <w:lang w:val="en-US" w:eastAsia="zh-TW"/>
              </w:rPr>
              <w:t>=</w:t>
            </w:r>
            <w:r w:rsidRPr="00122CCF">
              <w:rPr>
                <w:rFonts w:asciiTheme="minorHAnsi" w:eastAsia="微軟正黑體" w:hAnsi="微軟正黑體" w:cs="Arial" w:hint="eastAsia"/>
                <w:snapToGrid w:val="0"/>
                <w:color w:val="0000FF"/>
                <w:lang w:val="en-US" w:eastAsia="zh-TW"/>
              </w:rPr>
              <w:t>初級核保員</w:t>
            </w:r>
            <w:r w:rsidRPr="00122CCF">
              <w:rPr>
                <w:rFonts w:asciiTheme="minorHAnsi" w:eastAsia="微軟正黑體" w:hAnsi="微軟正黑體" w:cs="Arial"/>
                <w:snapToGrid w:val="0"/>
                <w:color w:val="0000FF"/>
                <w:lang w:val="en-US" w:eastAsia="zh-TW"/>
              </w:rPr>
              <w:t xml:space="preserve"> 2, </w:t>
            </w:r>
            <w:r>
              <w:rPr>
                <w:rFonts w:asciiTheme="minorHAnsi" w:eastAsia="微軟正黑體" w:hAnsi="微軟正黑體" w:cs="Arial" w:hint="eastAsia"/>
                <w:snapToGrid w:val="0"/>
                <w:color w:val="0000FF"/>
                <w:lang w:val="en-US" w:eastAsia="zh-TW"/>
              </w:rPr>
              <w:t>服務單位</w:t>
            </w:r>
            <w:r w:rsidRPr="00122CCF">
              <w:rPr>
                <w:rFonts w:asciiTheme="minorHAnsi" w:eastAsia="微軟正黑體" w:hAnsi="微軟正黑體" w:cs="Arial"/>
                <w:snapToGrid w:val="0"/>
                <w:color w:val="0000FF"/>
                <w:lang w:val="en-US" w:eastAsia="zh-TW"/>
              </w:rPr>
              <w:t>=</w:t>
            </w:r>
            <w:r w:rsidRPr="00122CCF">
              <w:rPr>
                <w:rFonts w:asciiTheme="minorHAnsi" w:eastAsia="微軟正黑體" w:hAnsi="微軟正黑體" w:cs="Arial" w:hint="eastAsia"/>
                <w:snapToGrid w:val="0"/>
                <w:color w:val="0000FF"/>
                <w:lang w:val="en-US" w:eastAsia="zh-TW"/>
              </w:rPr>
              <w:t>台中服務部</w:t>
            </w:r>
            <w:r w:rsidRPr="00122CCF">
              <w:rPr>
                <w:rFonts w:asciiTheme="minorHAnsi" w:eastAsia="微軟正黑體" w:hAnsi="微軟正黑體" w:cs="Arial"/>
                <w:snapToGrid w:val="0"/>
                <w:color w:val="0000FF"/>
                <w:lang w:val="en-US" w:eastAsia="zh-TW"/>
              </w:rPr>
              <w:t xml:space="preserve">, </w:t>
            </w:r>
            <w:r w:rsidRPr="00122CCF">
              <w:rPr>
                <w:rFonts w:asciiTheme="minorHAnsi" w:eastAsia="微軟正黑體" w:hAnsi="微軟正黑體" w:cs="Arial"/>
                <w:snapToGrid w:val="0"/>
                <w:color w:val="0000FF"/>
                <w:lang w:val="en-US" w:eastAsia="zh-TW"/>
              </w:rPr>
              <w:t>受理日期</w:t>
            </w:r>
            <w:r w:rsidRPr="00122CCF">
              <w:rPr>
                <w:rFonts w:asciiTheme="minorHAnsi" w:eastAsia="微軟正黑體" w:hAnsi="微軟正黑體" w:cs="Arial"/>
                <w:snapToGrid w:val="0"/>
                <w:color w:val="0000FF"/>
                <w:lang w:val="en-US" w:eastAsia="zh-TW"/>
              </w:rPr>
              <w:t xml:space="preserve">=102/11/07, </w:t>
            </w:r>
            <w:r w:rsidRPr="00122CCF">
              <w:rPr>
                <w:rFonts w:asciiTheme="minorHAnsi" w:eastAsia="微軟正黑體" w:hAnsi="微軟正黑體" w:cs="Arial"/>
                <w:snapToGrid w:val="0"/>
                <w:color w:val="0000FF"/>
                <w:lang w:val="en-US" w:eastAsia="zh-TW"/>
              </w:rPr>
              <w:t>險種</w:t>
            </w:r>
            <w:r w:rsidRPr="00122CCF">
              <w:rPr>
                <w:rFonts w:asciiTheme="minorHAnsi" w:eastAsia="微軟正黑體" w:hAnsi="微軟正黑體" w:cs="Arial"/>
                <w:snapToGrid w:val="0"/>
                <w:color w:val="0000FF"/>
                <w:lang w:val="en-US" w:eastAsia="zh-TW"/>
              </w:rPr>
              <w:t>=GSUB</w:t>
            </w:r>
            <w:r w:rsidR="00871964">
              <w:rPr>
                <w:rFonts w:asciiTheme="minorHAnsi" w:eastAsia="微軟正黑體" w:hAnsi="微軟正黑體" w:cs="Arial" w:hint="eastAsia"/>
                <w:snapToGrid w:val="0"/>
                <w:color w:val="0000FF"/>
                <w:lang w:val="en-US" w:eastAsia="zh-TW"/>
              </w:rPr>
              <w:t>,</w:t>
            </w:r>
            <w:r w:rsidR="00871964">
              <w:rPr>
                <w:rFonts w:asciiTheme="minorHAnsi" w:eastAsia="微軟正黑體" w:hAnsi="微軟正黑體" w:cs="Arial" w:hint="eastAsia"/>
                <w:snapToGrid w:val="0"/>
                <w:color w:val="0000FF"/>
                <w:lang w:val="en-US" w:eastAsia="zh-TW"/>
              </w:rPr>
              <w:t>未發照會</w:t>
            </w:r>
          </w:p>
        </w:tc>
      </w:tr>
      <w:tr w:rsidR="00697F7B" w:rsidRPr="00243AC8" w:rsidTr="00DA1275">
        <w:trPr>
          <w:tblHeader/>
        </w:trPr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7F7B" w:rsidRPr="004A4AD0" w:rsidRDefault="00697F7B" w:rsidP="004622F8">
            <w:pPr>
              <w:pStyle w:val="TTableRow"/>
              <w:numPr>
                <w:ilvl w:val="0"/>
                <w:numId w:val="14"/>
              </w:numPr>
              <w:spacing w:line="0" w:lineRule="atLeast"/>
              <w:jc w:val="both"/>
              <w:rPr>
                <w:rFonts w:ascii="微軟正黑體" w:eastAsia="微軟正黑體" w:hAnsi="微軟正黑體" w:cs="Arial"/>
                <w:lang w:eastAsia="zh-TW"/>
              </w:rPr>
            </w:pP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7F7B" w:rsidRDefault="00697F7B" w:rsidP="00DA1275">
            <w:pPr>
              <w:pStyle w:val="TTableRow"/>
              <w:spacing w:line="0" w:lineRule="atLeast"/>
              <w:rPr>
                <w:rFonts w:ascii="微軟正黑體" w:eastAsia="微軟正黑體" w:hAnsi="微軟正黑體" w:cs="Arial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lang w:eastAsia="zh-TW"/>
              </w:rPr>
              <w:t>新契約申請流程：</w:t>
            </w:r>
          </w:p>
          <w:p w:rsidR="00697F7B" w:rsidRDefault="00697F7B" w:rsidP="00DA1275">
            <w:pPr>
              <w:pStyle w:val="TTableRow"/>
              <w:spacing w:line="0" w:lineRule="atLeast"/>
              <w:rPr>
                <w:rFonts w:ascii="微軟正黑體" w:eastAsia="微軟正黑體" w:hAnsi="微軟正黑體" w:cs="Arial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lang w:eastAsia="zh-TW"/>
              </w:rPr>
              <w:t>處理新契約核保問題件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7F7B" w:rsidRDefault="00697F7B" w:rsidP="004622F8">
            <w:pPr>
              <w:pStyle w:val="TTableRow"/>
              <w:numPr>
                <w:ilvl w:val="0"/>
                <w:numId w:val="21"/>
              </w:numPr>
              <w:spacing w:line="0" w:lineRule="atLeast"/>
              <w:rPr>
                <w:rFonts w:ascii="微軟正黑體" w:eastAsia="微軟正黑體" w:hAnsi="微軟正黑體" w:cs="Arial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lang w:eastAsia="zh-TW"/>
              </w:rPr>
              <w:t>新契約受理號碼</w:t>
            </w:r>
          </w:p>
          <w:p w:rsidR="00697F7B" w:rsidRDefault="00697F7B" w:rsidP="004622F8">
            <w:pPr>
              <w:pStyle w:val="TTableRow"/>
              <w:numPr>
                <w:ilvl w:val="0"/>
                <w:numId w:val="21"/>
              </w:numPr>
              <w:spacing w:line="0" w:lineRule="atLeast"/>
              <w:rPr>
                <w:rFonts w:ascii="微軟正黑體" w:eastAsia="微軟正黑體" w:hAnsi="微軟正黑體" w:cs="Arial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lang w:eastAsia="zh-TW"/>
              </w:rPr>
              <w:t>被保險人身分證字號</w:t>
            </w:r>
          </w:p>
          <w:p w:rsidR="00697F7B" w:rsidRDefault="00697F7B" w:rsidP="004622F8">
            <w:pPr>
              <w:pStyle w:val="TTableRow"/>
              <w:numPr>
                <w:ilvl w:val="0"/>
                <w:numId w:val="21"/>
              </w:numPr>
              <w:spacing w:line="0" w:lineRule="atLeast"/>
              <w:rPr>
                <w:rFonts w:ascii="微軟正黑體" w:eastAsia="微軟正黑體" w:hAnsi="微軟正黑體" w:cs="Arial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lang w:eastAsia="zh-TW"/>
              </w:rPr>
              <w:t>業務來源：代碼</w:t>
            </w:r>
          </w:p>
          <w:p w:rsidR="00697F7B" w:rsidRPr="001C1A0E" w:rsidRDefault="00697F7B" w:rsidP="004622F8">
            <w:pPr>
              <w:pStyle w:val="TTableRow"/>
              <w:numPr>
                <w:ilvl w:val="0"/>
                <w:numId w:val="21"/>
              </w:numPr>
              <w:spacing w:line="0" w:lineRule="atLeast"/>
              <w:rPr>
                <w:rFonts w:ascii="微軟正黑體" w:eastAsia="微軟正黑體" w:hAnsi="微軟正黑體" w:cs="Arial"/>
                <w:lang w:eastAsia="zh-TW"/>
              </w:rPr>
            </w:pPr>
            <w:r w:rsidRPr="001C1A0E">
              <w:rPr>
                <w:rFonts w:ascii="微軟正黑體" w:eastAsia="微軟正黑體" w:hAnsi="微軟正黑體" w:cs="Arial" w:hint="eastAsia"/>
                <w:lang w:eastAsia="zh-TW"/>
              </w:rPr>
              <w:t>銷售單位：</w:t>
            </w:r>
            <w:r>
              <w:rPr>
                <w:rFonts w:ascii="微軟正黑體" w:eastAsia="微軟正黑體" w:hAnsi="微軟正黑體" w:cs="Arial" w:hint="eastAsia"/>
                <w:lang w:eastAsia="zh-TW"/>
              </w:rPr>
              <w:t>代碼+</w:t>
            </w:r>
            <w:r w:rsidRPr="001C1A0E">
              <w:rPr>
                <w:rFonts w:ascii="微軟正黑體" w:eastAsia="微軟正黑體" w:hAnsi="微軟正黑體" w:cs="Arial"/>
                <w:lang w:eastAsia="zh-TW"/>
              </w:rPr>
              <w:t>△</w:t>
            </w:r>
            <w:r>
              <w:rPr>
                <w:rFonts w:ascii="微軟正黑體" w:eastAsia="微軟正黑體" w:hAnsi="微軟正黑體" w:cs="Arial" w:hint="eastAsia"/>
                <w:lang w:eastAsia="zh-TW"/>
              </w:rPr>
              <w:t>+中文名稱</w:t>
            </w:r>
          </w:p>
          <w:p w:rsidR="00697F7B" w:rsidRDefault="00697F7B" w:rsidP="004622F8">
            <w:pPr>
              <w:pStyle w:val="TTableRow"/>
              <w:numPr>
                <w:ilvl w:val="0"/>
                <w:numId w:val="21"/>
              </w:numPr>
              <w:spacing w:line="0" w:lineRule="atLeast"/>
              <w:rPr>
                <w:rFonts w:ascii="微軟正黑體" w:eastAsia="微軟正黑體" w:hAnsi="微軟正黑體" w:cs="Arial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lang w:eastAsia="zh-TW"/>
              </w:rPr>
              <w:t>被保險人姓名</w:t>
            </w:r>
          </w:p>
          <w:p w:rsidR="00697F7B" w:rsidRPr="004A1A50" w:rsidRDefault="00697F7B" w:rsidP="004622F8">
            <w:pPr>
              <w:pStyle w:val="TTableRow"/>
              <w:numPr>
                <w:ilvl w:val="0"/>
                <w:numId w:val="21"/>
              </w:numPr>
              <w:spacing w:line="0" w:lineRule="atLeast"/>
              <w:rPr>
                <w:rFonts w:ascii="微軟正黑體" w:eastAsia="微軟正黑體" w:hAnsi="微軟正黑體" w:cs="Arial"/>
                <w:lang w:eastAsia="zh-TW"/>
              </w:rPr>
            </w:pPr>
            <w:r w:rsidRPr="004A1A50">
              <w:rPr>
                <w:rFonts w:ascii="微軟正黑體" w:eastAsia="微軟正黑體" w:hAnsi="微軟正黑體" w:cs="Arial" w:hint="eastAsia"/>
                <w:lang w:eastAsia="zh-TW"/>
              </w:rPr>
              <w:t>送件人</w:t>
            </w:r>
            <w:r>
              <w:rPr>
                <w:rFonts w:ascii="微軟正黑體" w:eastAsia="微軟正黑體" w:hAnsi="微軟正黑體" w:cs="Arial" w:hint="eastAsia"/>
                <w:lang w:eastAsia="zh-TW"/>
              </w:rPr>
              <w:t>：提交問題件人員</w:t>
            </w:r>
            <w:r w:rsidR="00A07877">
              <w:rPr>
                <w:rFonts w:ascii="微軟正黑體" w:eastAsia="微軟正黑體" w:hAnsi="微軟正黑體" w:cs="Arial" w:hint="eastAsia"/>
                <w:lang w:eastAsia="zh-TW"/>
              </w:rPr>
              <w:t>姓名</w:t>
            </w:r>
          </w:p>
          <w:p w:rsidR="00697F7B" w:rsidRDefault="00697F7B" w:rsidP="004622F8">
            <w:pPr>
              <w:pStyle w:val="TTableRow"/>
              <w:numPr>
                <w:ilvl w:val="0"/>
                <w:numId w:val="21"/>
              </w:numPr>
              <w:spacing w:line="0" w:lineRule="atLeast"/>
              <w:rPr>
                <w:rFonts w:ascii="微軟正黑體" w:eastAsia="微軟正黑體" w:hAnsi="微軟正黑體" w:cs="Arial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lang w:eastAsia="zh-TW"/>
              </w:rPr>
              <w:t>服務單位</w:t>
            </w:r>
          </w:p>
          <w:p w:rsidR="00697F7B" w:rsidRDefault="00697F7B" w:rsidP="004622F8">
            <w:pPr>
              <w:pStyle w:val="TTableRow"/>
              <w:numPr>
                <w:ilvl w:val="0"/>
                <w:numId w:val="21"/>
              </w:numPr>
              <w:spacing w:line="0" w:lineRule="atLeast"/>
              <w:rPr>
                <w:rFonts w:ascii="微軟正黑體" w:eastAsia="微軟正黑體" w:hAnsi="微軟正黑體" w:cs="Arial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lang w:eastAsia="zh-TW"/>
              </w:rPr>
              <w:t>受理日期：民國年/月/日(yyy/MM/dd)</w:t>
            </w:r>
          </w:p>
          <w:p w:rsidR="00044F87" w:rsidRPr="00871964" w:rsidRDefault="00697F7B" w:rsidP="004622F8">
            <w:pPr>
              <w:pStyle w:val="TTableRow"/>
              <w:numPr>
                <w:ilvl w:val="0"/>
                <w:numId w:val="21"/>
              </w:numPr>
              <w:spacing w:line="0" w:lineRule="atLeast"/>
              <w:rPr>
                <w:rFonts w:ascii="微軟正黑體" w:eastAsia="微軟正黑體" w:hAnsi="微軟正黑體" w:cs="Arial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lang w:eastAsia="zh-TW"/>
              </w:rPr>
              <w:t>險種：險種代碼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7F7B" w:rsidRPr="00122CCF" w:rsidRDefault="00697F7B" w:rsidP="00871964">
            <w:pPr>
              <w:rPr>
                <w:rFonts w:asciiTheme="minorHAnsi" w:eastAsia="微軟正黑體" w:hAnsi="微軟正黑體" w:cs="Arial"/>
                <w:snapToGrid w:val="0"/>
                <w:color w:val="0000FF"/>
                <w:lang w:val="en-US" w:eastAsia="zh-TW"/>
              </w:rPr>
            </w:pPr>
            <w:r w:rsidRPr="00E3509A">
              <w:rPr>
                <w:rFonts w:asciiTheme="minorHAnsi" w:eastAsia="微軟正黑體" w:hAnsi="微軟正黑體" w:cs="Arial" w:hint="eastAsia"/>
                <w:snapToGrid w:val="0"/>
                <w:color w:val="0000FF"/>
                <w:lang w:val="en-US" w:eastAsia="zh-TW"/>
              </w:rPr>
              <w:t>新契約受理號碼</w:t>
            </w:r>
            <w:r w:rsidRPr="00E3509A">
              <w:rPr>
                <w:rFonts w:asciiTheme="minorHAnsi" w:eastAsia="微軟正黑體" w:hAnsi="微軟正黑體" w:cs="Arial"/>
                <w:snapToGrid w:val="0"/>
                <w:color w:val="0000FF"/>
                <w:lang w:val="en-US" w:eastAsia="zh-TW"/>
              </w:rPr>
              <w:t xml:space="preserve">=3035058, </w:t>
            </w:r>
            <w:r w:rsidRPr="00122CCF">
              <w:rPr>
                <w:rFonts w:asciiTheme="minorHAnsi" w:eastAsia="微軟正黑體" w:hAnsi="微軟正黑體" w:cs="Arial" w:hint="eastAsia"/>
                <w:snapToGrid w:val="0"/>
                <w:color w:val="0000FF"/>
                <w:lang w:val="en-US" w:eastAsia="zh-TW"/>
              </w:rPr>
              <w:t>被保</w:t>
            </w:r>
            <w:r>
              <w:rPr>
                <w:rFonts w:asciiTheme="minorHAnsi" w:eastAsia="微軟正黑體" w:hAnsi="微軟正黑體" w:cs="Arial" w:hint="eastAsia"/>
                <w:snapToGrid w:val="0"/>
                <w:color w:val="0000FF"/>
                <w:lang w:val="en-US" w:eastAsia="zh-TW"/>
              </w:rPr>
              <w:t>險</w:t>
            </w:r>
            <w:r w:rsidRPr="00122CCF">
              <w:rPr>
                <w:rFonts w:asciiTheme="minorHAnsi" w:eastAsia="微軟正黑體" w:hAnsi="微軟正黑體" w:cs="Arial" w:hint="eastAsia"/>
                <w:snapToGrid w:val="0"/>
                <w:color w:val="0000FF"/>
                <w:lang w:val="en-US" w:eastAsia="zh-TW"/>
              </w:rPr>
              <w:t>人</w:t>
            </w:r>
            <w:r>
              <w:rPr>
                <w:rFonts w:asciiTheme="minorHAnsi" w:eastAsia="微軟正黑體" w:hAnsi="微軟正黑體" w:cs="Arial" w:hint="eastAsia"/>
                <w:snapToGrid w:val="0"/>
                <w:color w:val="0000FF"/>
                <w:lang w:val="en-US" w:eastAsia="zh-TW"/>
              </w:rPr>
              <w:t>身分證字號</w:t>
            </w:r>
            <w:r w:rsidRPr="00E3509A">
              <w:rPr>
                <w:rFonts w:asciiTheme="minorHAnsi" w:eastAsia="微軟正黑體" w:hAnsi="微軟正黑體" w:cs="Arial"/>
                <w:snapToGrid w:val="0"/>
                <w:color w:val="0000FF"/>
                <w:lang w:val="en-US" w:eastAsia="zh-TW"/>
              </w:rPr>
              <w:t xml:space="preserve">=B140314718, </w:t>
            </w:r>
            <w:r w:rsidRPr="00E3509A">
              <w:rPr>
                <w:rFonts w:asciiTheme="minorHAnsi" w:eastAsia="微軟正黑體" w:hAnsi="微軟正黑體" w:cs="Arial" w:hint="eastAsia"/>
                <w:snapToGrid w:val="0"/>
                <w:color w:val="0000FF"/>
                <w:lang w:val="en-US" w:eastAsia="zh-TW"/>
              </w:rPr>
              <w:t>業務來源</w:t>
            </w:r>
            <w:r w:rsidRPr="00E3509A">
              <w:rPr>
                <w:rFonts w:asciiTheme="minorHAnsi" w:eastAsia="微軟正黑體" w:hAnsi="微軟正黑體" w:cs="Arial"/>
                <w:snapToGrid w:val="0"/>
                <w:color w:val="0000FF"/>
                <w:lang w:val="en-US" w:eastAsia="zh-TW"/>
              </w:rPr>
              <w:t>=GA</w:t>
            </w:r>
            <w:r>
              <w:rPr>
                <w:rFonts w:asciiTheme="minorHAnsi" w:eastAsia="微軟正黑體" w:hAnsi="微軟正黑體" w:cs="Arial"/>
                <w:snapToGrid w:val="0"/>
                <w:color w:val="0000FF"/>
                <w:lang w:val="en-US" w:eastAsia="zh-TW"/>
              </w:rPr>
              <w:t>,</w:t>
            </w:r>
            <w:r w:rsidRPr="00122CCF">
              <w:rPr>
                <w:rFonts w:asciiTheme="minorHAnsi" w:eastAsia="微軟正黑體" w:hAnsi="微軟正黑體" w:cs="Arial"/>
                <w:snapToGrid w:val="0"/>
                <w:color w:val="0000FF"/>
                <w:lang w:val="en-US" w:eastAsia="zh-TW"/>
              </w:rPr>
              <w:t xml:space="preserve"> </w:t>
            </w:r>
            <w:r>
              <w:rPr>
                <w:rFonts w:asciiTheme="minorHAnsi" w:eastAsia="微軟正黑體" w:hAnsi="微軟正黑體" w:cs="Arial" w:hint="eastAsia"/>
                <w:snapToGrid w:val="0"/>
                <w:color w:val="0000FF"/>
                <w:lang w:val="en-US" w:eastAsia="zh-TW"/>
              </w:rPr>
              <w:t>銷售單位</w:t>
            </w:r>
            <w:r>
              <w:rPr>
                <w:rFonts w:asciiTheme="minorHAnsi" w:eastAsia="微軟正黑體" w:hAnsi="微軟正黑體" w:cs="Arial" w:hint="eastAsia"/>
                <w:snapToGrid w:val="0"/>
                <w:color w:val="0000FF"/>
                <w:lang w:val="en-US" w:eastAsia="zh-TW"/>
              </w:rPr>
              <w:t xml:space="preserve">=09AM1 </w:t>
            </w:r>
            <w:r>
              <w:rPr>
                <w:rFonts w:asciiTheme="minorHAnsi" w:eastAsia="微軟正黑體" w:hAnsi="微軟正黑體" w:cs="Arial" w:hint="eastAsia"/>
                <w:snapToGrid w:val="0"/>
                <w:color w:val="0000FF"/>
                <w:lang w:val="en-US" w:eastAsia="zh-TW"/>
              </w:rPr>
              <w:t>渣打國際商業銀行股份有限公司</w:t>
            </w:r>
            <w:r>
              <w:rPr>
                <w:rFonts w:asciiTheme="minorHAnsi" w:eastAsia="微軟正黑體" w:hAnsi="微軟正黑體" w:cs="Arial" w:hint="eastAsia"/>
                <w:snapToGrid w:val="0"/>
                <w:color w:val="0000FF"/>
                <w:lang w:val="en-US" w:eastAsia="zh-TW"/>
              </w:rPr>
              <w:t>,</w:t>
            </w:r>
            <w:r w:rsidR="0063440D">
              <w:rPr>
                <w:rFonts w:asciiTheme="minorHAnsi" w:eastAsia="微軟正黑體" w:hAnsi="微軟正黑體" w:cs="Arial" w:hint="eastAsia"/>
                <w:snapToGrid w:val="0"/>
                <w:color w:val="0000FF"/>
                <w:lang w:val="en-US" w:eastAsia="zh-TW"/>
              </w:rPr>
              <w:t xml:space="preserve"> </w:t>
            </w:r>
            <w:r w:rsidRPr="00E3509A">
              <w:rPr>
                <w:rFonts w:asciiTheme="minorHAnsi" w:eastAsia="微軟正黑體" w:hAnsi="微軟正黑體" w:cs="Arial" w:hint="eastAsia"/>
                <w:snapToGrid w:val="0"/>
                <w:color w:val="0000FF"/>
                <w:lang w:val="en-US" w:eastAsia="zh-TW"/>
              </w:rPr>
              <w:t>被保險人姓名</w:t>
            </w:r>
            <w:r w:rsidRPr="00E3509A">
              <w:rPr>
                <w:rFonts w:asciiTheme="minorHAnsi" w:eastAsia="微軟正黑體" w:hAnsi="微軟正黑體" w:cs="Arial"/>
                <w:snapToGrid w:val="0"/>
                <w:color w:val="0000FF"/>
                <w:lang w:val="en-US" w:eastAsia="zh-TW"/>
              </w:rPr>
              <w:t xml:space="preserve">=, </w:t>
            </w:r>
            <w:r w:rsidRPr="00E3509A">
              <w:rPr>
                <w:rFonts w:asciiTheme="minorHAnsi" w:eastAsia="微軟正黑體" w:hAnsi="微軟正黑體" w:cs="Arial" w:hint="eastAsia"/>
                <w:snapToGrid w:val="0"/>
                <w:color w:val="0000FF"/>
                <w:lang w:val="en-US" w:eastAsia="zh-TW"/>
              </w:rPr>
              <w:t>送件人</w:t>
            </w:r>
            <w:r w:rsidRPr="00E3509A">
              <w:rPr>
                <w:rFonts w:asciiTheme="minorHAnsi" w:eastAsia="微軟正黑體" w:hAnsi="微軟正黑體" w:cs="Arial"/>
                <w:snapToGrid w:val="0"/>
                <w:color w:val="0000FF"/>
                <w:lang w:val="en-US" w:eastAsia="zh-TW"/>
              </w:rPr>
              <w:t>=</w:t>
            </w:r>
            <w:r w:rsidR="00A07877">
              <w:rPr>
                <w:rFonts w:asciiTheme="minorHAnsi" w:eastAsia="微軟正黑體" w:hAnsi="微軟正黑體" w:cs="Arial" w:hint="eastAsia"/>
                <w:snapToGrid w:val="0"/>
                <w:color w:val="0000FF"/>
                <w:lang w:val="en-US" w:eastAsia="zh-TW"/>
              </w:rPr>
              <w:t>王小明</w:t>
            </w:r>
            <w:r w:rsidRPr="00E3509A">
              <w:rPr>
                <w:rFonts w:asciiTheme="minorHAnsi" w:eastAsia="微軟正黑體" w:hAnsi="微軟正黑體" w:cs="Arial"/>
                <w:snapToGrid w:val="0"/>
                <w:color w:val="0000FF"/>
                <w:lang w:val="en-US" w:eastAsia="zh-TW"/>
              </w:rPr>
              <w:t xml:space="preserve">, </w:t>
            </w:r>
            <w:r w:rsidRPr="00E3509A">
              <w:rPr>
                <w:rFonts w:asciiTheme="minorHAnsi" w:eastAsia="微軟正黑體" w:hAnsi="微軟正黑體" w:cs="Arial" w:hint="eastAsia"/>
                <w:snapToGrid w:val="0"/>
                <w:color w:val="0000FF"/>
                <w:lang w:val="en-US" w:eastAsia="zh-TW"/>
              </w:rPr>
              <w:t>服務</w:t>
            </w:r>
            <w:r>
              <w:rPr>
                <w:rFonts w:asciiTheme="minorHAnsi" w:eastAsia="微軟正黑體" w:hAnsi="微軟正黑體" w:cs="Arial" w:hint="eastAsia"/>
                <w:snapToGrid w:val="0"/>
                <w:color w:val="0000FF"/>
                <w:lang w:val="en-US" w:eastAsia="zh-TW"/>
              </w:rPr>
              <w:t>單位</w:t>
            </w:r>
            <w:r w:rsidRPr="00E3509A">
              <w:rPr>
                <w:rFonts w:asciiTheme="minorHAnsi" w:eastAsia="微軟正黑體" w:hAnsi="微軟正黑體" w:cs="Arial"/>
                <w:snapToGrid w:val="0"/>
                <w:color w:val="0000FF"/>
                <w:lang w:val="en-US" w:eastAsia="zh-TW"/>
              </w:rPr>
              <w:t>=</w:t>
            </w:r>
            <w:r w:rsidRPr="00E3509A">
              <w:rPr>
                <w:rFonts w:asciiTheme="minorHAnsi" w:eastAsia="微軟正黑體" w:hAnsi="微軟正黑體" w:cs="Arial" w:hint="eastAsia"/>
                <w:snapToGrid w:val="0"/>
                <w:color w:val="0000FF"/>
                <w:lang w:val="en-US" w:eastAsia="zh-TW"/>
              </w:rPr>
              <w:t>台中服務部</w:t>
            </w:r>
            <w:r w:rsidRPr="00E3509A">
              <w:rPr>
                <w:rFonts w:asciiTheme="minorHAnsi" w:eastAsia="微軟正黑體" w:hAnsi="微軟正黑體" w:cs="Arial"/>
                <w:snapToGrid w:val="0"/>
                <w:color w:val="0000FF"/>
                <w:lang w:val="en-US" w:eastAsia="zh-TW"/>
              </w:rPr>
              <w:t xml:space="preserve">, </w:t>
            </w:r>
            <w:r w:rsidRPr="00E3509A">
              <w:rPr>
                <w:rFonts w:asciiTheme="minorHAnsi" w:eastAsia="微軟正黑體" w:hAnsi="微軟正黑體" w:cs="Arial"/>
                <w:snapToGrid w:val="0"/>
                <w:color w:val="0000FF"/>
                <w:lang w:val="en-US" w:eastAsia="zh-TW"/>
              </w:rPr>
              <w:t>受理日期</w:t>
            </w:r>
            <w:r w:rsidRPr="00E3509A">
              <w:rPr>
                <w:rFonts w:asciiTheme="minorHAnsi" w:eastAsia="微軟正黑體" w:hAnsi="微軟正黑體" w:cs="Arial"/>
                <w:snapToGrid w:val="0"/>
                <w:color w:val="0000FF"/>
                <w:lang w:val="en-US" w:eastAsia="zh-TW"/>
              </w:rPr>
              <w:t xml:space="preserve">=104/01/09, </w:t>
            </w:r>
            <w:r w:rsidRPr="00E3509A">
              <w:rPr>
                <w:rFonts w:asciiTheme="minorHAnsi" w:eastAsia="微軟正黑體" w:hAnsi="微軟正黑體" w:cs="Arial"/>
                <w:snapToGrid w:val="0"/>
                <w:color w:val="0000FF"/>
                <w:lang w:val="en-US" w:eastAsia="zh-TW"/>
              </w:rPr>
              <w:t>險種</w:t>
            </w:r>
            <w:r w:rsidRPr="00E3509A">
              <w:rPr>
                <w:rFonts w:asciiTheme="minorHAnsi" w:eastAsia="微軟正黑體" w:hAnsi="微軟正黑體" w:cs="Arial"/>
                <w:snapToGrid w:val="0"/>
                <w:color w:val="0000FF"/>
                <w:lang w:val="en-US" w:eastAsia="zh-TW"/>
              </w:rPr>
              <w:t>=GRULP2</w:t>
            </w:r>
            <w:r w:rsidR="00871964" w:rsidRPr="00122CCF">
              <w:rPr>
                <w:rFonts w:asciiTheme="minorHAnsi" w:eastAsia="微軟正黑體" w:hAnsi="微軟正黑體" w:cs="Arial"/>
                <w:snapToGrid w:val="0"/>
                <w:color w:val="0000FF"/>
                <w:lang w:val="en-US" w:eastAsia="zh-TW"/>
              </w:rPr>
              <w:t xml:space="preserve"> </w:t>
            </w:r>
          </w:p>
        </w:tc>
      </w:tr>
      <w:tr w:rsidR="00697F7B" w:rsidRPr="00243AC8" w:rsidTr="00DA1275">
        <w:trPr>
          <w:tblHeader/>
        </w:trPr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7F7B" w:rsidRPr="004A4AD0" w:rsidRDefault="00697F7B" w:rsidP="004622F8">
            <w:pPr>
              <w:pStyle w:val="TTableRow"/>
              <w:numPr>
                <w:ilvl w:val="0"/>
                <w:numId w:val="14"/>
              </w:numPr>
              <w:spacing w:line="0" w:lineRule="atLeast"/>
              <w:jc w:val="both"/>
              <w:rPr>
                <w:rFonts w:ascii="微軟正黑體" w:eastAsia="微軟正黑體" w:hAnsi="微軟正黑體" w:cs="Arial"/>
                <w:lang w:eastAsia="zh-TW"/>
              </w:rPr>
            </w:pP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7F7B" w:rsidRDefault="00697F7B" w:rsidP="00DA1275">
            <w:pPr>
              <w:pStyle w:val="TTableRow"/>
              <w:spacing w:line="0" w:lineRule="atLeast"/>
              <w:rPr>
                <w:rFonts w:ascii="微軟正黑體" w:eastAsia="微軟正黑體" w:hAnsi="微軟正黑體" w:cs="Arial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lang w:eastAsia="zh-TW"/>
              </w:rPr>
              <w:t>新契約體檢申請流程所有活動關卡：</w:t>
            </w:r>
          </w:p>
          <w:p w:rsidR="00697F7B" w:rsidRDefault="00697F7B" w:rsidP="004622F8">
            <w:pPr>
              <w:pStyle w:val="TTableRow"/>
              <w:numPr>
                <w:ilvl w:val="0"/>
                <w:numId w:val="9"/>
              </w:numPr>
              <w:spacing w:line="0" w:lineRule="atLeast"/>
              <w:rPr>
                <w:rFonts w:ascii="微軟正黑體" w:eastAsia="微軟正黑體" w:hAnsi="微軟正黑體" w:cs="Arial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lang w:eastAsia="zh-TW"/>
              </w:rPr>
              <w:t>體檢建檔輸入</w:t>
            </w:r>
          </w:p>
          <w:p w:rsidR="00697F7B" w:rsidRDefault="00697F7B" w:rsidP="004622F8">
            <w:pPr>
              <w:pStyle w:val="TTableRow"/>
              <w:numPr>
                <w:ilvl w:val="0"/>
                <w:numId w:val="9"/>
              </w:numPr>
              <w:spacing w:line="0" w:lineRule="atLeast"/>
              <w:rPr>
                <w:rFonts w:ascii="微軟正黑體" w:eastAsia="微軟正黑體" w:hAnsi="微軟正黑體" w:cs="Arial"/>
                <w:lang w:eastAsia="zh-TW"/>
              </w:rPr>
            </w:pPr>
            <w:r w:rsidRPr="00122CCF">
              <w:rPr>
                <w:rFonts w:ascii="微軟正黑體" w:eastAsia="微軟正黑體" w:hAnsi="微軟正黑體" w:cs="Arial" w:hint="eastAsia"/>
                <w:lang w:eastAsia="zh-TW"/>
              </w:rPr>
              <w:t>處理體檢建檔問題件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7F7B" w:rsidRDefault="00697F7B" w:rsidP="004622F8">
            <w:pPr>
              <w:pStyle w:val="TTableRow"/>
              <w:numPr>
                <w:ilvl w:val="0"/>
                <w:numId w:val="22"/>
              </w:numPr>
              <w:spacing w:line="0" w:lineRule="atLeast"/>
              <w:rPr>
                <w:rFonts w:ascii="微軟正黑體" w:eastAsia="微軟正黑體" w:hAnsi="微軟正黑體" w:cs="Arial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lang w:eastAsia="zh-TW"/>
              </w:rPr>
              <w:t>受理號碼</w:t>
            </w:r>
          </w:p>
          <w:p w:rsidR="00697F7B" w:rsidRDefault="00697F7B" w:rsidP="004622F8">
            <w:pPr>
              <w:pStyle w:val="TTableRow"/>
              <w:numPr>
                <w:ilvl w:val="0"/>
                <w:numId w:val="22"/>
              </w:numPr>
              <w:spacing w:line="0" w:lineRule="atLeast"/>
              <w:rPr>
                <w:rFonts w:ascii="微軟正黑體" w:eastAsia="微軟正黑體" w:hAnsi="微軟正黑體" w:cs="Arial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lang w:eastAsia="zh-TW"/>
              </w:rPr>
              <w:t>被保險人身分證字號</w:t>
            </w:r>
          </w:p>
          <w:p w:rsidR="00697F7B" w:rsidRDefault="00697F7B" w:rsidP="004622F8">
            <w:pPr>
              <w:pStyle w:val="TTableRow"/>
              <w:numPr>
                <w:ilvl w:val="0"/>
                <w:numId w:val="22"/>
              </w:numPr>
              <w:spacing w:line="0" w:lineRule="atLeast"/>
              <w:rPr>
                <w:rFonts w:ascii="微軟正黑體" w:eastAsia="微軟正黑體" w:hAnsi="微軟正黑體" w:cs="Arial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lang w:eastAsia="zh-TW"/>
              </w:rPr>
              <w:t>保單號碼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7F7B" w:rsidRPr="001B5151" w:rsidRDefault="00697F7B" w:rsidP="00DA1275">
            <w:pPr>
              <w:rPr>
                <w:rFonts w:ascii="新細明體" w:eastAsia="新細明體" w:hAnsi="新細明體" w:cs="新細明體"/>
                <w:color w:val="0000FF"/>
                <w:lang w:eastAsia="zh-TW"/>
              </w:rPr>
            </w:pPr>
            <w:r w:rsidRPr="001B5151">
              <w:rPr>
                <w:rFonts w:asciiTheme="minorHAnsi" w:eastAsia="微軟正黑體" w:hAnsi="微軟正黑體" w:cs="Arial" w:hint="eastAsia"/>
                <w:snapToGrid w:val="0"/>
                <w:color w:val="0000FF"/>
                <w:lang w:val="en-US" w:eastAsia="zh-TW"/>
              </w:rPr>
              <w:t>受理號碼</w:t>
            </w:r>
            <w:r w:rsidRPr="001B5151">
              <w:rPr>
                <w:rFonts w:asciiTheme="minorHAnsi" w:eastAsia="微軟正黑體" w:hAnsi="微軟正黑體" w:cs="Arial"/>
                <w:snapToGrid w:val="0"/>
                <w:color w:val="0000FF"/>
                <w:lang w:val="en-US" w:eastAsia="zh-TW"/>
              </w:rPr>
              <w:t xml:space="preserve">=3031308, </w:t>
            </w:r>
            <w:r w:rsidRPr="001B5151">
              <w:rPr>
                <w:rFonts w:asciiTheme="minorHAnsi" w:eastAsia="微軟正黑體" w:hAnsi="微軟正黑體" w:cs="Arial" w:hint="eastAsia"/>
                <w:snapToGrid w:val="0"/>
                <w:color w:val="0000FF"/>
                <w:lang w:val="en-US" w:eastAsia="zh-TW"/>
              </w:rPr>
              <w:t>被保</w:t>
            </w:r>
            <w:r>
              <w:rPr>
                <w:rFonts w:asciiTheme="minorHAnsi" w:eastAsia="微軟正黑體" w:hAnsi="微軟正黑體" w:cs="Arial" w:hint="eastAsia"/>
                <w:snapToGrid w:val="0"/>
                <w:color w:val="0000FF"/>
                <w:lang w:val="en-US" w:eastAsia="zh-TW"/>
              </w:rPr>
              <w:t>險</w:t>
            </w:r>
            <w:r w:rsidRPr="001B5151">
              <w:rPr>
                <w:rFonts w:asciiTheme="minorHAnsi" w:eastAsia="微軟正黑體" w:hAnsi="微軟正黑體" w:cs="Arial" w:hint="eastAsia"/>
                <w:snapToGrid w:val="0"/>
                <w:color w:val="0000FF"/>
                <w:lang w:val="en-US" w:eastAsia="zh-TW"/>
              </w:rPr>
              <w:t>人身分證字號</w:t>
            </w:r>
            <w:r w:rsidRPr="001B5151">
              <w:rPr>
                <w:rFonts w:asciiTheme="minorHAnsi" w:eastAsia="微軟正黑體" w:hAnsi="微軟正黑體" w:cs="Arial"/>
                <w:snapToGrid w:val="0"/>
                <w:color w:val="0000FF"/>
                <w:lang w:val="en-US" w:eastAsia="zh-TW"/>
              </w:rPr>
              <w:t>=,</w:t>
            </w:r>
            <w:r w:rsidR="0063440D">
              <w:rPr>
                <w:rFonts w:asciiTheme="minorHAnsi" w:eastAsia="微軟正黑體" w:hAnsi="微軟正黑體" w:cs="Arial" w:hint="eastAsia"/>
                <w:snapToGrid w:val="0"/>
                <w:color w:val="0000FF"/>
                <w:lang w:val="en-US" w:eastAsia="zh-TW"/>
              </w:rPr>
              <w:t xml:space="preserve"> </w:t>
            </w:r>
            <w:r w:rsidRPr="001B5151">
              <w:rPr>
                <w:rFonts w:asciiTheme="minorHAnsi" w:eastAsia="微軟正黑體" w:hAnsi="微軟正黑體" w:cs="Arial" w:hint="eastAsia"/>
                <w:snapToGrid w:val="0"/>
                <w:color w:val="0000FF"/>
                <w:lang w:val="en-US" w:eastAsia="zh-TW"/>
              </w:rPr>
              <w:t>保單號碼</w:t>
            </w:r>
            <w:r w:rsidRPr="001B5151">
              <w:rPr>
                <w:rFonts w:asciiTheme="minorHAnsi" w:eastAsia="微軟正黑體" w:hAnsi="微軟正黑體" w:cs="Arial"/>
                <w:snapToGrid w:val="0"/>
                <w:color w:val="0000FF"/>
                <w:lang w:val="en-US" w:eastAsia="zh-TW"/>
              </w:rPr>
              <w:t>=</w:t>
            </w:r>
          </w:p>
        </w:tc>
      </w:tr>
      <w:tr w:rsidR="00697F7B" w:rsidRPr="00243AC8" w:rsidTr="00DA1275">
        <w:trPr>
          <w:tblHeader/>
        </w:trPr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7F7B" w:rsidRPr="004A4AD0" w:rsidRDefault="00697F7B" w:rsidP="004622F8">
            <w:pPr>
              <w:pStyle w:val="TTableRow"/>
              <w:numPr>
                <w:ilvl w:val="0"/>
                <w:numId w:val="14"/>
              </w:numPr>
              <w:spacing w:line="0" w:lineRule="atLeast"/>
              <w:jc w:val="both"/>
              <w:rPr>
                <w:rFonts w:ascii="微軟正黑體" w:eastAsia="微軟正黑體" w:hAnsi="微軟正黑體" w:cs="Arial"/>
                <w:lang w:eastAsia="zh-TW"/>
              </w:rPr>
            </w:pP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7F7B" w:rsidRDefault="00697F7B" w:rsidP="00DA1275">
            <w:pPr>
              <w:pStyle w:val="TTableRow"/>
              <w:spacing w:line="0" w:lineRule="atLeast"/>
              <w:rPr>
                <w:rFonts w:ascii="微軟正黑體" w:eastAsia="微軟正黑體" w:hAnsi="微軟正黑體" w:cs="Arial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lang w:eastAsia="zh-TW"/>
              </w:rPr>
              <w:t>新契約掃描補充文件活動關卡</w:t>
            </w:r>
            <w:r w:rsidR="006206AD">
              <w:rPr>
                <w:rFonts w:ascii="微軟正黑體" w:eastAsia="微軟正黑體" w:hAnsi="微軟正黑體" w:cs="Arial" w:hint="eastAsia"/>
                <w:lang w:eastAsia="zh-TW"/>
              </w:rPr>
              <w:t>：</w:t>
            </w:r>
          </w:p>
          <w:p w:rsidR="006206AD" w:rsidRDefault="006206AD" w:rsidP="004622F8">
            <w:pPr>
              <w:pStyle w:val="TTableRow"/>
              <w:numPr>
                <w:ilvl w:val="0"/>
                <w:numId w:val="9"/>
              </w:numPr>
              <w:spacing w:line="0" w:lineRule="atLeast"/>
              <w:rPr>
                <w:rFonts w:ascii="微軟正黑體" w:eastAsia="微軟正黑體" w:hAnsi="微軟正黑體" w:cs="Arial"/>
                <w:lang w:eastAsia="zh-TW"/>
              </w:rPr>
            </w:pPr>
            <w:r w:rsidRPr="006206AD">
              <w:rPr>
                <w:rFonts w:ascii="微軟正黑體" w:eastAsia="微軟正黑體" w:hAnsi="微軟正黑體" w:cs="Arial" w:hint="eastAsia"/>
                <w:lang w:eastAsia="zh-TW"/>
              </w:rPr>
              <w:t>已結案補充文件處理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7F7B" w:rsidRDefault="00697F7B" w:rsidP="004622F8">
            <w:pPr>
              <w:pStyle w:val="TTableRow"/>
              <w:numPr>
                <w:ilvl w:val="0"/>
                <w:numId w:val="23"/>
              </w:numPr>
              <w:spacing w:line="0" w:lineRule="atLeast"/>
              <w:rPr>
                <w:rFonts w:ascii="微軟正黑體" w:eastAsia="微軟正黑體" w:hAnsi="微軟正黑體" w:cs="Arial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lang w:eastAsia="zh-TW"/>
              </w:rPr>
              <w:t>受理號碼</w:t>
            </w:r>
          </w:p>
          <w:p w:rsidR="006206AD" w:rsidRDefault="00697F7B" w:rsidP="004622F8">
            <w:pPr>
              <w:pStyle w:val="TTableRow"/>
              <w:numPr>
                <w:ilvl w:val="0"/>
                <w:numId w:val="23"/>
              </w:numPr>
              <w:spacing w:line="0" w:lineRule="atLeast"/>
              <w:rPr>
                <w:ins w:id="68" w:author="PruOneDesk User" w:date="2017-05-02T10:07:00Z"/>
                <w:rFonts w:ascii="微軟正黑體" w:eastAsia="微軟正黑體" w:hAnsi="微軟正黑體" w:cs="Arial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lang w:eastAsia="zh-TW"/>
              </w:rPr>
              <w:t>存倉號碼</w:t>
            </w:r>
          </w:p>
          <w:p w:rsidR="006206AD" w:rsidRDefault="006206AD" w:rsidP="004622F8">
            <w:pPr>
              <w:pStyle w:val="TTableRow"/>
              <w:numPr>
                <w:ilvl w:val="0"/>
                <w:numId w:val="23"/>
              </w:numPr>
              <w:spacing w:line="0" w:lineRule="atLeast"/>
              <w:rPr>
                <w:ins w:id="69" w:author="PruOneDesk User" w:date="2017-05-02T10:07:00Z"/>
                <w:rFonts w:ascii="微軟正黑體" w:eastAsia="微軟正黑體" w:hAnsi="微軟正黑體" w:cs="Arial"/>
                <w:lang w:eastAsia="zh-TW"/>
              </w:rPr>
            </w:pPr>
            <w:ins w:id="70" w:author="PruOneDesk User" w:date="2017-05-02T10:07:00Z">
              <w:r>
                <w:rPr>
                  <w:rFonts w:ascii="微軟正黑體" w:eastAsia="微軟正黑體" w:hAnsi="微軟正黑體" w:cs="Arial" w:hint="eastAsia"/>
                  <w:lang w:eastAsia="zh-TW"/>
                </w:rPr>
                <w:t>Case_Id</w:t>
              </w:r>
            </w:ins>
          </w:p>
          <w:p w:rsidR="006206AD" w:rsidRDefault="006206AD" w:rsidP="006206AD">
            <w:pPr>
              <w:pStyle w:val="TTableRow"/>
              <w:spacing w:line="0" w:lineRule="atLeast"/>
              <w:rPr>
                <w:rFonts w:ascii="微軟正黑體" w:eastAsia="微軟正黑體" w:hAnsi="微軟正黑體" w:cs="Arial"/>
                <w:lang w:eastAsia="zh-TW"/>
              </w:rPr>
            </w:pP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7F7B" w:rsidRPr="001B5151" w:rsidRDefault="00697F7B" w:rsidP="00DA1275">
            <w:pPr>
              <w:rPr>
                <w:rFonts w:asciiTheme="minorHAnsi" w:eastAsia="微軟正黑體" w:hAnsi="微軟正黑體" w:cs="Arial"/>
                <w:snapToGrid w:val="0"/>
                <w:color w:val="0000FF"/>
                <w:lang w:val="en-US" w:eastAsia="zh-TW"/>
              </w:rPr>
            </w:pPr>
            <w:r w:rsidRPr="00122CCF">
              <w:rPr>
                <w:rFonts w:asciiTheme="minorHAnsi" w:eastAsia="微軟正黑體" w:hAnsi="微軟正黑體" w:cs="Arial" w:hint="eastAsia"/>
                <w:snapToGrid w:val="0"/>
                <w:color w:val="0000FF"/>
                <w:lang w:val="en-US" w:eastAsia="zh-TW"/>
              </w:rPr>
              <w:t>受理號碼</w:t>
            </w:r>
            <w:r w:rsidRPr="00122CCF">
              <w:rPr>
                <w:rFonts w:asciiTheme="minorHAnsi" w:eastAsia="微軟正黑體" w:hAnsi="微軟正黑體" w:cs="Arial"/>
                <w:snapToGrid w:val="0"/>
                <w:color w:val="0000FF"/>
                <w:lang w:val="en-US" w:eastAsia="zh-TW"/>
              </w:rPr>
              <w:t>=,</w:t>
            </w:r>
            <w:r w:rsidR="0063440D">
              <w:rPr>
                <w:rFonts w:asciiTheme="minorHAnsi" w:eastAsia="微軟正黑體" w:hAnsi="微軟正黑體" w:cs="Arial" w:hint="eastAsia"/>
                <w:snapToGrid w:val="0"/>
                <w:color w:val="0000FF"/>
                <w:lang w:val="en-US" w:eastAsia="zh-TW"/>
              </w:rPr>
              <w:t xml:space="preserve"> </w:t>
            </w:r>
            <w:r w:rsidRPr="00122CCF">
              <w:rPr>
                <w:rFonts w:asciiTheme="minorHAnsi" w:eastAsia="微軟正黑體" w:hAnsi="微軟正黑體" w:cs="Arial" w:hint="eastAsia"/>
                <w:snapToGrid w:val="0"/>
                <w:color w:val="0000FF"/>
                <w:lang w:val="en-US" w:eastAsia="zh-TW"/>
              </w:rPr>
              <w:t>存倉號碼</w:t>
            </w:r>
            <w:r w:rsidRPr="00122CCF">
              <w:rPr>
                <w:rFonts w:asciiTheme="minorHAnsi" w:eastAsia="微軟正黑體" w:hAnsi="微軟正黑體" w:cs="Arial"/>
                <w:snapToGrid w:val="0"/>
                <w:color w:val="0000FF"/>
                <w:lang w:val="en-US" w:eastAsia="zh-TW"/>
              </w:rPr>
              <w:t>=105100612681</w:t>
            </w:r>
            <w:ins w:id="71" w:author="PruOneDesk User" w:date="2017-05-02T10:07:00Z">
              <w:r w:rsidR="006206AD">
                <w:t xml:space="preserve"> </w:t>
              </w:r>
              <w:r w:rsidR="006206AD" w:rsidRPr="006206AD">
                <w:rPr>
                  <w:rFonts w:asciiTheme="minorHAnsi" w:eastAsia="微軟正黑體" w:hAnsi="微軟正黑體" w:cs="Arial"/>
                  <w:snapToGrid w:val="0"/>
                  <w:color w:val="0000FF"/>
                  <w:lang w:val="en-US" w:eastAsia="zh-TW"/>
                </w:rPr>
                <w:t>, Case_Id=DMC-913483</w:t>
              </w:r>
            </w:ins>
          </w:p>
        </w:tc>
      </w:tr>
      <w:tr w:rsidR="006206AD" w:rsidRPr="00243AC8" w:rsidTr="00DA1275">
        <w:trPr>
          <w:tblHeader/>
          <w:ins w:id="72" w:author="PruOneDesk User" w:date="2017-05-02T10:08:00Z"/>
        </w:trPr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06AD" w:rsidRPr="004A4AD0" w:rsidRDefault="006206AD" w:rsidP="004622F8">
            <w:pPr>
              <w:pStyle w:val="TTableRow"/>
              <w:numPr>
                <w:ilvl w:val="0"/>
                <w:numId w:val="14"/>
              </w:numPr>
              <w:spacing w:line="0" w:lineRule="atLeast"/>
              <w:jc w:val="both"/>
              <w:rPr>
                <w:ins w:id="73" w:author="PruOneDesk User" w:date="2017-05-02T10:08:00Z"/>
                <w:rFonts w:ascii="微軟正黑體" w:eastAsia="微軟正黑體" w:hAnsi="微軟正黑體" w:cs="Arial"/>
                <w:lang w:eastAsia="zh-TW"/>
              </w:rPr>
            </w:pP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06AD" w:rsidRDefault="006206AD" w:rsidP="00DA1275">
            <w:pPr>
              <w:pStyle w:val="TTableRow"/>
              <w:spacing w:line="0" w:lineRule="atLeast"/>
              <w:rPr>
                <w:ins w:id="74" w:author="PruOneDesk User" w:date="2017-05-02T10:08:00Z"/>
                <w:rFonts w:ascii="微軟正黑體" w:eastAsia="微軟正黑體" w:hAnsi="微軟正黑體" w:cs="Arial"/>
                <w:lang w:eastAsia="zh-TW"/>
              </w:rPr>
            </w:pPr>
            <w:ins w:id="75" w:author="PruOneDesk User" w:date="2017-05-02T10:08:00Z">
              <w:r>
                <w:rPr>
                  <w:rFonts w:ascii="微軟正黑體" w:eastAsia="微軟正黑體" w:hAnsi="微軟正黑體" w:cs="Arial" w:hint="eastAsia"/>
                  <w:lang w:eastAsia="zh-TW"/>
                </w:rPr>
                <w:t>新契約掃描補充文件活動關卡：</w:t>
              </w:r>
            </w:ins>
          </w:p>
          <w:p w:rsidR="006206AD" w:rsidRDefault="006206AD" w:rsidP="004622F8">
            <w:pPr>
              <w:pStyle w:val="TTableRow"/>
              <w:numPr>
                <w:ilvl w:val="0"/>
                <w:numId w:val="9"/>
              </w:numPr>
              <w:spacing w:line="0" w:lineRule="atLeast"/>
              <w:rPr>
                <w:ins w:id="76" w:author="PruOneDesk User" w:date="2017-05-02T10:08:00Z"/>
                <w:rFonts w:ascii="微軟正黑體" w:eastAsia="微軟正黑體" w:hAnsi="微軟正黑體" w:cs="Arial"/>
                <w:lang w:eastAsia="zh-TW"/>
              </w:rPr>
            </w:pPr>
            <w:ins w:id="77" w:author="PruOneDesk User" w:date="2017-05-02T10:08:00Z">
              <w:r w:rsidRPr="006206AD">
                <w:rPr>
                  <w:rFonts w:ascii="微軟正黑體" w:eastAsia="微軟正黑體" w:hAnsi="微軟正黑體" w:cs="Arial" w:hint="eastAsia"/>
                  <w:lang w:eastAsia="zh-TW"/>
                </w:rPr>
                <w:t>處理問題補件</w:t>
              </w:r>
            </w:ins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06AD" w:rsidRDefault="006206AD" w:rsidP="004622F8">
            <w:pPr>
              <w:pStyle w:val="TTableRow"/>
              <w:numPr>
                <w:ilvl w:val="0"/>
                <w:numId w:val="25"/>
              </w:numPr>
              <w:spacing w:line="0" w:lineRule="atLeast"/>
              <w:rPr>
                <w:ins w:id="78" w:author="PruOneDesk User" w:date="2017-05-02T10:09:00Z"/>
                <w:rFonts w:ascii="微軟正黑體" w:eastAsia="微軟正黑體" w:hAnsi="微軟正黑體" w:cs="Arial"/>
                <w:lang w:eastAsia="zh-TW"/>
              </w:rPr>
            </w:pPr>
            <w:ins w:id="79" w:author="PruOneDesk User" w:date="2017-05-02T10:09:00Z">
              <w:r>
                <w:rPr>
                  <w:rFonts w:ascii="微軟正黑體" w:eastAsia="微軟正黑體" w:hAnsi="微軟正黑體" w:cs="Arial" w:hint="eastAsia"/>
                  <w:lang w:eastAsia="zh-TW"/>
                </w:rPr>
                <w:t>受理號碼</w:t>
              </w:r>
            </w:ins>
          </w:p>
          <w:p w:rsidR="006206AD" w:rsidRDefault="006206AD" w:rsidP="004622F8">
            <w:pPr>
              <w:pStyle w:val="TTableRow"/>
              <w:numPr>
                <w:ilvl w:val="0"/>
                <w:numId w:val="25"/>
              </w:numPr>
              <w:spacing w:line="0" w:lineRule="atLeast"/>
              <w:rPr>
                <w:ins w:id="80" w:author="PruOneDesk User" w:date="2017-05-02T10:09:00Z"/>
                <w:rFonts w:ascii="微軟正黑體" w:eastAsia="微軟正黑體" w:hAnsi="微軟正黑體" w:cs="Arial"/>
                <w:lang w:eastAsia="zh-TW"/>
              </w:rPr>
            </w:pPr>
            <w:ins w:id="81" w:author="PruOneDesk User" w:date="2017-05-02T10:09:00Z">
              <w:r>
                <w:rPr>
                  <w:rFonts w:ascii="微軟正黑體" w:eastAsia="微軟正黑體" w:hAnsi="微軟正黑體" w:cs="Arial" w:hint="eastAsia"/>
                  <w:lang w:eastAsia="zh-TW"/>
                </w:rPr>
                <w:t>被保險人身分證字號</w:t>
              </w:r>
            </w:ins>
          </w:p>
          <w:p w:rsidR="006206AD" w:rsidRDefault="006206AD" w:rsidP="004622F8">
            <w:pPr>
              <w:pStyle w:val="TTableRow"/>
              <w:numPr>
                <w:ilvl w:val="0"/>
                <w:numId w:val="25"/>
              </w:numPr>
              <w:spacing w:line="0" w:lineRule="atLeast"/>
              <w:rPr>
                <w:ins w:id="82" w:author="PruOneDesk User" w:date="2017-05-02T10:09:00Z"/>
                <w:rFonts w:ascii="微軟正黑體" w:eastAsia="微軟正黑體" w:hAnsi="微軟正黑體" w:cs="Arial"/>
                <w:lang w:eastAsia="zh-TW"/>
              </w:rPr>
            </w:pPr>
            <w:ins w:id="83" w:author="PruOneDesk User" w:date="2017-05-02T10:09:00Z">
              <w:r>
                <w:rPr>
                  <w:rFonts w:ascii="微軟正黑體" w:eastAsia="微軟正黑體" w:hAnsi="微軟正黑體" w:cs="Arial" w:hint="eastAsia"/>
                  <w:lang w:eastAsia="zh-TW"/>
                </w:rPr>
                <w:t>契變號碼</w:t>
              </w:r>
            </w:ins>
          </w:p>
          <w:p w:rsidR="006206AD" w:rsidRDefault="006206AD" w:rsidP="004622F8">
            <w:pPr>
              <w:pStyle w:val="TTableRow"/>
              <w:numPr>
                <w:ilvl w:val="0"/>
                <w:numId w:val="25"/>
              </w:numPr>
              <w:spacing w:line="0" w:lineRule="atLeast"/>
              <w:rPr>
                <w:ins w:id="84" w:author="PruOneDesk User" w:date="2017-05-02T10:09:00Z"/>
                <w:rFonts w:ascii="微軟正黑體" w:eastAsia="微軟正黑體" w:hAnsi="微軟正黑體" w:cs="Arial"/>
                <w:lang w:eastAsia="zh-TW"/>
              </w:rPr>
            </w:pPr>
            <w:ins w:id="85" w:author="PruOneDesk User" w:date="2017-05-02T10:09:00Z">
              <w:r>
                <w:rPr>
                  <w:rFonts w:ascii="微軟正黑體" w:eastAsia="微軟正黑體" w:hAnsi="微軟正黑體" w:cs="Arial" w:hint="eastAsia"/>
                  <w:lang w:eastAsia="zh-TW"/>
                </w:rPr>
                <w:t>存倉號碼</w:t>
              </w:r>
            </w:ins>
          </w:p>
          <w:p w:rsidR="006206AD" w:rsidRPr="006206AD" w:rsidRDefault="006206AD" w:rsidP="004622F8">
            <w:pPr>
              <w:pStyle w:val="TTableRow"/>
              <w:numPr>
                <w:ilvl w:val="0"/>
                <w:numId w:val="25"/>
              </w:numPr>
              <w:spacing w:line="0" w:lineRule="atLeast"/>
              <w:rPr>
                <w:ins w:id="86" w:author="PruOneDesk User" w:date="2017-05-02T10:08:00Z"/>
                <w:rFonts w:ascii="微軟正黑體" w:eastAsia="微軟正黑體" w:hAnsi="微軟正黑體" w:cs="Arial"/>
                <w:lang w:eastAsia="zh-TW"/>
              </w:rPr>
            </w:pPr>
            <w:ins w:id="87" w:author="PruOneDesk User" w:date="2017-05-02T10:09:00Z">
              <w:r>
                <w:rPr>
                  <w:rFonts w:ascii="微軟正黑體" w:eastAsia="微軟正黑體" w:hAnsi="微軟正黑體" w:cs="Arial" w:hint="eastAsia"/>
                  <w:lang w:eastAsia="zh-TW"/>
                </w:rPr>
                <w:t>Case_Id</w:t>
              </w:r>
            </w:ins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06AD" w:rsidRPr="00122CCF" w:rsidRDefault="006206AD" w:rsidP="00DA1275">
            <w:pPr>
              <w:rPr>
                <w:ins w:id="88" w:author="PruOneDesk User" w:date="2017-05-02T10:08:00Z"/>
                <w:rFonts w:asciiTheme="minorHAnsi" w:eastAsia="微軟正黑體" w:hAnsi="微軟正黑體" w:cs="Arial"/>
                <w:snapToGrid w:val="0"/>
                <w:color w:val="0000FF"/>
                <w:lang w:val="en-US" w:eastAsia="zh-TW"/>
              </w:rPr>
            </w:pPr>
            <w:ins w:id="89" w:author="PruOneDesk User" w:date="2017-05-02T10:09:00Z">
              <w:r w:rsidRPr="006206AD">
                <w:rPr>
                  <w:rFonts w:asciiTheme="minorHAnsi" w:eastAsia="微軟正黑體" w:hAnsi="微軟正黑體" w:cs="Arial" w:hint="eastAsia"/>
                  <w:snapToGrid w:val="0"/>
                  <w:color w:val="0000FF"/>
                  <w:lang w:val="en-US" w:eastAsia="zh-TW"/>
                </w:rPr>
                <w:t>新契約受理號碼</w:t>
              </w:r>
              <w:r w:rsidRPr="006206AD">
                <w:rPr>
                  <w:rFonts w:asciiTheme="minorHAnsi" w:eastAsia="微軟正黑體" w:hAnsi="微軟正黑體" w:cs="Arial" w:hint="eastAsia"/>
                  <w:snapToGrid w:val="0"/>
                  <w:color w:val="0000FF"/>
                  <w:lang w:val="en-US" w:eastAsia="zh-TW"/>
                </w:rPr>
                <w:t xml:space="preserve">=3040531, </w:t>
              </w:r>
              <w:r w:rsidRPr="006206AD">
                <w:rPr>
                  <w:rFonts w:asciiTheme="minorHAnsi" w:eastAsia="微軟正黑體" w:hAnsi="微軟正黑體" w:cs="Arial" w:hint="eastAsia"/>
                  <w:snapToGrid w:val="0"/>
                  <w:color w:val="0000FF"/>
                  <w:lang w:val="en-US" w:eastAsia="zh-TW"/>
                </w:rPr>
                <w:t>被保險人身分證字號</w:t>
              </w:r>
              <w:r w:rsidRPr="006206AD">
                <w:rPr>
                  <w:rFonts w:asciiTheme="minorHAnsi" w:eastAsia="微軟正黑體" w:hAnsi="微軟正黑體" w:cs="Arial" w:hint="eastAsia"/>
                  <w:snapToGrid w:val="0"/>
                  <w:color w:val="0000FF"/>
                  <w:lang w:val="en-US" w:eastAsia="zh-TW"/>
                </w:rPr>
                <w:t xml:space="preserve">=A222222222, </w:t>
              </w:r>
              <w:r w:rsidRPr="006206AD">
                <w:rPr>
                  <w:rFonts w:asciiTheme="minorHAnsi" w:eastAsia="微軟正黑體" w:hAnsi="微軟正黑體" w:cs="Arial" w:hint="eastAsia"/>
                  <w:snapToGrid w:val="0"/>
                  <w:color w:val="0000FF"/>
                  <w:lang w:val="en-US" w:eastAsia="zh-TW"/>
                </w:rPr>
                <w:t>契變號碼</w:t>
              </w:r>
              <w:r w:rsidRPr="006206AD">
                <w:rPr>
                  <w:rFonts w:asciiTheme="minorHAnsi" w:eastAsia="微軟正黑體" w:hAnsi="微軟正黑體" w:cs="Arial" w:hint="eastAsia"/>
                  <w:snapToGrid w:val="0"/>
                  <w:color w:val="0000FF"/>
                  <w:lang w:val="en-US" w:eastAsia="zh-TW"/>
                </w:rPr>
                <w:t xml:space="preserve">=5643210, </w:t>
              </w:r>
              <w:r w:rsidRPr="006206AD">
                <w:rPr>
                  <w:rFonts w:asciiTheme="minorHAnsi" w:eastAsia="微軟正黑體" w:hAnsi="微軟正黑體" w:cs="Arial" w:hint="eastAsia"/>
                  <w:snapToGrid w:val="0"/>
                  <w:color w:val="0000FF"/>
                  <w:lang w:val="en-US" w:eastAsia="zh-TW"/>
                </w:rPr>
                <w:t>存倉號碼</w:t>
              </w:r>
              <w:r w:rsidRPr="006206AD">
                <w:rPr>
                  <w:rFonts w:asciiTheme="minorHAnsi" w:eastAsia="微軟正黑體" w:hAnsi="微軟正黑體" w:cs="Arial" w:hint="eastAsia"/>
                  <w:snapToGrid w:val="0"/>
                  <w:color w:val="0000FF"/>
                  <w:lang w:val="en-US" w:eastAsia="zh-TW"/>
                </w:rPr>
                <w:t>=106041718310, Case_Id=DMC-913483</w:t>
              </w:r>
            </w:ins>
          </w:p>
        </w:tc>
      </w:tr>
    </w:tbl>
    <w:p w:rsidR="00697F7B" w:rsidRDefault="00697F7B" w:rsidP="00697F7B">
      <w:pPr>
        <w:rPr>
          <w:rFonts w:ascii="新細明體" w:eastAsia="新細明體" w:hAnsi="新細明體" w:cs="新細明體"/>
          <w:lang w:eastAsia="zh-TW"/>
        </w:rPr>
      </w:pPr>
    </w:p>
    <w:p w:rsidR="00697F7B" w:rsidRPr="00C105E6" w:rsidRDefault="00697F7B" w:rsidP="00697F7B">
      <w:pPr>
        <w:widowControl w:val="0"/>
        <w:spacing w:line="0" w:lineRule="atLeast"/>
        <w:outlineLvl w:val="3"/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 w:hint="eastAsia"/>
          <w:lang w:eastAsia="zh-TW"/>
        </w:rPr>
        <w:t>使用者開始作業</w:t>
      </w:r>
    </w:p>
    <w:p w:rsidR="00697F7B" w:rsidRDefault="00F00868" w:rsidP="004622F8">
      <w:pPr>
        <w:pStyle w:val="afd"/>
        <w:numPr>
          <w:ilvl w:val="0"/>
          <w:numId w:val="12"/>
        </w:numPr>
        <w:ind w:leftChars="0"/>
        <w:rPr>
          <w:rFonts w:ascii="微軟正黑體" w:eastAsia="微軟正黑體" w:hAnsi="微軟正黑體"/>
          <w:lang w:val="en-US" w:eastAsia="zh-TW"/>
        </w:rPr>
      </w:pPr>
      <w:r>
        <w:rPr>
          <w:rFonts w:ascii="微軟正黑體" w:eastAsia="微軟正黑體" w:hAnsi="微軟正黑體" w:hint="eastAsia"/>
          <w:lang w:eastAsia="zh-TW"/>
        </w:rPr>
        <w:t>使用者</w:t>
      </w:r>
      <w:r w:rsidR="00697F7B">
        <w:rPr>
          <w:rFonts w:ascii="微軟正黑體" w:eastAsia="微軟正黑體" w:hAnsi="微軟正黑體" w:hint="eastAsia"/>
          <w:lang w:val="en-GB" w:eastAsia="zh-TW"/>
        </w:rPr>
        <w:t>：</w:t>
      </w:r>
      <w:r w:rsidR="00697F7B" w:rsidRPr="00916E79">
        <w:rPr>
          <w:rFonts w:ascii="微軟正黑體" w:eastAsia="微軟正黑體" w:hAnsi="微軟正黑體" w:hint="eastAsia"/>
          <w:lang w:eastAsia="zh-TW"/>
        </w:rPr>
        <w:t>可於</w:t>
      </w:r>
      <w:r w:rsidR="00697F7B" w:rsidRPr="00916E79">
        <w:rPr>
          <w:rFonts w:ascii="微軟正黑體" w:eastAsia="微軟正黑體" w:hAnsi="微軟正黑體" w:hint="eastAsia"/>
          <w:lang w:val="en-US" w:eastAsia="zh-TW"/>
        </w:rPr>
        <w:t>《</w:t>
      </w:r>
      <w:r w:rsidR="00697F7B">
        <w:rPr>
          <w:rFonts w:ascii="微軟正黑體" w:eastAsia="微軟正黑體" w:hAnsi="微軟正黑體" w:hint="eastAsia"/>
          <w:lang w:val="en-US" w:eastAsia="zh-TW"/>
        </w:rPr>
        <w:t>個人案件</w:t>
      </w:r>
      <w:r w:rsidR="00697F7B" w:rsidRPr="00916E79">
        <w:rPr>
          <w:rFonts w:ascii="微軟正黑體" w:eastAsia="微軟正黑體" w:hAnsi="微軟正黑體" w:hint="eastAsia"/>
          <w:lang w:val="en-US" w:eastAsia="zh-TW"/>
        </w:rPr>
        <w:t>畫面》</w:t>
      </w:r>
      <w:r w:rsidR="00697F7B">
        <w:rPr>
          <w:rFonts w:ascii="微軟正黑體" w:eastAsia="微軟正黑體" w:hAnsi="微軟正黑體" w:hint="eastAsia"/>
          <w:lang w:val="en-US" w:eastAsia="zh-TW"/>
        </w:rPr>
        <w:t>點選欲處理案件</w:t>
      </w:r>
      <w:r w:rsidR="00697F7B" w:rsidRPr="00916E79">
        <w:rPr>
          <w:rFonts w:ascii="微軟正黑體" w:eastAsia="微軟正黑體" w:hAnsi="微軟正黑體" w:hint="eastAsia"/>
          <w:lang w:val="en-US" w:eastAsia="zh-TW"/>
        </w:rPr>
        <w:t>資料之動作</w:t>
      </w:r>
      <w:r w:rsidR="00697F7B" w:rsidRPr="00916E79">
        <w:rPr>
          <w:rFonts w:ascii="微軟正黑體" w:eastAsia="微軟正黑體" w:hAnsi="微軟正黑體"/>
          <w:lang w:val="en-US" w:eastAsia="zh-TW"/>
        </w:rPr>
        <w:t>—</w:t>
      </w:r>
      <w:r w:rsidR="00697F7B" w:rsidRPr="00892CA3">
        <w:rPr>
          <w:rFonts w:ascii="微軟正黑體" w:eastAsia="微軟正黑體" w:hAnsi="微軟正黑體" w:cs="Arial" w:hint="eastAsia"/>
          <w:shd w:val="pct15" w:color="auto" w:fill="FFFFFF"/>
          <w:lang w:eastAsia="zh-TW"/>
        </w:rPr>
        <w:t>開始作業</w:t>
      </w:r>
      <w:r w:rsidR="004A72F6">
        <w:rPr>
          <w:rFonts w:ascii="微軟正黑體" w:eastAsia="微軟正黑體" w:hAnsi="微軟正黑體" w:cs="Arial"/>
          <w:noProof/>
          <w:shd w:val="pct15" w:color="auto" w:fill="FFFFFF"/>
          <w:lang w:val="en-US" w:eastAsia="zh-TW"/>
        </w:rPr>
        <w:drawing>
          <wp:inline distT="0" distB="0" distL="0" distR="0" wp14:anchorId="70ED8047" wp14:editId="625F1EE6">
            <wp:extent cx="230505" cy="246380"/>
            <wp:effectExtent l="19050" t="0" r="0" b="0"/>
            <wp:docPr id="288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" cy="246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97F7B" w:rsidRPr="00892CA3">
        <w:rPr>
          <w:rFonts w:ascii="微軟正黑體" w:eastAsia="微軟正黑體" w:hAnsi="微軟正黑體" w:cs="Arial" w:hint="eastAsia"/>
          <w:lang w:eastAsia="zh-TW"/>
        </w:rPr>
        <w:t>圖示按鍵</w:t>
      </w:r>
      <w:r w:rsidR="00697F7B" w:rsidRPr="00916E79">
        <w:rPr>
          <w:rFonts w:ascii="微軟正黑體" w:eastAsia="微軟正黑體" w:hAnsi="微軟正黑體" w:hint="eastAsia"/>
          <w:lang w:val="en-US" w:eastAsia="zh-TW"/>
        </w:rPr>
        <w:t>(如下圖</w:t>
      </w:r>
      <w:r w:rsidR="00697F7B">
        <w:rPr>
          <w:rFonts w:ascii="微軟正黑體" w:eastAsia="微軟正黑體" w:hAnsi="微軟正黑體" w:hint="eastAsia"/>
          <w:lang w:val="en-US" w:eastAsia="zh-TW"/>
        </w:rPr>
        <w:t>序號=</w:t>
      </w:r>
      <w:r w:rsidR="005E5AB4">
        <w:rPr>
          <w:rFonts w:ascii="微軟正黑體" w:eastAsia="微軟正黑體" w:hAnsi="微軟正黑體" w:hint="eastAsia"/>
          <w:lang w:val="en-US" w:eastAsia="zh-TW"/>
        </w:rPr>
        <w:t>2</w:t>
      </w:r>
      <w:r w:rsidR="00697F7B" w:rsidRPr="00C75783">
        <w:rPr>
          <w:rFonts w:ascii="微軟正黑體" w:eastAsia="微軟正黑體" w:hAnsi="微軟正黑體" w:hint="eastAsia"/>
          <w:lang w:val="en-US" w:eastAsia="zh-TW"/>
        </w:rPr>
        <w:t>資料) 。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0116"/>
      </w:tblGrid>
      <w:tr w:rsidR="00697F7B" w:rsidRPr="004E3E1A" w:rsidTr="00DA1275">
        <w:tc>
          <w:tcPr>
            <w:tcW w:w="9587" w:type="dxa"/>
          </w:tcPr>
          <w:p w:rsidR="00697F7B" w:rsidRPr="006E297D" w:rsidRDefault="00B25405" w:rsidP="00DA1275">
            <w:pPr>
              <w:rPr>
                <w:rFonts w:ascii="微軟正黑體" w:eastAsia="微軟正黑體" w:hAnsi="微軟正黑體"/>
                <w:lang w:val="en-US" w:eastAsia="zh-TW"/>
              </w:rPr>
            </w:pPr>
            <w:r>
              <w:rPr>
                <w:rFonts w:ascii="微軟正黑體" w:eastAsia="微軟正黑體" w:hAnsi="微軟正黑體"/>
                <w:noProof/>
                <w:lang w:val="en-US" w:eastAsia="zh-TW"/>
              </w:rPr>
              <w:drawing>
                <wp:inline distT="0" distB="0" distL="0" distR="0">
                  <wp:extent cx="6281420" cy="4563745"/>
                  <wp:effectExtent l="19050" t="0" r="5080" b="0"/>
                  <wp:docPr id="8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1420" cy="45637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7F7B" w:rsidRPr="004E3E1A" w:rsidTr="00DA1275">
        <w:tc>
          <w:tcPr>
            <w:tcW w:w="9587" w:type="dxa"/>
          </w:tcPr>
          <w:p w:rsidR="00697F7B" w:rsidRPr="004E3E1A" w:rsidRDefault="00697F7B" w:rsidP="00DA1275">
            <w:pPr>
              <w:jc w:val="center"/>
              <w:rPr>
                <w:rFonts w:ascii="微軟正黑體" w:eastAsia="微軟正黑體" w:hAnsi="微軟正黑體"/>
                <w:lang w:val="en-US" w:eastAsia="zh-TW"/>
              </w:rPr>
            </w:pPr>
            <w:r w:rsidRPr="004E3E1A">
              <w:rPr>
                <w:rFonts w:ascii="微軟正黑體" w:eastAsia="微軟正黑體" w:hAnsi="微軟正黑體" w:hint="eastAsia"/>
                <w:lang w:val="en-US" w:eastAsia="zh-TW"/>
              </w:rPr>
              <w:t>《</w:t>
            </w:r>
            <w:r>
              <w:rPr>
                <w:rFonts w:ascii="微軟正黑體" w:eastAsia="微軟正黑體" w:hAnsi="微軟正黑體" w:hint="eastAsia"/>
                <w:lang w:val="en-US" w:eastAsia="zh-TW"/>
              </w:rPr>
              <w:t>個人案件</w:t>
            </w:r>
            <w:r w:rsidRPr="004E3E1A">
              <w:rPr>
                <w:rFonts w:ascii="微軟正黑體" w:eastAsia="微軟正黑體" w:hAnsi="微軟正黑體" w:hint="eastAsia"/>
                <w:lang w:val="en-US" w:eastAsia="zh-TW"/>
              </w:rPr>
              <w:t>畫面</w:t>
            </w:r>
            <w:r>
              <w:rPr>
                <w:rFonts w:ascii="微軟正黑體" w:eastAsia="微軟正黑體" w:hAnsi="微軟正黑體" w:hint="eastAsia"/>
                <w:lang w:val="en-US" w:eastAsia="zh-TW"/>
              </w:rPr>
              <w:t>-動作</w:t>
            </w:r>
            <w:r w:rsidRPr="004E3E1A">
              <w:rPr>
                <w:rFonts w:ascii="微軟正黑體" w:eastAsia="微軟正黑體" w:hAnsi="微軟正黑體" w:hint="eastAsia"/>
                <w:lang w:val="en-US" w:eastAsia="zh-TW"/>
              </w:rPr>
              <w:t>》</w:t>
            </w:r>
          </w:p>
        </w:tc>
      </w:tr>
    </w:tbl>
    <w:p w:rsidR="003E21ED" w:rsidRPr="003E21ED" w:rsidRDefault="00697F7B" w:rsidP="004622F8">
      <w:pPr>
        <w:pStyle w:val="afd"/>
        <w:numPr>
          <w:ilvl w:val="0"/>
          <w:numId w:val="12"/>
        </w:numPr>
        <w:ind w:leftChars="0"/>
        <w:rPr>
          <w:rFonts w:ascii="微軟正黑體" w:eastAsia="微軟正黑體" w:hAnsi="微軟正黑體"/>
          <w:lang w:eastAsia="zh-TW"/>
        </w:rPr>
      </w:pPr>
      <w:r w:rsidRPr="005D73EE">
        <w:rPr>
          <w:rFonts w:ascii="微軟正黑體" w:eastAsia="微軟正黑體" w:hAnsi="微軟正黑體" w:hint="eastAsia"/>
          <w:lang w:val="en-US" w:eastAsia="zh-TW"/>
        </w:rPr>
        <w:t>系統</w:t>
      </w:r>
      <w:r w:rsidRPr="00885DAE">
        <w:rPr>
          <w:rFonts w:ascii="微軟正黑體" w:eastAsia="微軟正黑體" w:hAnsi="微軟正黑體" w:hint="eastAsia"/>
          <w:lang w:val="en-US" w:eastAsia="zh-TW"/>
        </w:rPr>
        <w:t>(e-Portal)</w:t>
      </w:r>
      <w:r>
        <w:rPr>
          <w:rFonts w:ascii="微軟正黑體" w:eastAsia="微軟正黑體" w:hAnsi="微軟正黑體" w:hint="eastAsia"/>
          <w:lang w:val="en-US" w:eastAsia="zh-TW"/>
        </w:rPr>
        <w:t>：</w:t>
      </w:r>
      <w:r w:rsidR="003E21ED">
        <w:rPr>
          <w:rFonts w:ascii="微軟正黑體" w:eastAsia="微軟正黑體" w:hAnsi="微軟正黑體" w:hint="eastAsia"/>
          <w:lang w:val="en-US" w:eastAsia="zh-TW"/>
        </w:rPr>
        <w:t>系統進行以下判斷：</w:t>
      </w:r>
      <w:r w:rsidR="006E0426">
        <w:rPr>
          <w:rFonts w:ascii="微軟正黑體" w:eastAsia="微軟正黑體" w:hAnsi="微軟正黑體" w:hint="eastAsia"/>
          <w:lang w:val="en-US" w:eastAsia="zh-TW"/>
        </w:rPr>
        <w:t>若</w:t>
      </w:r>
      <w:r w:rsidR="003E21ED">
        <w:rPr>
          <w:rFonts w:ascii="微軟正黑體" w:eastAsia="微軟正黑體" w:hAnsi="微軟正黑體" w:hint="eastAsia"/>
          <w:lang w:val="en-US" w:eastAsia="zh-TW"/>
        </w:rPr>
        <w:t>皆符合下列條件，系統</w:t>
      </w:r>
      <w:r w:rsidR="003E21ED" w:rsidRPr="007B4808">
        <w:rPr>
          <w:rFonts w:ascii="微軟正黑體" w:eastAsia="微軟正黑體" w:hAnsi="微軟正黑體" w:hint="eastAsia"/>
          <w:lang w:val="en-US" w:eastAsia="zh-TW"/>
        </w:rPr>
        <w:t>另開新視窗顯示對應其活動關卡名稱之處理畫面(二分割畫面) ，並記錄開始作業時間。</w:t>
      </w:r>
    </w:p>
    <w:p w:rsidR="00697F7B" w:rsidRPr="00F00868" w:rsidRDefault="00F00868" w:rsidP="004622F8">
      <w:pPr>
        <w:pStyle w:val="afd"/>
        <w:numPr>
          <w:ilvl w:val="1"/>
          <w:numId w:val="12"/>
        </w:numPr>
        <w:ind w:leftChars="0"/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 w:hint="eastAsia"/>
          <w:lang w:val="en-US" w:eastAsia="zh-TW"/>
        </w:rPr>
        <w:t>確認案件擁有者仍為該使用者</w:t>
      </w:r>
      <w:r w:rsidR="00697F7B">
        <w:rPr>
          <w:rFonts w:ascii="微軟正黑體" w:eastAsia="微軟正黑體" w:hAnsi="微軟正黑體" w:hint="eastAsia"/>
          <w:lang w:val="en-US" w:eastAsia="zh-TW"/>
        </w:rPr>
        <w:t>。</w:t>
      </w:r>
    </w:p>
    <w:p w:rsidR="00F00868" w:rsidRPr="003E21ED" w:rsidRDefault="00F00868" w:rsidP="004622F8">
      <w:pPr>
        <w:pStyle w:val="afd"/>
        <w:numPr>
          <w:ilvl w:val="2"/>
          <w:numId w:val="12"/>
        </w:numPr>
        <w:ind w:leftChars="0"/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 w:hint="eastAsia"/>
          <w:lang w:eastAsia="zh-TW"/>
        </w:rPr>
        <w:t>若確認案件擁有者不為使用者本人，</w:t>
      </w:r>
      <w:r>
        <w:rPr>
          <w:rFonts w:ascii="微軟正黑體" w:eastAsia="微軟正黑體" w:hAnsi="微軟正黑體" w:hint="eastAsia"/>
          <w:lang w:val="en-US" w:eastAsia="zh-TW"/>
        </w:rPr>
        <w:t>系統回應提示訊息『案件擁有者已非為您本人，請重新操作。』，系統重新顯示個人案件資料。</w:t>
      </w:r>
    </w:p>
    <w:p w:rsidR="003E21ED" w:rsidRPr="003E21ED" w:rsidRDefault="006E0426" w:rsidP="003E21ED">
      <w:pPr>
        <w:pStyle w:val="afd"/>
        <w:ind w:leftChars="0" w:left="425"/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 w:hint="eastAsia"/>
          <w:lang w:val="en-US" w:eastAsia="zh-TW"/>
        </w:rPr>
        <w:t>若活動名稱</w:t>
      </w:r>
      <w:r w:rsidR="003E21ED">
        <w:rPr>
          <w:rFonts w:ascii="微軟正黑體" w:eastAsia="微軟正黑體" w:hAnsi="微軟正黑體" w:hint="eastAsia"/>
          <w:lang w:val="en-US" w:eastAsia="zh-TW"/>
        </w:rPr>
        <w:t>屬於【處理核保照會】、【處理照會回覆】、【處理授權簽核】，系統進行</w:t>
      </w:r>
      <w:r w:rsidR="000914C4">
        <w:rPr>
          <w:rFonts w:ascii="微軟正黑體" w:eastAsia="微軟正黑體" w:hAnsi="微軟正黑體" w:hint="eastAsia"/>
          <w:lang w:val="en-US" w:eastAsia="zh-TW"/>
        </w:rPr>
        <w:t>利益關係迴避</w:t>
      </w:r>
      <w:r w:rsidR="003E21ED">
        <w:rPr>
          <w:rFonts w:ascii="微軟正黑體" w:eastAsia="微軟正黑體" w:hAnsi="微軟正黑體" w:hint="eastAsia"/>
          <w:lang w:val="en-US" w:eastAsia="zh-TW"/>
        </w:rPr>
        <w:t>檢核：</w:t>
      </w:r>
    </w:p>
    <w:p w:rsidR="003E21ED" w:rsidRPr="003E21ED" w:rsidRDefault="003E21ED" w:rsidP="004622F8">
      <w:pPr>
        <w:pStyle w:val="afd"/>
        <w:numPr>
          <w:ilvl w:val="1"/>
          <w:numId w:val="12"/>
        </w:numPr>
        <w:ind w:leftChars="0"/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 w:hint="eastAsia"/>
          <w:lang w:val="en-US" w:eastAsia="zh-TW"/>
        </w:rPr>
        <w:t>確認</w:t>
      </w:r>
      <w:r w:rsidR="006E0426">
        <w:rPr>
          <w:rFonts w:ascii="微軟正黑體" w:eastAsia="微軟正黑體" w:hAnsi="微軟正黑體" w:hint="eastAsia"/>
          <w:lang w:val="en-US" w:eastAsia="zh-TW"/>
        </w:rPr>
        <w:t>使用者(</w:t>
      </w:r>
      <w:r>
        <w:rPr>
          <w:rFonts w:ascii="微軟正黑體" w:eastAsia="微軟正黑體" w:hAnsi="微軟正黑體" w:hint="eastAsia"/>
          <w:lang w:val="en-US" w:eastAsia="zh-TW"/>
        </w:rPr>
        <w:t>核保人員</w:t>
      </w:r>
      <w:r w:rsidR="006E0426">
        <w:rPr>
          <w:rFonts w:ascii="微軟正黑體" w:eastAsia="微軟正黑體" w:hAnsi="微軟正黑體" w:hint="eastAsia"/>
          <w:lang w:val="en-US" w:eastAsia="zh-TW"/>
        </w:rPr>
        <w:t>)</w:t>
      </w:r>
      <w:r>
        <w:rPr>
          <w:rFonts w:ascii="微軟正黑體" w:eastAsia="微軟正黑體" w:hAnsi="微軟正黑體" w:hint="eastAsia"/>
          <w:lang w:val="en-US" w:eastAsia="zh-TW"/>
        </w:rPr>
        <w:t>身分證字號不等於要、被保險人身分證字號。</w:t>
      </w:r>
    </w:p>
    <w:p w:rsidR="003E21ED" w:rsidRPr="003E21ED" w:rsidRDefault="003E21ED" w:rsidP="004622F8">
      <w:pPr>
        <w:pStyle w:val="afd"/>
        <w:numPr>
          <w:ilvl w:val="2"/>
          <w:numId w:val="12"/>
        </w:numPr>
        <w:ind w:leftChars="0"/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 w:hint="eastAsia"/>
          <w:lang w:val="en-US" w:eastAsia="zh-TW"/>
        </w:rPr>
        <w:t>若確認使用者為要、被保險人其一，系統回應提示訊息『核保員不得審核自己的保單！請洽管理人員進行案件轉派。』，系統不顯示二分割畫面。</w:t>
      </w:r>
    </w:p>
    <w:p w:rsidR="003E21ED" w:rsidRPr="003E21ED" w:rsidRDefault="003E21ED" w:rsidP="004622F8">
      <w:pPr>
        <w:pStyle w:val="afd"/>
        <w:numPr>
          <w:ilvl w:val="1"/>
          <w:numId w:val="12"/>
        </w:numPr>
        <w:ind w:leftChars="0"/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 w:hint="eastAsia"/>
          <w:lang w:val="en-US" w:eastAsia="zh-TW"/>
        </w:rPr>
        <w:t>確認</w:t>
      </w:r>
      <w:r w:rsidR="006E0426">
        <w:rPr>
          <w:rFonts w:ascii="微軟正黑體" w:eastAsia="微軟正黑體" w:hAnsi="微軟正黑體" w:hint="eastAsia"/>
          <w:lang w:val="en-US" w:eastAsia="zh-TW"/>
        </w:rPr>
        <w:t>使用者(</w:t>
      </w:r>
      <w:r>
        <w:rPr>
          <w:rFonts w:ascii="微軟正黑體" w:eastAsia="微軟正黑體" w:hAnsi="微軟正黑體" w:hint="eastAsia"/>
          <w:lang w:val="en-US" w:eastAsia="zh-TW"/>
        </w:rPr>
        <w:t>核保人員</w:t>
      </w:r>
      <w:r w:rsidR="006E0426">
        <w:rPr>
          <w:rFonts w:ascii="微軟正黑體" w:eastAsia="微軟正黑體" w:hAnsi="微軟正黑體" w:hint="eastAsia"/>
          <w:lang w:val="en-US" w:eastAsia="zh-TW"/>
        </w:rPr>
        <w:t>)</w:t>
      </w:r>
      <w:r>
        <w:rPr>
          <w:rFonts w:ascii="微軟正黑體" w:eastAsia="微軟正黑體" w:hAnsi="微軟正黑體" w:hint="eastAsia"/>
          <w:lang w:val="en-US" w:eastAsia="zh-TW"/>
        </w:rPr>
        <w:t>身分證字號不等於招攬業務員(AG1、AG2)身分證字號。</w:t>
      </w:r>
    </w:p>
    <w:p w:rsidR="003E21ED" w:rsidRPr="00D3271A" w:rsidRDefault="003E21ED" w:rsidP="004622F8">
      <w:pPr>
        <w:pStyle w:val="afd"/>
        <w:numPr>
          <w:ilvl w:val="2"/>
          <w:numId w:val="12"/>
        </w:numPr>
        <w:ind w:leftChars="0"/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 w:hint="eastAsia"/>
          <w:lang w:val="en-US" w:eastAsia="zh-TW"/>
        </w:rPr>
        <w:t>若確認使用者為其招攬業務員，系統回應提示訊息『核保員不得審核自己招攬的保單！請洽管理人員進行案件轉派。』，系統不顯示二分割畫面。</w:t>
      </w:r>
    </w:p>
    <w:p w:rsidR="00697F7B" w:rsidRPr="005E5AB4" w:rsidRDefault="00697F7B" w:rsidP="004622F8">
      <w:pPr>
        <w:pStyle w:val="afd"/>
        <w:numPr>
          <w:ilvl w:val="0"/>
          <w:numId w:val="12"/>
        </w:numPr>
        <w:ind w:leftChars="0"/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 w:hint="eastAsia"/>
          <w:lang w:val="en-US" w:eastAsia="zh-TW"/>
        </w:rPr>
        <w:t>使用者：開始進行作業。</w:t>
      </w:r>
    </w:p>
    <w:p w:rsidR="005E5AB4" w:rsidRDefault="005E5AB4" w:rsidP="005E5AB4">
      <w:pPr>
        <w:rPr>
          <w:rFonts w:ascii="微軟正黑體" w:eastAsia="微軟正黑體" w:hAnsi="微軟正黑體"/>
          <w:lang w:eastAsia="zh-TW"/>
        </w:rPr>
      </w:pPr>
    </w:p>
    <w:p w:rsidR="005E5AB4" w:rsidRPr="00C105E6" w:rsidRDefault="005E5AB4" w:rsidP="005E5AB4">
      <w:pPr>
        <w:widowControl w:val="0"/>
        <w:spacing w:line="0" w:lineRule="atLeast"/>
        <w:outlineLvl w:val="3"/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 w:hint="eastAsia"/>
          <w:lang w:eastAsia="zh-TW"/>
        </w:rPr>
        <w:t>使用者接續作業</w:t>
      </w:r>
    </w:p>
    <w:p w:rsidR="005E5AB4" w:rsidRDefault="005E5AB4" w:rsidP="004622F8">
      <w:pPr>
        <w:pStyle w:val="afd"/>
        <w:numPr>
          <w:ilvl w:val="0"/>
          <w:numId w:val="12"/>
        </w:numPr>
        <w:ind w:leftChars="0"/>
        <w:rPr>
          <w:rFonts w:ascii="微軟正黑體" w:eastAsia="微軟正黑體" w:hAnsi="微軟正黑體"/>
          <w:lang w:val="en-US" w:eastAsia="zh-TW"/>
        </w:rPr>
      </w:pPr>
      <w:r>
        <w:rPr>
          <w:rFonts w:ascii="微軟正黑體" w:eastAsia="微軟正黑體" w:hAnsi="微軟正黑體" w:hint="eastAsia"/>
          <w:lang w:eastAsia="zh-TW"/>
        </w:rPr>
        <w:t>使用者</w:t>
      </w:r>
      <w:r>
        <w:rPr>
          <w:rFonts w:ascii="微軟正黑體" w:eastAsia="微軟正黑體" w:hAnsi="微軟正黑體" w:hint="eastAsia"/>
          <w:lang w:val="en-GB" w:eastAsia="zh-TW"/>
        </w:rPr>
        <w:t>：</w:t>
      </w:r>
      <w:r w:rsidRPr="00916E79">
        <w:rPr>
          <w:rFonts w:ascii="微軟正黑體" w:eastAsia="微軟正黑體" w:hAnsi="微軟正黑體" w:hint="eastAsia"/>
          <w:lang w:eastAsia="zh-TW"/>
        </w:rPr>
        <w:t>可於</w:t>
      </w:r>
      <w:r w:rsidRPr="00916E79">
        <w:rPr>
          <w:rFonts w:ascii="微軟正黑體" w:eastAsia="微軟正黑體" w:hAnsi="微軟正黑體" w:hint="eastAsia"/>
          <w:lang w:val="en-US" w:eastAsia="zh-TW"/>
        </w:rPr>
        <w:t>《</w:t>
      </w:r>
      <w:r>
        <w:rPr>
          <w:rFonts w:ascii="微軟正黑體" w:eastAsia="微軟正黑體" w:hAnsi="微軟正黑體" w:hint="eastAsia"/>
          <w:lang w:val="en-US" w:eastAsia="zh-TW"/>
        </w:rPr>
        <w:t>個人案件</w:t>
      </w:r>
      <w:r w:rsidRPr="00916E79">
        <w:rPr>
          <w:rFonts w:ascii="微軟正黑體" w:eastAsia="微軟正黑體" w:hAnsi="微軟正黑體" w:hint="eastAsia"/>
          <w:lang w:val="en-US" w:eastAsia="zh-TW"/>
        </w:rPr>
        <w:t>畫面》</w:t>
      </w:r>
      <w:r>
        <w:rPr>
          <w:rFonts w:ascii="微軟正黑體" w:eastAsia="微軟正黑體" w:hAnsi="微軟正黑體" w:hint="eastAsia"/>
          <w:lang w:val="en-US" w:eastAsia="zh-TW"/>
        </w:rPr>
        <w:t>點選欲處理案件</w:t>
      </w:r>
      <w:r w:rsidRPr="00916E79">
        <w:rPr>
          <w:rFonts w:ascii="微軟正黑體" w:eastAsia="微軟正黑體" w:hAnsi="微軟正黑體" w:hint="eastAsia"/>
          <w:lang w:val="en-US" w:eastAsia="zh-TW"/>
        </w:rPr>
        <w:t>資料之動作</w:t>
      </w:r>
      <w:r w:rsidRPr="00916E79">
        <w:rPr>
          <w:rFonts w:ascii="微軟正黑體" w:eastAsia="微軟正黑體" w:hAnsi="微軟正黑體"/>
          <w:lang w:val="en-US" w:eastAsia="zh-TW"/>
        </w:rPr>
        <w:t>—</w:t>
      </w:r>
      <w:r>
        <w:rPr>
          <w:rFonts w:ascii="微軟正黑體" w:eastAsia="微軟正黑體" w:hAnsi="微軟正黑體" w:cs="Arial" w:hint="eastAsia"/>
          <w:shd w:val="pct15" w:color="auto" w:fill="FFFFFF"/>
          <w:lang w:eastAsia="zh-TW"/>
        </w:rPr>
        <w:t>接續</w:t>
      </w:r>
      <w:r w:rsidRPr="00892CA3">
        <w:rPr>
          <w:rFonts w:ascii="微軟正黑體" w:eastAsia="微軟正黑體" w:hAnsi="微軟正黑體" w:cs="Arial" w:hint="eastAsia"/>
          <w:shd w:val="pct15" w:color="auto" w:fill="FFFFFF"/>
          <w:lang w:eastAsia="zh-TW"/>
        </w:rPr>
        <w:t>作業</w:t>
      </w:r>
      <w:r w:rsidR="004A72F6">
        <w:rPr>
          <w:rFonts w:ascii="微軟正黑體" w:eastAsia="微軟正黑體" w:hAnsi="微軟正黑體" w:cs="Arial"/>
          <w:noProof/>
          <w:shd w:val="pct15" w:color="auto" w:fill="FFFFFF"/>
          <w:lang w:val="en-US" w:eastAsia="zh-TW"/>
        </w:rPr>
        <w:drawing>
          <wp:inline distT="0" distB="0" distL="0" distR="0" wp14:anchorId="2555F300" wp14:editId="6D5801BE">
            <wp:extent cx="230505" cy="230505"/>
            <wp:effectExtent l="19050" t="0" r="0" b="0"/>
            <wp:docPr id="301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92CA3">
        <w:rPr>
          <w:rFonts w:ascii="微軟正黑體" w:eastAsia="微軟正黑體" w:hAnsi="微軟正黑體" w:cs="Arial" w:hint="eastAsia"/>
          <w:lang w:eastAsia="zh-TW"/>
        </w:rPr>
        <w:t>圖示按鍵</w:t>
      </w:r>
      <w:r w:rsidRPr="00916E79">
        <w:rPr>
          <w:rFonts w:ascii="微軟正黑體" w:eastAsia="微軟正黑體" w:hAnsi="微軟正黑體" w:hint="eastAsia"/>
          <w:lang w:val="en-US" w:eastAsia="zh-TW"/>
        </w:rPr>
        <w:t>(如下圖</w:t>
      </w:r>
      <w:r>
        <w:rPr>
          <w:rFonts w:ascii="微軟正黑體" w:eastAsia="微軟正黑體" w:hAnsi="微軟正黑體" w:hint="eastAsia"/>
          <w:lang w:val="en-US" w:eastAsia="zh-TW"/>
        </w:rPr>
        <w:t>序號=1</w:t>
      </w:r>
      <w:r w:rsidRPr="00C75783">
        <w:rPr>
          <w:rFonts w:ascii="微軟正黑體" w:eastAsia="微軟正黑體" w:hAnsi="微軟正黑體" w:hint="eastAsia"/>
          <w:lang w:val="en-US" w:eastAsia="zh-TW"/>
        </w:rPr>
        <w:t>資料) 。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0116"/>
      </w:tblGrid>
      <w:tr w:rsidR="005E5AB4" w:rsidRPr="004E3E1A" w:rsidTr="002D6965">
        <w:tc>
          <w:tcPr>
            <w:tcW w:w="9587" w:type="dxa"/>
          </w:tcPr>
          <w:p w:rsidR="005E5AB4" w:rsidRPr="00C063C7" w:rsidRDefault="00B25405" w:rsidP="002D6965">
            <w:pPr>
              <w:rPr>
                <w:rFonts w:ascii="微軟正黑體" w:eastAsia="微軟正黑體" w:hAnsi="微軟正黑體"/>
                <w:lang w:val="en-US" w:eastAsia="zh-TW"/>
              </w:rPr>
            </w:pPr>
            <w:r>
              <w:rPr>
                <w:rFonts w:ascii="微軟正黑體" w:eastAsia="微軟正黑體" w:hAnsi="微軟正黑體"/>
                <w:noProof/>
                <w:lang w:val="en-US" w:eastAsia="zh-TW"/>
              </w:rPr>
              <w:drawing>
                <wp:inline distT="0" distB="0" distL="0" distR="0">
                  <wp:extent cx="6281420" cy="4563745"/>
                  <wp:effectExtent l="19050" t="0" r="5080" b="0"/>
                  <wp:docPr id="12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1420" cy="45637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5AB4" w:rsidRPr="004E3E1A" w:rsidTr="002D6965">
        <w:tc>
          <w:tcPr>
            <w:tcW w:w="9587" w:type="dxa"/>
          </w:tcPr>
          <w:p w:rsidR="005E5AB4" w:rsidRPr="004E3E1A" w:rsidRDefault="005E5AB4" w:rsidP="002D6965">
            <w:pPr>
              <w:jc w:val="center"/>
              <w:rPr>
                <w:rFonts w:ascii="微軟正黑體" w:eastAsia="微軟正黑體" w:hAnsi="微軟正黑體"/>
                <w:lang w:val="en-US" w:eastAsia="zh-TW"/>
              </w:rPr>
            </w:pPr>
            <w:r w:rsidRPr="004E3E1A">
              <w:rPr>
                <w:rFonts w:ascii="微軟正黑體" w:eastAsia="微軟正黑體" w:hAnsi="微軟正黑體" w:hint="eastAsia"/>
                <w:lang w:val="en-US" w:eastAsia="zh-TW"/>
              </w:rPr>
              <w:t>《</w:t>
            </w:r>
            <w:r>
              <w:rPr>
                <w:rFonts w:ascii="微軟正黑體" w:eastAsia="微軟正黑體" w:hAnsi="微軟正黑體" w:hint="eastAsia"/>
                <w:lang w:val="en-US" w:eastAsia="zh-TW"/>
              </w:rPr>
              <w:t>個人案件</w:t>
            </w:r>
            <w:r w:rsidRPr="004E3E1A">
              <w:rPr>
                <w:rFonts w:ascii="微軟正黑體" w:eastAsia="微軟正黑體" w:hAnsi="微軟正黑體" w:hint="eastAsia"/>
                <w:lang w:val="en-US" w:eastAsia="zh-TW"/>
              </w:rPr>
              <w:t>畫面</w:t>
            </w:r>
            <w:r>
              <w:rPr>
                <w:rFonts w:ascii="微軟正黑體" w:eastAsia="微軟正黑體" w:hAnsi="微軟正黑體" w:hint="eastAsia"/>
                <w:lang w:val="en-US" w:eastAsia="zh-TW"/>
              </w:rPr>
              <w:t>-動作</w:t>
            </w:r>
            <w:r w:rsidRPr="004E3E1A">
              <w:rPr>
                <w:rFonts w:ascii="微軟正黑體" w:eastAsia="微軟正黑體" w:hAnsi="微軟正黑體" w:hint="eastAsia"/>
                <w:lang w:val="en-US" w:eastAsia="zh-TW"/>
              </w:rPr>
              <w:t>》</w:t>
            </w:r>
          </w:p>
        </w:tc>
      </w:tr>
    </w:tbl>
    <w:p w:rsidR="00B25405" w:rsidRPr="003E21ED" w:rsidRDefault="005E5AB4" w:rsidP="004622F8">
      <w:pPr>
        <w:pStyle w:val="afd"/>
        <w:numPr>
          <w:ilvl w:val="0"/>
          <w:numId w:val="12"/>
        </w:numPr>
        <w:ind w:leftChars="0"/>
        <w:rPr>
          <w:rFonts w:ascii="微軟正黑體" w:eastAsia="微軟正黑體" w:hAnsi="微軟正黑體"/>
          <w:lang w:eastAsia="zh-TW"/>
        </w:rPr>
      </w:pPr>
      <w:r w:rsidRPr="005D73EE">
        <w:rPr>
          <w:rFonts w:ascii="微軟正黑體" w:eastAsia="微軟正黑體" w:hAnsi="微軟正黑體" w:hint="eastAsia"/>
          <w:lang w:val="en-US" w:eastAsia="zh-TW"/>
        </w:rPr>
        <w:t>系統</w:t>
      </w:r>
      <w:r w:rsidRPr="00885DAE">
        <w:rPr>
          <w:rFonts w:ascii="微軟正黑體" w:eastAsia="微軟正黑體" w:hAnsi="微軟正黑體" w:hint="eastAsia"/>
          <w:lang w:val="en-US" w:eastAsia="zh-TW"/>
        </w:rPr>
        <w:t>(e-Portal)</w:t>
      </w:r>
      <w:r>
        <w:rPr>
          <w:rFonts w:ascii="微軟正黑體" w:eastAsia="微軟正黑體" w:hAnsi="微軟正黑體" w:hint="eastAsia"/>
          <w:lang w:val="en-US" w:eastAsia="zh-TW"/>
        </w:rPr>
        <w:t>：</w:t>
      </w:r>
      <w:r w:rsidR="00B25405">
        <w:rPr>
          <w:rFonts w:ascii="微軟正黑體" w:eastAsia="微軟正黑體" w:hAnsi="微軟正黑體" w:hint="eastAsia"/>
          <w:lang w:val="en-US" w:eastAsia="zh-TW"/>
        </w:rPr>
        <w:t>系統進行以下判斷：若皆符合下列條件，系統</w:t>
      </w:r>
      <w:r w:rsidR="00B25405" w:rsidRPr="007B4808">
        <w:rPr>
          <w:rFonts w:ascii="微軟正黑體" w:eastAsia="微軟正黑體" w:hAnsi="微軟正黑體" w:hint="eastAsia"/>
          <w:lang w:val="en-US" w:eastAsia="zh-TW"/>
        </w:rPr>
        <w:t>另開新視窗顯示對應其活動關卡名稱之處理畫面(二分割畫面) ，並記錄開始作業時間。</w:t>
      </w:r>
    </w:p>
    <w:p w:rsidR="00B25405" w:rsidRPr="00F00868" w:rsidRDefault="00B25405" w:rsidP="004622F8">
      <w:pPr>
        <w:pStyle w:val="afd"/>
        <w:numPr>
          <w:ilvl w:val="1"/>
          <w:numId w:val="12"/>
        </w:numPr>
        <w:ind w:leftChars="0"/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 w:hint="eastAsia"/>
          <w:lang w:val="en-US" w:eastAsia="zh-TW"/>
        </w:rPr>
        <w:t>確認案件擁有者仍為該使用者。</w:t>
      </w:r>
    </w:p>
    <w:p w:rsidR="00B25405" w:rsidRPr="003E21ED" w:rsidRDefault="00B25405" w:rsidP="004622F8">
      <w:pPr>
        <w:pStyle w:val="afd"/>
        <w:numPr>
          <w:ilvl w:val="2"/>
          <w:numId w:val="12"/>
        </w:numPr>
        <w:ind w:leftChars="0"/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 w:hint="eastAsia"/>
          <w:lang w:eastAsia="zh-TW"/>
        </w:rPr>
        <w:t>若確認案件擁有者不為使用者本人，</w:t>
      </w:r>
      <w:r>
        <w:rPr>
          <w:rFonts w:ascii="微軟正黑體" w:eastAsia="微軟正黑體" w:hAnsi="微軟正黑體" w:hint="eastAsia"/>
          <w:lang w:val="en-US" w:eastAsia="zh-TW"/>
        </w:rPr>
        <w:t>系統回應提示訊息『案件擁有者已非為您本人，請重新操作。』，系統重新顯示個人案件資料。</w:t>
      </w:r>
    </w:p>
    <w:p w:rsidR="00B25405" w:rsidRPr="003E21ED" w:rsidRDefault="00B25405" w:rsidP="00B25405">
      <w:pPr>
        <w:pStyle w:val="afd"/>
        <w:ind w:leftChars="0" w:left="425"/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 w:hint="eastAsia"/>
          <w:lang w:val="en-US" w:eastAsia="zh-TW"/>
        </w:rPr>
        <w:t>若活動名稱屬於【處理核保照會】、【處理照會回覆】、【處理授權簽核】，系統進行</w:t>
      </w:r>
      <w:r w:rsidR="000914C4">
        <w:rPr>
          <w:rFonts w:ascii="微軟正黑體" w:eastAsia="微軟正黑體" w:hAnsi="微軟正黑體" w:hint="eastAsia"/>
          <w:lang w:val="en-US" w:eastAsia="zh-TW"/>
        </w:rPr>
        <w:t>利益關係迴避</w:t>
      </w:r>
      <w:r>
        <w:rPr>
          <w:rFonts w:ascii="微軟正黑體" w:eastAsia="微軟正黑體" w:hAnsi="微軟正黑體" w:hint="eastAsia"/>
          <w:lang w:val="en-US" w:eastAsia="zh-TW"/>
        </w:rPr>
        <w:t>檢核：</w:t>
      </w:r>
    </w:p>
    <w:p w:rsidR="00B25405" w:rsidRPr="003E21ED" w:rsidRDefault="00B25405" w:rsidP="004622F8">
      <w:pPr>
        <w:pStyle w:val="afd"/>
        <w:numPr>
          <w:ilvl w:val="1"/>
          <w:numId w:val="12"/>
        </w:numPr>
        <w:ind w:leftChars="0"/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 w:hint="eastAsia"/>
          <w:lang w:val="en-US" w:eastAsia="zh-TW"/>
        </w:rPr>
        <w:t>確認使用者(核保人員)身分證字號不等於要、被保險人身分證字號。</w:t>
      </w:r>
    </w:p>
    <w:p w:rsidR="00B25405" w:rsidRPr="003E21ED" w:rsidRDefault="00B25405" w:rsidP="004622F8">
      <w:pPr>
        <w:pStyle w:val="afd"/>
        <w:numPr>
          <w:ilvl w:val="2"/>
          <w:numId w:val="12"/>
        </w:numPr>
        <w:ind w:leftChars="0"/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 w:hint="eastAsia"/>
          <w:lang w:val="en-US" w:eastAsia="zh-TW"/>
        </w:rPr>
        <w:t>若確認使用者為要、被保險人其一，系統回應提示訊息『核保員不得審核自己的保單！請洽管理人員進行案件轉派。』，系統不顯示二分割畫面。</w:t>
      </w:r>
    </w:p>
    <w:p w:rsidR="00B25405" w:rsidRPr="003E21ED" w:rsidRDefault="00B25405" w:rsidP="004622F8">
      <w:pPr>
        <w:pStyle w:val="afd"/>
        <w:numPr>
          <w:ilvl w:val="1"/>
          <w:numId w:val="12"/>
        </w:numPr>
        <w:ind w:leftChars="0"/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 w:hint="eastAsia"/>
          <w:lang w:val="en-US" w:eastAsia="zh-TW"/>
        </w:rPr>
        <w:t>確認使用者(核保人員)身分證字號不等於招攬業務員(AG1、AG2)身分證字號。</w:t>
      </w:r>
    </w:p>
    <w:p w:rsidR="005E5AB4" w:rsidRPr="00B25405" w:rsidRDefault="00B25405" w:rsidP="004622F8">
      <w:pPr>
        <w:pStyle w:val="afd"/>
        <w:numPr>
          <w:ilvl w:val="2"/>
          <w:numId w:val="12"/>
        </w:numPr>
        <w:ind w:leftChars="0"/>
        <w:rPr>
          <w:rFonts w:ascii="微軟正黑體" w:eastAsia="微軟正黑體" w:hAnsi="微軟正黑體"/>
          <w:lang w:val="en-US" w:eastAsia="zh-TW"/>
        </w:rPr>
      </w:pPr>
      <w:r>
        <w:rPr>
          <w:rFonts w:ascii="微軟正黑體" w:eastAsia="微軟正黑體" w:hAnsi="微軟正黑體" w:hint="eastAsia"/>
          <w:lang w:val="en-US" w:eastAsia="zh-TW"/>
        </w:rPr>
        <w:t>若確認使用者為其招攬業務員，系統回應提示訊息『核保員不得審核自己招攬的保單！請洽管理人員進行案件轉派。』，系統不顯示二分割畫面。</w:t>
      </w:r>
    </w:p>
    <w:p w:rsidR="005E5AB4" w:rsidRPr="00916E79" w:rsidRDefault="005E5AB4" w:rsidP="004622F8">
      <w:pPr>
        <w:pStyle w:val="afd"/>
        <w:numPr>
          <w:ilvl w:val="0"/>
          <w:numId w:val="12"/>
        </w:numPr>
        <w:ind w:leftChars="0"/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 w:hint="eastAsia"/>
          <w:lang w:val="en-US" w:eastAsia="zh-TW"/>
        </w:rPr>
        <w:t>使用者：</w:t>
      </w:r>
      <w:r w:rsidR="001F7FE7">
        <w:rPr>
          <w:rFonts w:ascii="微軟正黑體" w:eastAsia="微軟正黑體" w:hAnsi="微軟正黑體" w:hint="eastAsia"/>
          <w:lang w:val="en-US" w:eastAsia="zh-TW"/>
        </w:rPr>
        <w:t>接續</w:t>
      </w:r>
      <w:r w:rsidR="009372F8">
        <w:rPr>
          <w:rFonts w:ascii="微軟正黑體" w:eastAsia="微軟正黑體" w:hAnsi="微軟正黑體" w:hint="eastAsia"/>
          <w:lang w:val="en-US" w:eastAsia="zh-TW"/>
        </w:rPr>
        <w:t>進行案件處理作業</w:t>
      </w:r>
      <w:r>
        <w:rPr>
          <w:rFonts w:ascii="微軟正黑體" w:eastAsia="微軟正黑體" w:hAnsi="微軟正黑體" w:hint="eastAsia"/>
          <w:lang w:val="en-US" w:eastAsia="zh-TW"/>
        </w:rPr>
        <w:t>。</w:t>
      </w:r>
    </w:p>
    <w:p w:rsidR="005E5AB4" w:rsidRPr="005E5AB4" w:rsidRDefault="005E5AB4" w:rsidP="005E5AB4">
      <w:pPr>
        <w:rPr>
          <w:rFonts w:ascii="微軟正黑體" w:eastAsia="微軟正黑體" w:hAnsi="微軟正黑體"/>
          <w:lang w:eastAsia="zh-TW"/>
        </w:rPr>
      </w:pPr>
    </w:p>
    <w:p w:rsidR="001F7FE7" w:rsidRPr="00C105E6" w:rsidRDefault="001F7FE7" w:rsidP="001F7FE7">
      <w:pPr>
        <w:widowControl w:val="0"/>
        <w:spacing w:line="0" w:lineRule="atLeast"/>
        <w:outlineLvl w:val="3"/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 w:hint="eastAsia"/>
          <w:lang w:eastAsia="zh-TW"/>
        </w:rPr>
        <w:t>使用者案件返回</w:t>
      </w:r>
    </w:p>
    <w:p w:rsidR="001F7FE7" w:rsidRDefault="001F7FE7" w:rsidP="004622F8">
      <w:pPr>
        <w:pStyle w:val="afd"/>
        <w:numPr>
          <w:ilvl w:val="0"/>
          <w:numId w:val="12"/>
        </w:numPr>
        <w:ind w:leftChars="0"/>
        <w:rPr>
          <w:rFonts w:ascii="微軟正黑體" w:eastAsia="微軟正黑體" w:hAnsi="微軟正黑體"/>
          <w:lang w:val="en-US" w:eastAsia="zh-TW"/>
        </w:rPr>
      </w:pPr>
      <w:r>
        <w:rPr>
          <w:rFonts w:ascii="微軟正黑體" w:eastAsia="微軟正黑體" w:hAnsi="微軟正黑體" w:hint="eastAsia"/>
          <w:lang w:eastAsia="zh-TW"/>
        </w:rPr>
        <w:t>使用者</w:t>
      </w:r>
      <w:r>
        <w:rPr>
          <w:rFonts w:ascii="微軟正黑體" w:eastAsia="微軟正黑體" w:hAnsi="微軟正黑體" w:hint="eastAsia"/>
          <w:lang w:val="en-GB" w:eastAsia="zh-TW"/>
        </w:rPr>
        <w:t>：</w:t>
      </w:r>
      <w:r w:rsidRPr="00916E79">
        <w:rPr>
          <w:rFonts w:ascii="微軟正黑體" w:eastAsia="微軟正黑體" w:hAnsi="微軟正黑體" w:hint="eastAsia"/>
          <w:lang w:eastAsia="zh-TW"/>
        </w:rPr>
        <w:t>可於</w:t>
      </w:r>
      <w:r w:rsidRPr="00916E79">
        <w:rPr>
          <w:rFonts w:ascii="微軟正黑體" w:eastAsia="微軟正黑體" w:hAnsi="微軟正黑體" w:hint="eastAsia"/>
          <w:lang w:val="en-US" w:eastAsia="zh-TW"/>
        </w:rPr>
        <w:t>《</w:t>
      </w:r>
      <w:r>
        <w:rPr>
          <w:rFonts w:ascii="微軟正黑體" w:eastAsia="微軟正黑體" w:hAnsi="微軟正黑體" w:hint="eastAsia"/>
          <w:lang w:val="en-US" w:eastAsia="zh-TW"/>
        </w:rPr>
        <w:t>個人案件</w:t>
      </w:r>
      <w:r w:rsidRPr="00916E79">
        <w:rPr>
          <w:rFonts w:ascii="微軟正黑體" w:eastAsia="微軟正黑體" w:hAnsi="微軟正黑體" w:hint="eastAsia"/>
          <w:lang w:val="en-US" w:eastAsia="zh-TW"/>
        </w:rPr>
        <w:t>畫面》</w:t>
      </w:r>
      <w:r>
        <w:rPr>
          <w:rFonts w:ascii="微軟正黑體" w:eastAsia="微軟正黑體" w:hAnsi="微軟正黑體" w:hint="eastAsia"/>
          <w:lang w:val="en-US" w:eastAsia="zh-TW"/>
        </w:rPr>
        <w:t>點選欲處理案件</w:t>
      </w:r>
      <w:r w:rsidRPr="00916E79">
        <w:rPr>
          <w:rFonts w:ascii="微軟正黑體" w:eastAsia="微軟正黑體" w:hAnsi="微軟正黑體" w:hint="eastAsia"/>
          <w:lang w:val="en-US" w:eastAsia="zh-TW"/>
        </w:rPr>
        <w:t>資料之動作</w:t>
      </w:r>
      <w:r w:rsidRPr="00916E79">
        <w:rPr>
          <w:rFonts w:ascii="微軟正黑體" w:eastAsia="微軟正黑體" w:hAnsi="微軟正黑體"/>
          <w:lang w:val="en-US" w:eastAsia="zh-TW"/>
        </w:rPr>
        <w:t>—</w:t>
      </w:r>
      <w:r w:rsidRPr="001F7FE7">
        <w:rPr>
          <w:rFonts w:ascii="微軟正黑體" w:eastAsia="微軟正黑體" w:hAnsi="微軟正黑體" w:hint="eastAsia"/>
          <w:shd w:val="pct15" w:color="auto" w:fill="FFFFFF"/>
          <w:lang w:val="en-US" w:eastAsia="zh-TW"/>
        </w:rPr>
        <w:t>案件返回</w:t>
      </w:r>
      <w:r w:rsidR="004A72F6">
        <w:rPr>
          <w:rFonts w:ascii="微軟正黑體" w:eastAsia="微軟正黑體" w:hAnsi="微軟正黑體" w:cs="Arial"/>
          <w:noProof/>
          <w:shd w:val="pct15" w:color="auto" w:fill="FFFFFF"/>
          <w:lang w:val="en-US" w:eastAsia="zh-TW"/>
        </w:rPr>
        <w:drawing>
          <wp:inline distT="0" distB="0" distL="0" distR="0" wp14:anchorId="0BABDBB9" wp14:editId="5B18F6BC">
            <wp:extent cx="270510" cy="230505"/>
            <wp:effectExtent l="19050" t="0" r="0" b="0"/>
            <wp:docPr id="304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92CA3">
        <w:rPr>
          <w:rFonts w:ascii="微軟正黑體" w:eastAsia="微軟正黑體" w:hAnsi="微軟正黑體" w:cs="Arial" w:hint="eastAsia"/>
          <w:lang w:eastAsia="zh-TW"/>
        </w:rPr>
        <w:t>圖示按鍵</w:t>
      </w:r>
      <w:r w:rsidRPr="00916E79">
        <w:rPr>
          <w:rFonts w:ascii="微軟正黑體" w:eastAsia="微軟正黑體" w:hAnsi="微軟正黑體" w:hint="eastAsia"/>
          <w:lang w:val="en-US" w:eastAsia="zh-TW"/>
        </w:rPr>
        <w:t>(如下圖</w:t>
      </w:r>
      <w:r>
        <w:rPr>
          <w:rFonts w:ascii="微軟正黑體" w:eastAsia="微軟正黑體" w:hAnsi="微軟正黑體" w:hint="eastAsia"/>
          <w:lang w:val="en-US" w:eastAsia="zh-TW"/>
        </w:rPr>
        <w:t>序號=3</w:t>
      </w:r>
      <w:r w:rsidRPr="00C75783">
        <w:rPr>
          <w:rFonts w:ascii="微軟正黑體" w:eastAsia="微軟正黑體" w:hAnsi="微軟正黑體" w:hint="eastAsia"/>
          <w:lang w:val="en-US" w:eastAsia="zh-TW"/>
        </w:rPr>
        <w:t>資料) 。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0116"/>
      </w:tblGrid>
      <w:tr w:rsidR="001F7FE7" w:rsidRPr="004E3E1A" w:rsidTr="002D6965">
        <w:tc>
          <w:tcPr>
            <w:tcW w:w="9587" w:type="dxa"/>
          </w:tcPr>
          <w:p w:rsidR="001F7FE7" w:rsidRPr="00C063C7" w:rsidRDefault="00B25405" w:rsidP="002D6965">
            <w:pPr>
              <w:rPr>
                <w:rFonts w:ascii="微軟正黑體" w:eastAsia="微軟正黑體" w:hAnsi="微軟正黑體"/>
                <w:lang w:val="en-US" w:eastAsia="zh-TW"/>
              </w:rPr>
            </w:pPr>
            <w:r>
              <w:rPr>
                <w:rFonts w:ascii="微軟正黑體" w:eastAsia="微軟正黑體" w:hAnsi="微軟正黑體"/>
                <w:noProof/>
                <w:lang w:val="en-US" w:eastAsia="zh-TW"/>
              </w:rPr>
              <w:drawing>
                <wp:inline distT="0" distB="0" distL="0" distR="0">
                  <wp:extent cx="6281420" cy="4563745"/>
                  <wp:effectExtent l="19050" t="0" r="5080" b="0"/>
                  <wp:docPr id="15" name="圖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1420" cy="45637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7FE7" w:rsidRPr="004E3E1A" w:rsidTr="002D6965">
        <w:tc>
          <w:tcPr>
            <w:tcW w:w="9587" w:type="dxa"/>
          </w:tcPr>
          <w:p w:rsidR="001F7FE7" w:rsidRPr="004E3E1A" w:rsidRDefault="001F7FE7" w:rsidP="002D6965">
            <w:pPr>
              <w:jc w:val="center"/>
              <w:rPr>
                <w:rFonts w:ascii="微軟正黑體" w:eastAsia="微軟正黑體" w:hAnsi="微軟正黑體"/>
                <w:lang w:val="en-US" w:eastAsia="zh-TW"/>
              </w:rPr>
            </w:pPr>
            <w:r w:rsidRPr="004E3E1A">
              <w:rPr>
                <w:rFonts w:ascii="微軟正黑體" w:eastAsia="微軟正黑體" w:hAnsi="微軟正黑體" w:hint="eastAsia"/>
                <w:lang w:val="en-US" w:eastAsia="zh-TW"/>
              </w:rPr>
              <w:t>《</w:t>
            </w:r>
            <w:r>
              <w:rPr>
                <w:rFonts w:ascii="微軟正黑體" w:eastAsia="微軟正黑體" w:hAnsi="微軟正黑體" w:hint="eastAsia"/>
                <w:lang w:val="en-US" w:eastAsia="zh-TW"/>
              </w:rPr>
              <w:t>個人案件</w:t>
            </w:r>
            <w:r w:rsidRPr="004E3E1A">
              <w:rPr>
                <w:rFonts w:ascii="微軟正黑體" w:eastAsia="微軟正黑體" w:hAnsi="微軟正黑體" w:hint="eastAsia"/>
                <w:lang w:val="en-US" w:eastAsia="zh-TW"/>
              </w:rPr>
              <w:t>畫面</w:t>
            </w:r>
            <w:r>
              <w:rPr>
                <w:rFonts w:ascii="微軟正黑體" w:eastAsia="微軟正黑體" w:hAnsi="微軟正黑體" w:hint="eastAsia"/>
                <w:lang w:val="en-US" w:eastAsia="zh-TW"/>
              </w:rPr>
              <w:t>-動作</w:t>
            </w:r>
            <w:r w:rsidRPr="004E3E1A">
              <w:rPr>
                <w:rFonts w:ascii="微軟正黑體" w:eastAsia="微軟正黑體" w:hAnsi="微軟正黑體" w:hint="eastAsia"/>
                <w:lang w:val="en-US" w:eastAsia="zh-TW"/>
              </w:rPr>
              <w:t>》</w:t>
            </w:r>
          </w:p>
        </w:tc>
      </w:tr>
    </w:tbl>
    <w:p w:rsidR="00B25405" w:rsidRPr="00B25405" w:rsidRDefault="001F7FE7" w:rsidP="004622F8">
      <w:pPr>
        <w:pStyle w:val="afd"/>
        <w:numPr>
          <w:ilvl w:val="0"/>
          <w:numId w:val="12"/>
        </w:numPr>
        <w:ind w:leftChars="0"/>
        <w:rPr>
          <w:rFonts w:ascii="微軟正黑體" w:eastAsia="微軟正黑體" w:hAnsi="微軟正黑體"/>
          <w:lang w:val="en-US" w:eastAsia="zh-TW"/>
        </w:rPr>
      </w:pPr>
      <w:r w:rsidRPr="005D73EE">
        <w:rPr>
          <w:rFonts w:ascii="微軟正黑體" w:eastAsia="微軟正黑體" w:hAnsi="微軟正黑體" w:hint="eastAsia"/>
          <w:lang w:val="en-US" w:eastAsia="zh-TW"/>
        </w:rPr>
        <w:t>系統</w:t>
      </w:r>
      <w:r w:rsidRPr="00885DAE">
        <w:rPr>
          <w:rFonts w:ascii="微軟正黑體" w:eastAsia="微軟正黑體" w:hAnsi="微軟正黑體" w:hint="eastAsia"/>
          <w:lang w:val="en-US" w:eastAsia="zh-TW"/>
        </w:rPr>
        <w:t>(e-Portal)</w:t>
      </w:r>
      <w:r>
        <w:rPr>
          <w:rFonts w:ascii="微軟正黑體" w:eastAsia="微軟正黑體" w:hAnsi="微軟正黑體" w:hint="eastAsia"/>
          <w:lang w:val="en-US" w:eastAsia="zh-TW"/>
        </w:rPr>
        <w:t>：</w:t>
      </w:r>
      <w:r w:rsidR="00B25405" w:rsidRPr="00B25405">
        <w:rPr>
          <w:rFonts w:ascii="微軟正黑體" w:eastAsia="微軟正黑體" w:hAnsi="微軟正黑體" w:hint="eastAsia"/>
          <w:lang w:val="en-US" w:eastAsia="zh-TW"/>
        </w:rPr>
        <w:t>系統進行以下判斷：若皆符合下列條件，系統另開新視窗顯示對應其活動關卡名稱之處理畫面(二分割畫面) ，並記錄開始作業時間。</w:t>
      </w:r>
    </w:p>
    <w:p w:rsidR="00B25405" w:rsidRPr="00F00868" w:rsidRDefault="00B25405" w:rsidP="004622F8">
      <w:pPr>
        <w:pStyle w:val="afd"/>
        <w:numPr>
          <w:ilvl w:val="1"/>
          <w:numId w:val="12"/>
        </w:numPr>
        <w:ind w:leftChars="0"/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 w:hint="eastAsia"/>
          <w:lang w:val="en-US" w:eastAsia="zh-TW"/>
        </w:rPr>
        <w:t>確認案件擁有者仍為該使用者。</w:t>
      </w:r>
    </w:p>
    <w:p w:rsidR="00B25405" w:rsidRPr="003E21ED" w:rsidRDefault="00B25405" w:rsidP="004622F8">
      <w:pPr>
        <w:pStyle w:val="afd"/>
        <w:numPr>
          <w:ilvl w:val="2"/>
          <w:numId w:val="12"/>
        </w:numPr>
        <w:ind w:leftChars="0"/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 w:hint="eastAsia"/>
          <w:lang w:eastAsia="zh-TW"/>
        </w:rPr>
        <w:t>若確認案件擁有者不為使用者本人，</w:t>
      </w:r>
      <w:r>
        <w:rPr>
          <w:rFonts w:ascii="微軟正黑體" w:eastAsia="微軟正黑體" w:hAnsi="微軟正黑體" w:hint="eastAsia"/>
          <w:lang w:val="en-US" w:eastAsia="zh-TW"/>
        </w:rPr>
        <w:t>系統回應提示訊息『案件擁有者已非為您本人，請重新操作。』，系統重新顯示個人案件資料。</w:t>
      </w:r>
    </w:p>
    <w:p w:rsidR="00B25405" w:rsidRPr="003E21ED" w:rsidRDefault="00B25405" w:rsidP="00B25405">
      <w:pPr>
        <w:pStyle w:val="afd"/>
        <w:ind w:leftChars="0" w:left="425"/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 w:hint="eastAsia"/>
          <w:lang w:val="en-US" w:eastAsia="zh-TW"/>
        </w:rPr>
        <w:t>若活動名稱屬於【處理核保照會】、【處理照會回覆】、【處理授權簽核】，系統進行</w:t>
      </w:r>
      <w:r w:rsidR="000914C4">
        <w:rPr>
          <w:rFonts w:ascii="微軟正黑體" w:eastAsia="微軟正黑體" w:hAnsi="微軟正黑體" w:hint="eastAsia"/>
          <w:lang w:val="en-US" w:eastAsia="zh-TW"/>
        </w:rPr>
        <w:t>利益關係迴避</w:t>
      </w:r>
      <w:r>
        <w:rPr>
          <w:rFonts w:ascii="微軟正黑體" w:eastAsia="微軟正黑體" w:hAnsi="微軟正黑體" w:hint="eastAsia"/>
          <w:lang w:val="en-US" w:eastAsia="zh-TW"/>
        </w:rPr>
        <w:t>檢核：</w:t>
      </w:r>
    </w:p>
    <w:p w:rsidR="00B25405" w:rsidRPr="003E21ED" w:rsidRDefault="00B25405" w:rsidP="004622F8">
      <w:pPr>
        <w:pStyle w:val="afd"/>
        <w:numPr>
          <w:ilvl w:val="1"/>
          <w:numId w:val="12"/>
        </w:numPr>
        <w:ind w:leftChars="0"/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 w:hint="eastAsia"/>
          <w:lang w:val="en-US" w:eastAsia="zh-TW"/>
        </w:rPr>
        <w:t>確認使用者(核保人員)身分證字號不等於要、被保險人身分證字號。</w:t>
      </w:r>
    </w:p>
    <w:p w:rsidR="00B25405" w:rsidRPr="003E21ED" w:rsidRDefault="00B25405" w:rsidP="004622F8">
      <w:pPr>
        <w:pStyle w:val="afd"/>
        <w:numPr>
          <w:ilvl w:val="2"/>
          <w:numId w:val="12"/>
        </w:numPr>
        <w:ind w:leftChars="0"/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 w:hint="eastAsia"/>
          <w:lang w:val="en-US" w:eastAsia="zh-TW"/>
        </w:rPr>
        <w:t>若確認使用者為要、被保險人其一，系統回應提示訊息『核保員不得審核自己的保單！請洽管理人員進行案件轉派。』，系統不顯示二分割畫面。</w:t>
      </w:r>
    </w:p>
    <w:p w:rsidR="00B25405" w:rsidRPr="003E21ED" w:rsidRDefault="00B25405" w:rsidP="004622F8">
      <w:pPr>
        <w:pStyle w:val="afd"/>
        <w:numPr>
          <w:ilvl w:val="1"/>
          <w:numId w:val="12"/>
        </w:numPr>
        <w:ind w:leftChars="0"/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 w:hint="eastAsia"/>
          <w:lang w:val="en-US" w:eastAsia="zh-TW"/>
        </w:rPr>
        <w:t>確認使用者(核保人員)身分證字號不等於招攬業務員(AG1、AG2)身分證字號。</w:t>
      </w:r>
    </w:p>
    <w:p w:rsidR="00B25405" w:rsidRPr="00D3271A" w:rsidRDefault="00B25405" w:rsidP="004622F8">
      <w:pPr>
        <w:pStyle w:val="afd"/>
        <w:numPr>
          <w:ilvl w:val="2"/>
          <w:numId w:val="12"/>
        </w:numPr>
        <w:ind w:leftChars="0"/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 w:hint="eastAsia"/>
          <w:lang w:val="en-US" w:eastAsia="zh-TW"/>
        </w:rPr>
        <w:t>若確認使用者為其招攬業務員，系統回應提示訊息『核保員不得審核自己招攬的保單！請洽管理人員進行案件轉派。』，系統不顯示二分割畫面。</w:t>
      </w:r>
    </w:p>
    <w:p w:rsidR="001F7FE7" w:rsidRPr="00DD372A" w:rsidRDefault="001F7FE7" w:rsidP="004622F8">
      <w:pPr>
        <w:pStyle w:val="afd"/>
        <w:numPr>
          <w:ilvl w:val="0"/>
          <w:numId w:val="12"/>
        </w:numPr>
        <w:ind w:leftChars="0"/>
        <w:rPr>
          <w:rFonts w:ascii="微軟正黑體" w:eastAsia="微軟正黑體" w:hAnsi="微軟正黑體"/>
          <w:lang w:val="en-US" w:eastAsia="zh-TW"/>
        </w:rPr>
      </w:pPr>
      <w:r>
        <w:rPr>
          <w:rFonts w:ascii="微軟正黑體" w:eastAsia="微軟正黑體" w:hAnsi="微軟正黑體" w:hint="eastAsia"/>
          <w:lang w:val="en-US" w:eastAsia="zh-TW"/>
        </w:rPr>
        <w:t>使用者：開始進行</w:t>
      </w:r>
      <w:r w:rsidR="009372F8">
        <w:rPr>
          <w:rFonts w:ascii="微軟正黑體" w:eastAsia="微軟正黑體" w:hAnsi="微軟正黑體" w:hint="eastAsia"/>
          <w:lang w:val="en-US" w:eastAsia="zh-TW"/>
        </w:rPr>
        <w:t>案件返回的</w:t>
      </w:r>
      <w:r>
        <w:rPr>
          <w:rFonts w:ascii="微軟正黑體" w:eastAsia="微軟正黑體" w:hAnsi="微軟正黑體" w:hint="eastAsia"/>
          <w:lang w:val="en-US" w:eastAsia="zh-TW"/>
        </w:rPr>
        <w:t>作業。</w:t>
      </w:r>
    </w:p>
    <w:p w:rsidR="00697F7B" w:rsidRPr="00B47989" w:rsidRDefault="00697F7B" w:rsidP="00697F7B">
      <w:pPr>
        <w:rPr>
          <w:rFonts w:ascii="微軟正黑體" w:eastAsia="微軟正黑體" w:hAnsi="微軟正黑體"/>
          <w:lang w:eastAsia="zh-TW"/>
        </w:rPr>
      </w:pPr>
    </w:p>
    <w:p w:rsidR="00697F7B" w:rsidRPr="00F92235" w:rsidRDefault="00697F7B" w:rsidP="004622F8">
      <w:pPr>
        <w:pStyle w:val="afd"/>
        <w:numPr>
          <w:ilvl w:val="0"/>
          <w:numId w:val="17"/>
        </w:numPr>
        <w:spacing w:before="240" w:after="60"/>
        <w:ind w:leftChars="0"/>
        <w:outlineLvl w:val="2"/>
        <w:rPr>
          <w:rFonts w:cs="Arial"/>
          <w:i/>
          <w:sz w:val="32"/>
          <w:szCs w:val="32"/>
        </w:rPr>
      </w:pPr>
      <w:r w:rsidRPr="00F92235">
        <w:rPr>
          <w:rFonts w:cs="Arial" w:hint="eastAsia"/>
          <w:i/>
          <w:sz w:val="32"/>
          <w:szCs w:val="32"/>
        </w:rPr>
        <w:t xml:space="preserve">Behavior  - </w:t>
      </w:r>
      <w:r w:rsidRPr="00F92235">
        <w:rPr>
          <w:rFonts w:cs="Arial"/>
          <w:i/>
          <w:sz w:val="32"/>
          <w:szCs w:val="32"/>
        </w:rPr>
        <w:t>Feature</w:t>
      </w:r>
      <w:r w:rsidRPr="00F92235">
        <w:rPr>
          <w:rFonts w:cs="Arial" w:hint="eastAsia"/>
          <w:i/>
          <w:sz w:val="32"/>
          <w:szCs w:val="32"/>
        </w:rPr>
        <w:t xml:space="preserve"> Description</w:t>
      </w:r>
      <w:r w:rsidRPr="00F92235">
        <w:rPr>
          <w:rFonts w:cs="Arial" w:hint="eastAsia"/>
          <w:i/>
          <w:sz w:val="32"/>
          <w:szCs w:val="32"/>
        </w:rPr>
        <w:t>：</w:t>
      </w:r>
    </w:p>
    <w:tbl>
      <w:tblPr>
        <w:tblStyle w:val="af5"/>
        <w:tblW w:w="0" w:type="auto"/>
        <w:tblInd w:w="534" w:type="dxa"/>
        <w:tblLook w:val="04A0" w:firstRow="1" w:lastRow="0" w:firstColumn="1" w:lastColumn="0" w:noHBand="0" w:noVBand="1"/>
      </w:tblPr>
      <w:tblGrid>
        <w:gridCol w:w="1134"/>
        <w:gridCol w:w="1168"/>
        <w:gridCol w:w="6770"/>
      </w:tblGrid>
      <w:tr w:rsidR="00697F7B" w:rsidRPr="00A05DAA" w:rsidTr="00DA1275">
        <w:trPr>
          <w:trHeight w:val="361"/>
        </w:trPr>
        <w:tc>
          <w:tcPr>
            <w:tcW w:w="9072" w:type="dxa"/>
            <w:gridSpan w:val="3"/>
            <w:shd w:val="clear" w:color="auto" w:fill="A6A6A6" w:themeFill="background1" w:themeFillShade="A6"/>
          </w:tcPr>
          <w:p w:rsidR="00697F7B" w:rsidRPr="00A05DAA" w:rsidRDefault="00697F7B" w:rsidP="00DA1275">
            <w:pPr>
              <w:rPr>
                <w:rFonts w:ascii="微軟正黑體" w:eastAsia="微軟正黑體" w:hAnsi="微軟正黑體"/>
                <w:lang w:val="en-US" w:eastAsia="zh-TW"/>
              </w:rPr>
            </w:pPr>
            <w:r w:rsidRPr="00A05DAA">
              <w:rPr>
                <w:rFonts w:ascii="微軟正黑體" w:eastAsia="微軟正黑體" w:hAnsi="微軟正黑體"/>
                <w:lang w:val="en-US" w:eastAsia="zh-TW"/>
              </w:rPr>
              <w:t>Feature</w:t>
            </w:r>
            <w:r w:rsidRPr="00A05DAA">
              <w:rPr>
                <w:rFonts w:ascii="微軟正黑體" w:eastAsia="微軟正黑體" w:hAnsi="微軟正黑體" w:hint="eastAsia"/>
                <w:lang w:val="en-US" w:eastAsia="zh-TW"/>
              </w:rPr>
              <w:t>功能：</w:t>
            </w:r>
            <w:r>
              <w:rPr>
                <w:rFonts w:ascii="微軟正黑體" w:eastAsia="微軟正黑體" w:hAnsi="微軟正黑體" w:hint="eastAsia"/>
                <w:lang w:val="en-US" w:eastAsia="zh-TW"/>
              </w:rPr>
              <w:t>工作清單-個人案件案件顯示</w:t>
            </w:r>
          </w:p>
        </w:tc>
      </w:tr>
      <w:tr w:rsidR="00697F7B" w:rsidRPr="00A05DAA" w:rsidTr="00DA1275">
        <w:tc>
          <w:tcPr>
            <w:tcW w:w="1134" w:type="dxa"/>
            <w:vMerge w:val="restart"/>
          </w:tcPr>
          <w:p w:rsidR="00697F7B" w:rsidRPr="00A05DAA" w:rsidRDefault="00697F7B" w:rsidP="00DA1275">
            <w:pPr>
              <w:rPr>
                <w:rFonts w:ascii="微軟正黑體" w:eastAsia="微軟正黑體" w:hAnsi="微軟正黑體"/>
                <w:b/>
                <w:lang w:val="en-US" w:eastAsia="zh-TW"/>
              </w:rPr>
            </w:pPr>
            <w:r w:rsidRPr="00A05DAA">
              <w:rPr>
                <w:rFonts w:ascii="微軟正黑體" w:eastAsia="微軟正黑體" w:hAnsi="微軟正黑體"/>
                <w:b/>
                <w:lang w:val="en-US" w:eastAsia="zh-TW"/>
              </w:rPr>
              <w:t xml:space="preserve"> Scenario</w:t>
            </w:r>
          </w:p>
        </w:tc>
        <w:tc>
          <w:tcPr>
            <w:tcW w:w="7938" w:type="dxa"/>
            <w:gridSpan w:val="2"/>
          </w:tcPr>
          <w:p w:rsidR="00697F7B" w:rsidRPr="004C0B52" w:rsidRDefault="00697F7B" w:rsidP="00DA1275">
            <w:pPr>
              <w:rPr>
                <w:rFonts w:ascii="微軟正黑體" w:eastAsia="微軟正黑體" w:hAnsi="微軟正黑體"/>
                <w:b/>
                <w:lang w:val="en-US" w:eastAsia="zh-TW"/>
              </w:rPr>
            </w:pPr>
            <w:r>
              <w:rPr>
                <w:rFonts w:ascii="微軟正黑體" w:eastAsia="微軟正黑體" w:hAnsi="微軟正黑體" w:hint="eastAsia"/>
                <w:b/>
                <w:lang w:val="en-US" w:eastAsia="zh-TW"/>
              </w:rPr>
              <w:t>存在個人案件，顯示個人案件資料。</w:t>
            </w:r>
          </w:p>
        </w:tc>
      </w:tr>
      <w:tr w:rsidR="00697F7B" w:rsidRPr="00A05DAA" w:rsidTr="00DA1275">
        <w:trPr>
          <w:trHeight w:val="344"/>
        </w:trPr>
        <w:tc>
          <w:tcPr>
            <w:tcW w:w="1134" w:type="dxa"/>
            <w:vMerge/>
          </w:tcPr>
          <w:p w:rsidR="00697F7B" w:rsidRPr="00A05DAA" w:rsidRDefault="00697F7B" w:rsidP="00DA1275">
            <w:pPr>
              <w:rPr>
                <w:rFonts w:ascii="微軟正黑體" w:eastAsia="微軟正黑體" w:hAnsi="微軟正黑體"/>
                <w:lang w:eastAsia="zh-TW"/>
              </w:rPr>
            </w:pPr>
          </w:p>
        </w:tc>
        <w:tc>
          <w:tcPr>
            <w:tcW w:w="1168" w:type="dxa"/>
          </w:tcPr>
          <w:p w:rsidR="00697F7B" w:rsidRPr="004C0B52" w:rsidRDefault="00697F7B" w:rsidP="00DA1275">
            <w:pPr>
              <w:rPr>
                <w:rFonts w:ascii="微軟正黑體" w:eastAsia="微軟正黑體" w:hAnsi="微軟正黑體"/>
              </w:rPr>
            </w:pPr>
            <w:r w:rsidRPr="004C0B52">
              <w:rPr>
                <w:rFonts w:ascii="微軟正黑體" w:eastAsia="微軟正黑體" w:hAnsi="微軟正黑體"/>
              </w:rPr>
              <w:t xml:space="preserve">Given </w:t>
            </w:r>
          </w:p>
        </w:tc>
        <w:tc>
          <w:tcPr>
            <w:tcW w:w="6770" w:type="dxa"/>
          </w:tcPr>
          <w:p w:rsidR="00697F7B" w:rsidRPr="004C0B52" w:rsidRDefault="00697F7B" w:rsidP="00DA1275">
            <w:pPr>
              <w:rPr>
                <w:rFonts w:ascii="微軟正黑體" w:eastAsia="微軟正黑體" w:hAnsi="微軟正黑體"/>
                <w:lang w:eastAsia="zh-TW"/>
              </w:rPr>
            </w:pPr>
            <w:r w:rsidRPr="00782ABF">
              <w:rPr>
                <w:rFonts w:ascii="微軟正黑體" w:eastAsia="微軟正黑體" w:hAnsi="微軟正黑體" w:hint="eastAsia"/>
                <w:lang w:eastAsia="zh-TW"/>
              </w:rPr>
              <w:t>點選</w:t>
            </w:r>
            <w:r>
              <w:rPr>
                <w:rFonts w:ascii="微軟正黑體" w:eastAsia="微軟正黑體" w:hAnsi="微軟正黑體" w:hint="eastAsia"/>
                <w:lang w:eastAsia="zh-TW"/>
              </w:rPr>
              <w:t>e-Portal畫面</w:t>
            </w:r>
            <w:r>
              <w:rPr>
                <w:rFonts w:ascii="微軟正黑體" w:eastAsia="微軟正黑體" w:hAnsi="微軟正黑體" w:hint="eastAsia"/>
                <w:lang w:val="en-US" w:eastAsia="zh-TW"/>
              </w:rPr>
              <w:t>上方</w:t>
            </w:r>
            <w:r>
              <w:rPr>
                <w:rFonts w:ascii="微軟正黑體" w:eastAsia="微軟正黑體" w:hAnsi="微軟正黑體" w:hint="eastAsia"/>
                <w:u w:val="single"/>
                <w:lang w:val="en-US" w:eastAsia="zh-TW"/>
              </w:rPr>
              <w:t>系統</w:t>
            </w:r>
            <w:r w:rsidRPr="00D33F3D">
              <w:rPr>
                <w:rFonts w:ascii="微軟正黑體" w:eastAsia="微軟正黑體" w:hAnsi="微軟正黑體" w:hint="eastAsia"/>
                <w:u w:val="single"/>
                <w:lang w:val="en-US" w:eastAsia="zh-TW"/>
              </w:rPr>
              <w:t>選單</w:t>
            </w:r>
            <w:r w:rsidRPr="00D33F3D">
              <w:rPr>
                <w:rFonts w:ascii="微軟正黑體" w:eastAsia="微軟正黑體" w:hAnsi="微軟正黑體" w:hint="eastAsia"/>
                <w:lang w:val="en-US" w:eastAsia="zh-TW"/>
              </w:rPr>
              <w:t xml:space="preserve"> 之</w:t>
            </w:r>
            <w:r>
              <w:rPr>
                <w:rFonts w:ascii="微軟正黑體" w:eastAsia="微軟正黑體" w:hAnsi="微軟正黑體" w:hint="eastAsia"/>
                <w:lang w:val="en-US" w:eastAsia="zh-TW"/>
              </w:rPr>
              <w:t>【保單行政管理系統</w:t>
            </w:r>
            <w:r w:rsidRPr="00D33F3D">
              <w:rPr>
                <w:rFonts w:ascii="微軟正黑體" w:eastAsia="微軟正黑體" w:hAnsi="微軟正黑體" w:hint="eastAsia"/>
                <w:lang w:val="en-US" w:eastAsia="zh-TW"/>
              </w:rPr>
              <w:t>】</w:t>
            </w:r>
            <w:r w:rsidRPr="00AB4988">
              <w:rPr>
                <w:lang w:val="en-US" w:eastAsia="zh-TW"/>
              </w:rPr>
              <w:sym w:font="Wingdings" w:char="F0E0"/>
            </w:r>
            <w:r w:rsidRPr="00D33F3D">
              <w:rPr>
                <w:rFonts w:ascii="微軟正黑體" w:eastAsia="微軟正黑體" w:hAnsi="微軟正黑體" w:hint="eastAsia"/>
                <w:lang w:val="en-US" w:eastAsia="zh-TW"/>
              </w:rPr>
              <w:t>【</w:t>
            </w:r>
            <w:r>
              <w:rPr>
                <w:rFonts w:ascii="微軟正黑體" w:eastAsia="微軟正黑體" w:hAnsi="微軟正黑體" w:hint="eastAsia"/>
                <w:lang w:val="en-US" w:eastAsia="zh-TW"/>
              </w:rPr>
              <w:t>案件管理系統</w:t>
            </w:r>
            <w:r w:rsidRPr="0082051B">
              <w:rPr>
                <w:rFonts w:ascii="微軟正黑體" w:eastAsia="微軟正黑體" w:hAnsi="微軟正黑體" w:hint="eastAsia"/>
                <w:lang w:val="en-US" w:eastAsia="zh-TW"/>
              </w:rPr>
              <w:t>】系統</w:t>
            </w:r>
            <w:r>
              <w:rPr>
                <w:rFonts w:ascii="微軟正黑體" w:eastAsia="微軟正黑體" w:hAnsi="微軟正黑體" w:hint="eastAsia"/>
                <w:lang w:val="en-US" w:eastAsia="zh-TW"/>
              </w:rPr>
              <w:t>，進入</w:t>
            </w:r>
            <w:r>
              <w:rPr>
                <w:rFonts w:ascii="微軟正黑體" w:eastAsia="微軟正黑體" w:hAnsi="微軟正黑體" w:hint="eastAsia"/>
                <w:lang w:eastAsia="zh-TW"/>
              </w:rPr>
              <w:t>案件管理系統首頁</w:t>
            </w:r>
            <w:r>
              <w:rPr>
                <w:rFonts w:ascii="微軟正黑體" w:eastAsia="微軟正黑體" w:hAnsi="微軟正黑體" w:hint="eastAsia"/>
                <w:lang w:val="en-US" w:eastAsia="zh-TW"/>
              </w:rPr>
              <w:t>。</w:t>
            </w:r>
          </w:p>
        </w:tc>
      </w:tr>
      <w:tr w:rsidR="00697F7B" w:rsidRPr="00A05DAA" w:rsidTr="00DA1275">
        <w:tc>
          <w:tcPr>
            <w:tcW w:w="1134" w:type="dxa"/>
            <w:vMerge/>
          </w:tcPr>
          <w:p w:rsidR="00697F7B" w:rsidRPr="00A05DAA" w:rsidRDefault="00697F7B" w:rsidP="00DA1275">
            <w:pPr>
              <w:rPr>
                <w:rFonts w:ascii="微軟正黑體" w:eastAsia="微軟正黑體" w:hAnsi="微軟正黑體"/>
                <w:lang w:eastAsia="zh-TW"/>
              </w:rPr>
            </w:pPr>
          </w:p>
        </w:tc>
        <w:tc>
          <w:tcPr>
            <w:tcW w:w="1168" w:type="dxa"/>
          </w:tcPr>
          <w:p w:rsidR="00697F7B" w:rsidRPr="004C0B52" w:rsidRDefault="00697F7B" w:rsidP="00DA1275">
            <w:pPr>
              <w:rPr>
                <w:rFonts w:ascii="微軟正黑體" w:eastAsia="微軟正黑體" w:hAnsi="微軟正黑體"/>
              </w:rPr>
            </w:pPr>
            <w:r w:rsidRPr="004C0B52">
              <w:rPr>
                <w:rFonts w:ascii="微軟正黑體" w:eastAsia="微軟正黑體" w:hAnsi="微軟正黑體"/>
              </w:rPr>
              <w:t>When</w:t>
            </w:r>
          </w:p>
        </w:tc>
        <w:tc>
          <w:tcPr>
            <w:tcW w:w="6770" w:type="dxa"/>
          </w:tcPr>
          <w:p w:rsidR="00697F7B" w:rsidRPr="004C0B52" w:rsidRDefault="00697F7B" w:rsidP="00DA1275">
            <w:pPr>
              <w:rPr>
                <w:rFonts w:ascii="微軟正黑體" w:eastAsia="微軟正黑體" w:hAnsi="微軟正黑體"/>
                <w:lang w:eastAsia="zh-TW"/>
              </w:rPr>
            </w:pPr>
            <w:r w:rsidRPr="00782ABF">
              <w:rPr>
                <w:rFonts w:ascii="微軟正黑體" w:eastAsia="微軟正黑體" w:hAnsi="微軟正黑體" w:hint="eastAsia"/>
                <w:lang w:eastAsia="zh-TW"/>
              </w:rPr>
              <w:t>點選</w:t>
            </w:r>
            <w:r>
              <w:rPr>
                <w:rFonts w:ascii="微軟正黑體" w:eastAsia="微軟正黑體" w:hAnsi="微軟正黑體" w:hint="eastAsia"/>
                <w:lang w:eastAsia="zh-TW"/>
              </w:rPr>
              <w:t>案件管理系統首頁中間</w:t>
            </w:r>
            <w:r w:rsidRPr="00461C90">
              <w:rPr>
                <w:rFonts w:ascii="微軟正黑體" w:eastAsia="微軟正黑體" w:hAnsi="微軟正黑體" w:hint="eastAsia"/>
                <w:u w:val="single"/>
                <w:lang w:eastAsia="zh-TW"/>
              </w:rPr>
              <w:t>工作清單</w:t>
            </w:r>
            <w:r w:rsidRPr="00461C90">
              <w:rPr>
                <w:rFonts w:ascii="微軟正黑體" w:eastAsia="微軟正黑體" w:hAnsi="微軟正黑體" w:hint="eastAsia"/>
                <w:lang w:val="en-US" w:eastAsia="zh-TW"/>
              </w:rPr>
              <w:t xml:space="preserve"> 之【</w:t>
            </w:r>
            <w:r>
              <w:rPr>
                <w:rFonts w:ascii="微軟正黑體" w:eastAsia="微軟正黑體" w:hAnsi="微軟正黑體" w:hint="eastAsia"/>
                <w:lang w:val="en-US" w:eastAsia="zh-TW"/>
              </w:rPr>
              <w:t>個人</w:t>
            </w:r>
            <w:r w:rsidRPr="00461C90">
              <w:rPr>
                <w:rFonts w:ascii="微軟正黑體" w:eastAsia="微軟正黑體" w:hAnsi="微軟正黑體" w:hint="eastAsia"/>
                <w:lang w:val="en-US" w:eastAsia="zh-TW"/>
              </w:rPr>
              <w:t>案件</w:t>
            </w:r>
            <w:r w:rsidRPr="00461C90">
              <w:rPr>
                <w:rFonts w:ascii="微軟正黑體" w:eastAsia="微軟正黑體" w:hAnsi="微軟正黑體" w:hint="eastAsia"/>
                <w:lang w:eastAsia="zh-TW"/>
              </w:rPr>
              <w:t>】頁籤</w:t>
            </w:r>
            <w:r>
              <w:rPr>
                <w:rFonts w:ascii="微軟正黑體" w:eastAsia="微軟正黑體" w:hAnsi="微軟正黑體" w:hint="eastAsia"/>
                <w:lang w:val="en-US" w:eastAsia="zh-TW"/>
              </w:rPr>
              <w:t>。</w:t>
            </w:r>
          </w:p>
        </w:tc>
      </w:tr>
      <w:tr w:rsidR="00697F7B" w:rsidRPr="00A05DAA" w:rsidTr="00DA1275">
        <w:trPr>
          <w:trHeight w:val="262"/>
        </w:trPr>
        <w:tc>
          <w:tcPr>
            <w:tcW w:w="1134" w:type="dxa"/>
            <w:vMerge/>
          </w:tcPr>
          <w:p w:rsidR="00697F7B" w:rsidRPr="00A05DAA" w:rsidRDefault="00697F7B" w:rsidP="00DA1275">
            <w:pPr>
              <w:rPr>
                <w:rFonts w:ascii="微軟正黑體" w:eastAsia="微軟正黑體" w:hAnsi="微軟正黑體"/>
                <w:lang w:eastAsia="zh-TW"/>
              </w:rPr>
            </w:pPr>
          </w:p>
        </w:tc>
        <w:tc>
          <w:tcPr>
            <w:tcW w:w="1168" w:type="dxa"/>
          </w:tcPr>
          <w:p w:rsidR="00697F7B" w:rsidRPr="004C0B52" w:rsidRDefault="00697F7B" w:rsidP="00DA1275">
            <w:pPr>
              <w:rPr>
                <w:rFonts w:ascii="微軟正黑體" w:eastAsia="微軟正黑體" w:hAnsi="微軟正黑體"/>
              </w:rPr>
            </w:pPr>
            <w:r w:rsidRPr="004C0B52">
              <w:rPr>
                <w:rFonts w:ascii="微軟正黑體" w:eastAsia="微軟正黑體" w:hAnsi="微軟正黑體"/>
              </w:rPr>
              <w:t>Then</w:t>
            </w:r>
          </w:p>
        </w:tc>
        <w:tc>
          <w:tcPr>
            <w:tcW w:w="6770" w:type="dxa"/>
          </w:tcPr>
          <w:p w:rsidR="00697F7B" w:rsidRPr="004C0B52" w:rsidRDefault="00697F7B" w:rsidP="00DA1275">
            <w:pPr>
              <w:rPr>
                <w:rFonts w:ascii="微軟正黑體" w:eastAsia="微軟正黑體" w:hAnsi="微軟正黑體"/>
                <w:lang w:eastAsia="zh-TW"/>
              </w:rPr>
            </w:pPr>
            <w:r>
              <w:rPr>
                <w:rFonts w:ascii="微軟正黑體" w:eastAsia="微軟正黑體" w:hAnsi="微軟正黑體" w:hint="eastAsia"/>
                <w:lang w:val="en-US" w:eastAsia="zh-TW"/>
              </w:rPr>
              <w:t>顯示個人案件資料。</w:t>
            </w:r>
          </w:p>
        </w:tc>
      </w:tr>
      <w:tr w:rsidR="00697F7B" w:rsidRPr="004C0B52" w:rsidTr="00DA1275">
        <w:tc>
          <w:tcPr>
            <w:tcW w:w="1134" w:type="dxa"/>
            <w:vMerge w:val="restart"/>
          </w:tcPr>
          <w:p w:rsidR="00697F7B" w:rsidRPr="00A05DAA" w:rsidRDefault="00697F7B" w:rsidP="00DA1275">
            <w:pPr>
              <w:rPr>
                <w:rFonts w:ascii="微軟正黑體" w:eastAsia="微軟正黑體" w:hAnsi="微軟正黑體"/>
                <w:b/>
                <w:lang w:val="en-US" w:eastAsia="zh-TW"/>
              </w:rPr>
            </w:pPr>
            <w:r w:rsidRPr="00A05DAA">
              <w:rPr>
                <w:rFonts w:ascii="微軟正黑體" w:eastAsia="微軟正黑體" w:hAnsi="微軟正黑體"/>
                <w:b/>
                <w:lang w:val="en-US" w:eastAsia="zh-TW"/>
              </w:rPr>
              <w:t>Scenario</w:t>
            </w:r>
          </w:p>
        </w:tc>
        <w:tc>
          <w:tcPr>
            <w:tcW w:w="7938" w:type="dxa"/>
            <w:gridSpan w:val="2"/>
          </w:tcPr>
          <w:p w:rsidR="00697F7B" w:rsidRPr="004C0B52" w:rsidRDefault="00697F7B" w:rsidP="00DA1275">
            <w:pPr>
              <w:rPr>
                <w:rFonts w:ascii="微軟正黑體" w:eastAsia="微軟正黑體" w:hAnsi="微軟正黑體"/>
                <w:b/>
                <w:lang w:val="en-US" w:eastAsia="zh-TW"/>
              </w:rPr>
            </w:pPr>
            <w:r>
              <w:rPr>
                <w:rFonts w:ascii="微軟正黑體" w:eastAsia="微軟正黑體" w:hAnsi="微軟正黑體" w:hint="eastAsia"/>
                <w:b/>
                <w:lang w:val="en-US" w:eastAsia="zh-TW"/>
              </w:rPr>
              <w:t>無存在個人案件，顯示查無資料。</w:t>
            </w:r>
          </w:p>
        </w:tc>
      </w:tr>
      <w:tr w:rsidR="00697F7B" w:rsidRPr="004C0B52" w:rsidTr="00DA1275">
        <w:trPr>
          <w:trHeight w:val="344"/>
        </w:trPr>
        <w:tc>
          <w:tcPr>
            <w:tcW w:w="1134" w:type="dxa"/>
            <w:vMerge/>
          </w:tcPr>
          <w:p w:rsidR="00697F7B" w:rsidRPr="00A05DAA" w:rsidRDefault="00697F7B" w:rsidP="00DA1275">
            <w:pPr>
              <w:rPr>
                <w:rFonts w:ascii="微軟正黑體" w:eastAsia="微軟正黑體" w:hAnsi="微軟正黑體"/>
                <w:lang w:eastAsia="zh-TW"/>
              </w:rPr>
            </w:pPr>
          </w:p>
        </w:tc>
        <w:tc>
          <w:tcPr>
            <w:tcW w:w="1168" w:type="dxa"/>
          </w:tcPr>
          <w:p w:rsidR="00697F7B" w:rsidRPr="004C0B52" w:rsidRDefault="00697F7B" w:rsidP="00DA1275">
            <w:pPr>
              <w:rPr>
                <w:rFonts w:ascii="微軟正黑體" w:eastAsia="微軟正黑體" w:hAnsi="微軟正黑體"/>
              </w:rPr>
            </w:pPr>
            <w:r w:rsidRPr="004C0B52">
              <w:rPr>
                <w:rFonts w:ascii="微軟正黑體" w:eastAsia="微軟正黑體" w:hAnsi="微軟正黑體"/>
              </w:rPr>
              <w:t xml:space="preserve">Given </w:t>
            </w:r>
          </w:p>
        </w:tc>
        <w:tc>
          <w:tcPr>
            <w:tcW w:w="6770" w:type="dxa"/>
          </w:tcPr>
          <w:p w:rsidR="00697F7B" w:rsidRPr="004C0B52" w:rsidRDefault="00697F7B" w:rsidP="00DA1275">
            <w:pPr>
              <w:rPr>
                <w:rFonts w:ascii="微軟正黑體" w:eastAsia="微軟正黑體" w:hAnsi="微軟正黑體"/>
                <w:lang w:eastAsia="zh-TW"/>
              </w:rPr>
            </w:pPr>
            <w:r w:rsidRPr="00782ABF">
              <w:rPr>
                <w:rFonts w:ascii="微軟正黑體" w:eastAsia="微軟正黑體" w:hAnsi="微軟正黑體" w:hint="eastAsia"/>
                <w:lang w:eastAsia="zh-TW"/>
              </w:rPr>
              <w:t>點選</w:t>
            </w:r>
            <w:r>
              <w:rPr>
                <w:rFonts w:ascii="微軟正黑體" w:eastAsia="微軟正黑體" w:hAnsi="微軟正黑體" w:hint="eastAsia"/>
                <w:lang w:eastAsia="zh-TW"/>
              </w:rPr>
              <w:t>e-Portal畫面</w:t>
            </w:r>
            <w:r>
              <w:rPr>
                <w:rFonts w:ascii="微軟正黑體" w:eastAsia="微軟正黑體" w:hAnsi="微軟正黑體" w:hint="eastAsia"/>
                <w:lang w:val="en-US" w:eastAsia="zh-TW"/>
              </w:rPr>
              <w:t>上方</w:t>
            </w:r>
            <w:r>
              <w:rPr>
                <w:rFonts w:ascii="微軟正黑體" w:eastAsia="微軟正黑體" w:hAnsi="微軟正黑體" w:hint="eastAsia"/>
                <w:u w:val="single"/>
                <w:lang w:val="en-US" w:eastAsia="zh-TW"/>
              </w:rPr>
              <w:t>系統</w:t>
            </w:r>
            <w:r w:rsidRPr="00D33F3D">
              <w:rPr>
                <w:rFonts w:ascii="微軟正黑體" w:eastAsia="微軟正黑體" w:hAnsi="微軟正黑體" w:hint="eastAsia"/>
                <w:u w:val="single"/>
                <w:lang w:val="en-US" w:eastAsia="zh-TW"/>
              </w:rPr>
              <w:t>選單</w:t>
            </w:r>
            <w:r w:rsidRPr="00D33F3D">
              <w:rPr>
                <w:rFonts w:ascii="微軟正黑體" w:eastAsia="微軟正黑體" w:hAnsi="微軟正黑體" w:hint="eastAsia"/>
                <w:lang w:val="en-US" w:eastAsia="zh-TW"/>
              </w:rPr>
              <w:t xml:space="preserve"> 之</w:t>
            </w:r>
            <w:r>
              <w:rPr>
                <w:rFonts w:ascii="微軟正黑體" w:eastAsia="微軟正黑體" w:hAnsi="微軟正黑體" w:hint="eastAsia"/>
                <w:lang w:val="en-US" w:eastAsia="zh-TW"/>
              </w:rPr>
              <w:t>【保單行政管理系統</w:t>
            </w:r>
            <w:r w:rsidRPr="00D33F3D">
              <w:rPr>
                <w:rFonts w:ascii="微軟正黑體" w:eastAsia="微軟正黑體" w:hAnsi="微軟正黑體" w:hint="eastAsia"/>
                <w:lang w:val="en-US" w:eastAsia="zh-TW"/>
              </w:rPr>
              <w:t>】</w:t>
            </w:r>
            <w:r w:rsidRPr="00AB4988">
              <w:rPr>
                <w:lang w:val="en-US" w:eastAsia="zh-TW"/>
              </w:rPr>
              <w:sym w:font="Wingdings" w:char="F0E0"/>
            </w:r>
            <w:r w:rsidRPr="00D33F3D">
              <w:rPr>
                <w:rFonts w:ascii="微軟正黑體" w:eastAsia="微軟正黑體" w:hAnsi="微軟正黑體" w:hint="eastAsia"/>
                <w:lang w:val="en-US" w:eastAsia="zh-TW"/>
              </w:rPr>
              <w:t>【</w:t>
            </w:r>
            <w:r>
              <w:rPr>
                <w:rFonts w:ascii="微軟正黑體" w:eastAsia="微軟正黑體" w:hAnsi="微軟正黑體" w:hint="eastAsia"/>
                <w:lang w:val="en-US" w:eastAsia="zh-TW"/>
              </w:rPr>
              <w:t>案件管理系統</w:t>
            </w:r>
            <w:r w:rsidRPr="0082051B">
              <w:rPr>
                <w:rFonts w:ascii="微軟正黑體" w:eastAsia="微軟正黑體" w:hAnsi="微軟正黑體" w:hint="eastAsia"/>
                <w:lang w:val="en-US" w:eastAsia="zh-TW"/>
              </w:rPr>
              <w:t>】系統</w:t>
            </w:r>
            <w:r>
              <w:rPr>
                <w:rFonts w:ascii="微軟正黑體" w:eastAsia="微軟正黑體" w:hAnsi="微軟正黑體" w:hint="eastAsia"/>
                <w:lang w:val="en-US" w:eastAsia="zh-TW"/>
              </w:rPr>
              <w:t>，進入</w:t>
            </w:r>
            <w:r>
              <w:rPr>
                <w:rFonts w:ascii="微軟正黑體" w:eastAsia="微軟正黑體" w:hAnsi="微軟正黑體" w:hint="eastAsia"/>
                <w:lang w:eastAsia="zh-TW"/>
              </w:rPr>
              <w:t>案件管理系統首頁</w:t>
            </w:r>
            <w:r>
              <w:rPr>
                <w:rFonts w:ascii="微軟正黑體" w:eastAsia="微軟正黑體" w:hAnsi="微軟正黑體" w:hint="eastAsia"/>
                <w:lang w:val="en-US" w:eastAsia="zh-TW"/>
              </w:rPr>
              <w:t>。</w:t>
            </w:r>
          </w:p>
        </w:tc>
      </w:tr>
      <w:tr w:rsidR="00697F7B" w:rsidRPr="004C0B52" w:rsidTr="00DA1275">
        <w:tc>
          <w:tcPr>
            <w:tcW w:w="1134" w:type="dxa"/>
            <w:vMerge/>
          </w:tcPr>
          <w:p w:rsidR="00697F7B" w:rsidRPr="00A05DAA" w:rsidRDefault="00697F7B" w:rsidP="00DA1275">
            <w:pPr>
              <w:rPr>
                <w:rFonts w:ascii="微軟正黑體" w:eastAsia="微軟正黑體" w:hAnsi="微軟正黑體"/>
                <w:lang w:eastAsia="zh-TW"/>
              </w:rPr>
            </w:pPr>
          </w:p>
        </w:tc>
        <w:tc>
          <w:tcPr>
            <w:tcW w:w="1168" w:type="dxa"/>
          </w:tcPr>
          <w:p w:rsidR="00697F7B" w:rsidRPr="004C0B52" w:rsidRDefault="00697F7B" w:rsidP="00DA1275">
            <w:pPr>
              <w:rPr>
                <w:rFonts w:ascii="微軟正黑體" w:eastAsia="微軟正黑體" w:hAnsi="微軟正黑體"/>
              </w:rPr>
            </w:pPr>
            <w:r w:rsidRPr="004C0B52">
              <w:rPr>
                <w:rFonts w:ascii="微軟正黑體" w:eastAsia="微軟正黑體" w:hAnsi="微軟正黑體"/>
              </w:rPr>
              <w:t>When</w:t>
            </w:r>
          </w:p>
        </w:tc>
        <w:tc>
          <w:tcPr>
            <w:tcW w:w="6770" w:type="dxa"/>
          </w:tcPr>
          <w:p w:rsidR="00697F7B" w:rsidRPr="004C0B52" w:rsidRDefault="00697F7B" w:rsidP="00DA1275">
            <w:pPr>
              <w:rPr>
                <w:rFonts w:ascii="微軟正黑體" w:eastAsia="微軟正黑體" w:hAnsi="微軟正黑體"/>
                <w:lang w:eastAsia="zh-TW"/>
              </w:rPr>
            </w:pPr>
            <w:r w:rsidRPr="00782ABF">
              <w:rPr>
                <w:rFonts w:ascii="微軟正黑體" w:eastAsia="微軟正黑體" w:hAnsi="微軟正黑體" w:hint="eastAsia"/>
                <w:lang w:eastAsia="zh-TW"/>
              </w:rPr>
              <w:t>點選</w:t>
            </w:r>
            <w:r>
              <w:rPr>
                <w:rFonts w:ascii="微軟正黑體" w:eastAsia="微軟正黑體" w:hAnsi="微軟正黑體" w:hint="eastAsia"/>
                <w:lang w:eastAsia="zh-TW"/>
              </w:rPr>
              <w:t>案件管理系統首頁中間</w:t>
            </w:r>
            <w:r w:rsidRPr="00461C90">
              <w:rPr>
                <w:rFonts w:ascii="微軟正黑體" w:eastAsia="微軟正黑體" w:hAnsi="微軟正黑體" w:hint="eastAsia"/>
                <w:u w:val="single"/>
                <w:lang w:eastAsia="zh-TW"/>
              </w:rPr>
              <w:t>工作清單</w:t>
            </w:r>
            <w:r w:rsidRPr="00461C90">
              <w:rPr>
                <w:rFonts w:ascii="微軟正黑體" w:eastAsia="微軟正黑體" w:hAnsi="微軟正黑體" w:hint="eastAsia"/>
                <w:lang w:val="en-US" w:eastAsia="zh-TW"/>
              </w:rPr>
              <w:t xml:space="preserve"> 之【</w:t>
            </w:r>
            <w:r>
              <w:rPr>
                <w:rFonts w:ascii="微軟正黑體" w:eastAsia="微軟正黑體" w:hAnsi="微軟正黑體" w:hint="eastAsia"/>
                <w:lang w:val="en-US" w:eastAsia="zh-TW"/>
              </w:rPr>
              <w:t>個人</w:t>
            </w:r>
            <w:r w:rsidRPr="00461C90">
              <w:rPr>
                <w:rFonts w:ascii="微軟正黑體" w:eastAsia="微軟正黑體" w:hAnsi="微軟正黑體" w:hint="eastAsia"/>
                <w:lang w:val="en-US" w:eastAsia="zh-TW"/>
              </w:rPr>
              <w:t>案件</w:t>
            </w:r>
            <w:r w:rsidRPr="00461C90">
              <w:rPr>
                <w:rFonts w:ascii="微軟正黑體" w:eastAsia="微軟正黑體" w:hAnsi="微軟正黑體" w:hint="eastAsia"/>
                <w:lang w:eastAsia="zh-TW"/>
              </w:rPr>
              <w:t>】頁籤</w:t>
            </w:r>
            <w:r>
              <w:rPr>
                <w:rFonts w:ascii="微軟正黑體" w:eastAsia="微軟正黑體" w:hAnsi="微軟正黑體" w:hint="eastAsia"/>
                <w:lang w:val="en-US" w:eastAsia="zh-TW"/>
              </w:rPr>
              <w:t>。</w:t>
            </w:r>
          </w:p>
        </w:tc>
      </w:tr>
      <w:tr w:rsidR="00697F7B" w:rsidRPr="004C0B52" w:rsidTr="00DA1275">
        <w:trPr>
          <w:trHeight w:val="262"/>
        </w:trPr>
        <w:tc>
          <w:tcPr>
            <w:tcW w:w="1134" w:type="dxa"/>
            <w:vMerge/>
          </w:tcPr>
          <w:p w:rsidR="00697F7B" w:rsidRPr="00A05DAA" w:rsidRDefault="00697F7B" w:rsidP="00DA1275">
            <w:pPr>
              <w:rPr>
                <w:rFonts w:ascii="微軟正黑體" w:eastAsia="微軟正黑體" w:hAnsi="微軟正黑體"/>
                <w:lang w:eastAsia="zh-TW"/>
              </w:rPr>
            </w:pPr>
          </w:p>
        </w:tc>
        <w:tc>
          <w:tcPr>
            <w:tcW w:w="1168" w:type="dxa"/>
          </w:tcPr>
          <w:p w:rsidR="00697F7B" w:rsidRPr="004C0B52" w:rsidRDefault="00697F7B" w:rsidP="00DA1275">
            <w:pPr>
              <w:rPr>
                <w:rFonts w:ascii="微軟正黑體" w:eastAsia="微軟正黑體" w:hAnsi="微軟正黑體"/>
              </w:rPr>
            </w:pPr>
            <w:r w:rsidRPr="004C0B52">
              <w:rPr>
                <w:rFonts w:ascii="微軟正黑體" w:eastAsia="微軟正黑體" w:hAnsi="微軟正黑體"/>
              </w:rPr>
              <w:t>Then</w:t>
            </w:r>
          </w:p>
        </w:tc>
        <w:tc>
          <w:tcPr>
            <w:tcW w:w="6770" w:type="dxa"/>
          </w:tcPr>
          <w:p w:rsidR="00697F7B" w:rsidRPr="004C0B52" w:rsidRDefault="00697F7B" w:rsidP="00DA1275">
            <w:pPr>
              <w:rPr>
                <w:rFonts w:ascii="微軟正黑體" w:eastAsia="微軟正黑體" w:hAnsi="微軟正黑體"/>
                <w:lang w:eastAsia="zh-TW"/>
              </w:rPr>
            </w:pPr>
            <w:r>
              <w:rPr>
                <w:rFonts w:ascii="微軟正黑體" w:eastAsia="微軟正黑體" w:hAnsi="微軟正黑體" w:hint="eastAsia"/>
                <w:lang w:eastAsia="zh-TW"/>
              </w:rPr>
              <w:t>顯示查無資料。</w:t>
            </w:r>
          </w:p>
        </w:tc>
      </w:tr>
    </w:tbl>
    <w:p w:rsidR="00697F7B" w:rsidRDefault="00697F7B" w:rsidP="00697F7B">
      <w:pPr>
        <w:rPr>
          <w:rFonts w:ascii="微軟正黑體" w:eastAsia="微軟正黑體" w:hAnsi="微軟正黑體"/>
          <w:lang w:eastAsia="zh-TW"/>
        </w:rPr>
      </w:pPr>
    </w:p>
    <w:tbl>
      <w:tblPr>
        <w:tblStyle w:val="af5"/>
        <w:tblW w:w="0" w:type="auto"/>
        <w:tblInd w:w="534" w:type="dxa"/>
        <w:tblLook w:val="04A0" w:firstRow="1" w:lastRow="0" w:firstColumn="1" w:lastColumn="0" w:noHBand="0" w:noVBand="1"/>
      </w:tblPr>
      <w:tblGrid>
        <w:gridCol w:w="1134"/>
        <w:gridCol w:w="1168"/>
        <w:gridCol w:w="6770"/>
      </w:tblGrid>
      <w:tr w:rsidR="00697F7B" w:rsidRPr="00A05DAA" w:rsidTr="00DA1275">
        <w:trPr>
          <w:trHeight w:val="361"/>
        </w:trPr>
        <w:tc>
          <w:tcPr>
            <w:tcW w:w="9072" w:type="dxa"/>
            <w:gridSpan w:val="3"/>
            <w:shd w:val="clear" w:color="auto" w:fill="A6A6A6" w:themeFill="background1" w:themeFillShade="A6"/>
          </w:tcPr>
          <w:p w:rsidR="00697F7B" w:rsidRPr="00A05DAA" w:rsidRDefault="00697F7B" w:rsidP="00DA1275">
            <w:pPr>
              <w:rPr>
                <w:rFonts w:ascii="微軟正黑體" w:eastAsia="微軟正黑體" w:hAnsi="微軟正黑體"/>
                <w:lang w:val="en-US" w:eastAsia="zh-TW"/>
              </w:rPr>
            </w:pPr>
            <w:r w:rsidRPr="00A05DAA">
              <w:rPr>
                <w:rFonts w:ascii="微軟正黑體" w:eastAsia="微軟正黑體" w:hAnsi="微軟正黑體"/>
                <w:lang w:val="en-US" w:eastAsia="zh-TW"/>
              </w:rPr>
              <w:t>Feature</w:t>
            </w:r>
            <w:r w:rsidRPr="00A05DAA">
              <w:rPr>
                <w:rFonts w:ascii="微軟正黑體" w:eastAsia="微軟正黑體" w:hAnsi="微軟正黑體" w:hint="eastAsia"/>
                <w:lang w:val="en-US" w:eastAsia="zh-TW"/>
              </w:rPr>
              <w:t>功能：</w:t>
            </w:r>
            <w:r>
              <w:rPr>
                <w:rFonts w:ascii="微軟正黑體" w:eastAsia="微軟正黑體" w:hAnsi="微軟正黑體" w:hint="eastAsia"/>
                <w:lang w:val="en-US" w:eastAsia="zh-TW"/>
              </w:rPr>
              <w:t>開啟對應活動關卡二分割畫面功能。</w:t>
            </w:r>
          </w:p>
        </w:tc>
      </w:tr>
      <w:tr w:rsidR="00697F7B" w:rsidRPr="00A05DAA" w:rsidTr="00DA1275">
        <w:tc>
          <w:tcPr>
            <w:tcW w:w="1134" w:type="dxa"/>
            <w:vMerge w:val="restart"/>
          </w:tcPr>
          <w:p w:rsidR="00697F7B" w:rsidRPr="00A05DAA" w:rsidRDefault="00697F7B" w:rsidP="00DA1275">
            <w:pPr>
              <w:rPr>
                <w:rFonts w:ascii="微軟正黑體" w:eastAsia="微軟正黑體" w:hAnsi="微軟正黑體"/>
                <w:b/>
                <w:lang w:val="en-US" w:eastAsia="zh-TW"/>
              </w:rPr>
            </w:pPr>
            <w:r w:rsidRPr="00A05DAA">
              <w:rPr>
                <w:rFonts w:ascii="微軟正黑體" w:eastAsia="微軟正黑體" w:hAnsi="微軟正黑體"/>
                <w:b/>
                <w:lang w:val="en-US" w:eastAsia="zh-TW"/>
              </w:rPr>
              <w:t xml:space="preserve"> Scenario</w:t>
            </w:r>
          </w:p>
        </w:tc>
        <w:tc>
          <w:tcPr>
            <w:tcW w:w="7938" w:type="dxa"/>
            <w:gridSpan w:val="2"/>
          </w:tcPr>
          <w:p w:rsidR="00697F7B" w:rsidRPr="004C0B52" w:rsidRDefault="00697F7B" w:rsidP="00DA1275">
            <w:pPr>
              <w:rPr>
                <w:rFonts w:ascii="微軟正黑體" w:eastAsia="微軟正黑體" w:hAnsi="微軟正黑體"/>
                <w:b/>
                <w:lang w:val="en-US" w:eastAsia="zh-TW"/>
              </w:rPr>
            </w:pPr>
            <w:r>
              <w:rPr>
                <w:rFonts w:ascii="微軟正黑體" w:eastAsia="微軟正黑體" w:hAnsi="微軟正黑體" w:hint="eastAsia"/>
                <w:b/>
                <w:lang w:val="en-US" w:eastAsia="zh-TW"/>
              </w:rPr>
              <w:t>接續處理剛剛做到一半的案件</w:t>
            </w:r>
          </w:p>
        </w:tc>
      </w:tr>
      <w:tr w:rsidR="00697F7B" w:rsidRPr="00A05DAA" w:rsidTr="00DA1275">
        <w:trPr>
          <w:trHeight w:val="344"/>
        </w:trPr>
        <w:tc>
          <w:tcPr>
            <w:tcW w:w="1134" w:type="dxa"/>
            <w:vMerge/>
          </w:tcPr>
          <w:p w:rsidR="00697F7B" w:rsidRPr="00A05DAA" w:rsidRDefault="00697F7B" w:rsidP="00DA1275">
            <w:pPr>
              <w:rPr>
                <w:rFonts w:ascii="微軟正黑體" w:eastAsia="微軟正黑體" w:hAnsi="微軟正黑體"/>
                <w:lang w:eastAsia="zh-TW"/>
              </w:rPr>
            </w:pPr>
          </w:p>
        </w:tc>
        <w:tc>
          <w:tcPr>
            <w:tcW w:w="1168" w:type="dxa"/>
          </w:tcPr>
          <w:p w:rsidR="00697F7B" w:rsidRPr="004C0B52" w:rsidRDefault="00697F7B" w:rsidP="00DA1275">
            <w:pPr>
              <w:rPr>
                <w:rFonts w:ascii="微軟正黑體" w:eastAsia="微軟正黑體" w:hAnsi="微軟正黑體"/>
              </w:rPr>
            </w:pPr>
            <w:r w:rsidRPr="004C0B52">
              <w:rPr>
                <w:rFonts w:ascii="微軟正黑體" w:eastAsia="微軟正黑體" w:hAnsi="微軟正黑體"/>
              </w:rPr>
              <w:t xml:space="preserve">Given </w:t>
            </w:r>
          </w:p>
        </w:tc>
        <w:tc>
          <w:tcPr>
            <w:tcW w:w="6770" w:type="dxa"/>
          </w:tcPr>
          <w:p w:rsidR="00697F7B" w:rsidRPr="004C0B52" w:rsidRDefault="00697F7B" w:rsidP="00DA1275">
            <w:pPr>
              <w:rPr>
                <w:rFonts w:ascii="微軟正黑體" w:eastAsia="微軟正黑體" w:hAnsi="微軟正黑體"/>
                <w:lang w:eastAsia="zh-TW"/>
              </w:rPr>
            </w:pPr>
            <w:r w:rsidRPr="00782ABF">
              <w:rPr>
                <w:rFonts w:ascii="微軟正黑體" w:eastAsia="微軟正黑體" w:hAnsi="微軟正黑體" w:hint="eastAsia"/>
                <w:lang w:eastAsia="zh-TW"/>
              </w:rPr>
              <w:t>點選</w:t>
            </w:r>
            <w:r>
              <w:rPr>
                <w:rFonts w:ascii="微軟正黑體" w:eastAsia="微軟正黑體" w:hAnsi="微軟正黑體" w:hint="eastAsia"/>
                <w:lang w:eastAsia="zh-TW"/>
              </w:rPr>
              <w:t>e-Portal畫面</w:t>
            </w:r>
            <w:r>
              <w:rPr>
                <w:rFonts w:ascii="微軟正黑體" w:eastAsia="微軟正黑體" w:hAnsi="微軟正黑體" w:hint="eastAsia"/>
                <w:lang w:val="en-US" w:eastAsia="zh-TW"/>
              </w:rPr>
              <w:t>上方</w:t>
            </w:r>
            <w:r>
              <w:rPr>
                <w:rFonts w:ascii="微軟正黑體" w:eastAsia="微軟正黑體" w:hAnsi="微軟正黑體" w:hint="eastAsia"/>
                <w:u w:val="single"/>
                <w:lang w:val="en-US" w:eastAsia="zh-TW"/>
              </w:rPr>
              <w:t>系統</w:t>
            </w:r>
            <w:r w:rsidRPr="00D33F3D">
              <w:rPr>
                <w:rFonts w:ascii="微軟正黑體" w:eastAsia="微軟正黑體" w:hAnsi="微軟正黑體" w:hint="eastAsia"/>
                <w:u w:val="single"/>
                <w:lang w:val="en-US" w:eastAsia="zh-TW"/>
              </w:rPr>
              <w:t>選單</w:t>
            </w:r>
            <w:r w:rsidRPr="00D33F3D">
              <w:rPr>
                <w:rFonts w:ascii="微軟正黑體" w:eastAsia="微軟正黑體" w:hAnsi="微軟正黑體" w:hint="eastAsia"/>
                <w:lang w:val="en-US" w:eastAsia="zh-TW"/>
              </w:rPr>
              <w:t xml:space="preserve"> 之</w:t>
            </w:r>
            <w:r>
              <w:rPr>
                <w:rFonts w:ascii="微軟正黑體" w:eastAsia="微軟正黑體" w:hAnsi="微軟正黑體" w:hint="eastAsia"/>
                <w:lang w:val="en-US" w:eastAsia="zh-TW"/>
              </w:rPr>
              <w:t>【保單行政管理系統</w:t>
            </w:r>
            <w:r w:rsidRPr="00D33F3D">
              <w:rPr>
                <w:rFonts w:ascii="微軟正黑體" w:eastAsia="微軟正黑體" w:hAnsi="微軟正黑體" w:hint="eastAsia"/>
                <w:lang w:val="en-US" w:eastAsia="zh-TW"/>
              </w:rPr>
              <w:t>】</w:t>
            </w:r>
            <w:r w:rsidRPr="00AB4988">
              <w:rPr>
                <w:lang w:val="en-US" w:eastAsia="zh-TW"/>
              </w:rPr>
              <w:sym w:font="Wingdings" w:char="F0E0"/>
            </w:r>
            <w:r w:rsidRPr="00D33F3D">
              <w:rPr>
                <w:rFonts w:ascii="微軟正黑體" w:eastAsia="微軟正黑體" w:hAnsi="微軟正黑體" w:hint="eastAsia"/>
                <w:lang w:val="en-US" w:eastAsia="zh-TW"/>
              </w:rPr>
              <w:t>【</w:t>
            </w:r>
            <w:r>
              <w:rPr>
                <w:rFonts w:ascii="微軟正黑體" w:eastAsia="微軟正黑體" w:hAnsi="微軟正黑體" w:hint="eastAsia"/>
                <w:lang w:val="en-US" w:eastAsia="zh-TW"/>
              </w:rPr>
              <w:t>案件管理系統</w:t>
            </w:r>
            <w:r w:rsidRPr="0082051B">
              <w:rPr>
                <w:rFonts w:ascii="微軟正黑體" w:eastAsia="微軟正黑體" w:hAnsi="微軟正黑體" w:hint="eastAsia"/>
                <w:lang w:val="en-US" w:eastAsia="zh-TW"/>
              </w:rPr>
              <w:t>】系統</w:t>
            </w:r>
            <w:r>
              <w:rPr>
                <w:rFonts w:ascii="微軟正黑體" w:eastAsia="微軟正黑體" w:hAnsi="微軟正黑體" w:hint="eastAsia"/>
                <w:lang w:val="en-US" w:eastAsia="zh-TW"/>
              </w:rPr>
              <w:t>，進入</w:t>
            </w:r>
            <w:r>
              <w:rPr>
                <w:rFonts w:ascii="微軟正黑體" w:eastAsia="微軟正黑體" w:hAnsi="微軟正黑體" w:hint="eastAsia"/>
                <w:lang w:eastAsia="zh-TW"/>
              </w:rPr>
              <w:t>案件管理系統首頁</w:t>
            </w:r>
            <w:r>
              <w:rPr>
                <w:rFonts w:ascii="微軟正黑體" w:eastAsia="微軟正黑體" w:hAnsi="微軟正黑體" w:hint="eastAsia"/>
                <w:lang w:val="en-US" w:eastAsia="zh-TW"/>
              </w:rPr>
              <w:t>。</w:t>
            </w:r>
          </w:p>
        </w:tc>
      </w:tr>
      <w:tr w:rsidR="00697F7B" w:rsidRPr="00A05DAA" w:rsidTr="00DA1275">
        <w:tc>
          <w:tcPr>
            <w:tcW w:w="1134" w:type="dxa"/>
            <w:vMerge/>
          </w:tcPr>
          <w:p w:rsidR="00697F7B" w:rsidRPr="00A05DAA" w:rsidRDefault="00697F7B" w:rsidP="00DA1275">
            <w:pPr>
              <w:rPr>
                <w:rFonts w:ascii="微軟正黑體" w:eastAsia="微軟正黑體" w:hAnsi="微軟正黑體"/>
                <w:lang w:eastAsia="zh-TW"/>
              </w:rPr>
            </w:pPr>
          </w:p>
        </w:tc>
        <w:tc>
          <w:tcPr>
            <w:tcW w:w="1168" w:type="dxa"/>
          </w:tcPr>
          <w:p w:rsidR="00697F7B" w:rsidRPr="004C0B52" w:rsidRDefault="00697F7B" w:rsidP="00DA1275">
            <w:pPr>
              <w:rPr>
                <w:rFonts w:ascii="微軟正黑體" w:eastAsia="微軟正黑體" w:hAnsi="微軟正黑體"/>
              </w:rPr>
            </w:pPr>
            <w:r w:rsidRPr="004C0B52">
              <w:rPr>
                <w:rFonts w:ascii="微軟正黑體" w:eastAsia="微軟正黑體" w:hAnsi="微軟正黑體"/>
              </w:rPr>
              <w:t>When</w:t>
            </w:r>
          </w:p>
        </w:tc>
        <w:tc>
          <w:tcPr>
            <w:tcW w:w="6770" w:type="dxa"/>
          </w:tcPr>
          <w:p w:rsidR="00697F7B" w:rsidRPr="004C0B52" w:rsidRDefault="00697F7B" w:rsidP="00DA1275">
            <w:pPr>
              <w:rPr>
                <w:rFonts w:ascii="微軟正黑體" w:eastAsia="微軟正黑體" w:hAnsi="微軟正黑體"/>
                <w:lang w:eastAsia="zh-TW"/>
              </w:rPr>
            </w:pPr>
            <w:r w:rsidRPr="00782ABF">
              <w:rPr>
                <w:rFonts w:ascii="微軟正黑體" w:eastAsia="微軟正黑體" w:hAnsi="微軟正黑體" w:hint="eastAsia"/>
                <w:lang w:eastAsia="zh-TW"/>
              </w:rPr>
              <w:t>點選</w:t>
            </w:r>
            <w:r>
              <w:rPr>
                <w:rFonts w:ascii="微軟正黑體" w:eastAsia="微軟正黑體" w:hAnsi="微軟正黑體" w:hint="eastAsia"/>
                <w:lang w:eastAsia="zh-TW"/>
              </w:rPr>
              <w:t>案件管理系統首頁中間</w:t>
            </w:r>
            <w:r w:rsidRPr="00461C90">
              <w:rPr>
                <w:rFonts w:ascii="微軟正黑體" w:eastAsia="微軟正黑體" w:hAnsi="微軟正黑體" w:hint="eastAsia"/>
                <w:u w:val="single"/>
                <w:lang w:eastAsia="zh-TW"/>
              </w:rPr>
              <w:t>工作清單</w:t>
            </w:r>
            <w:r w:rsidRPr="00461C90">
              <w:rPr>
                <w:rFonts w:ascii="微軟正黑體" w:eastAsia="微軟正黑體" w:hAnsi="微軟正黑體" w:hint="eastAsia"/>
                <w:lang w:val="en-US" w:eastAsia="zh-TW"/>
              </w:rPr>
              <w:t xml:space="preserve"> 之【</w:t>
            </w:r>
            <w:r>
              <w:rPr>
                <w:rFonts w:ascii="微軟正黑體" w:eastAsia="微軟正黑體" w:hAnsi="微軟正黑體" w:hint="eastAsia"/>
                <w:lang w:val="en-US" w:eastAsia="zh-TW"/>
              </w:rPr>
              <w:t>個人</w:t>
            </w:r>
            <w:r w:rsidRPr="00461C90">
              <w:rPr>
                <w:rFonts w:ascii="微軟正黑體" w:eastAsia="微軟正黑體" w:hAnsi="微軟正黑體" w:hint="eastAsia"/>
                <w:lang w:val="en-US" w:eastAsia="zh-TW"/>
              </w:rPr>
              <w:t>案件</w:t>
            </w:r>
            <w:r w:rsidRPr="00461C90">
              <w:rPr>
                <w:rFonts w:ascii="微軟正黑體" w:eastAsia="微軟正黑體" w:hAnsi="微軟正黑體" w:hint="eastAsia"/>
                <w:lang w:eastAsia="zh-TW"/>
              </w:rPr>
              <w:t>】頁籤</w:t>
            </w:r>
            <w:r>
              <w:rPr>
                <w:rFonts w:ascii="微軟正黑體" w:eastAsia="微軟正黑體" w:hAnsi="微軟正黑體" w:hint="eastAsia"/>
                <w:lang w:eastAsia="zh-TW"/>
              </w:rPr>
              <w:t>，點選</w:t>
            </w:r>
            <w:r w:rsidR="00FC4779">
              <w:rPr>
                <w:rFonts w:ascii="微軟正黑體" w:eastAsia="微軟正黑體" w:hAnsi="微軟正黑體" w:cs="Arial" w:hint="eastAsia"/>
                <w:shd w:val="pct15" w:color="auto" w:fill="FFFFFF"/>
                <w:lang w:eastAsia="zh-TW"/>
              </w:rPr>
              <w:t>接續</w:t>
            </w:r>
            <w:r w:rsidRPr="00892CA3">
              <w:rPr>
                <w:rFonts w:ascii="微軟正黑體" w:eastAsia="微軟正黑體" w:hAnsi="微軟正黑體" w:cs="Arial" w:hint="eastAsia"/>
                <w:shd w:val="pct15" w:color="auto" w:fill="FFFFFF"/>
                <w:lang w:eastAsia="zh-TW"/>
              </w:rPr>
              <w:t>作業</w:t>
            </w:r>
            <w:r w:rsidR="004A72F6">
              <w:rPr>
                <w:rFonts w:ascii="微軟正黑體" w:eastAsia="微軟正黑體" w:hAnsi="微軟正黑體" w:cs="Arial"/>
                <w:noProof/>
                <w:shd w:val="pct15" w:color="auto" w:fill="FFFFFF"/>
                <w:lang w:val="en-US" w:eastAsia="zh-TW"/>
              </w:rPr>
              <w:drawing>
                <wp:inline distT="0" distB="0" distL="0" distR="0">
                  <wp:extent cx="230505" cy="230505"/>
                  <wp:effectExtent l="19050" t="0" r="0" b="0"/>
                  <wp:docPr id="289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505" cy="230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微軟正黑體" w:eastAsia="微軟正黑體" w:hAnsi="微軟正黑體" w:hint="eastAsia"/>
                <w:lang w:eastAsia="zh-TW"/>
              </w:rPr>
              <w:t>圖示按鍵。</w:t>
            </w:r>
          </w:p>
        </w:tc>
      </w:tr>
      <w:tr w:rsidR="00697F7B" w:rsidRPr="00A05DAA" w:rsidTr="00DA1275">
        <w:trPr>
          <w:trHeight w:val="262"/>
        </w:trPr>
        <w:tc>
          <w:tcPr>
            <w:tcW w:w="1134" w:type="dxa"/>
            <w:vMerge/>
          </w:tcPr>
          <w:p w:rsidR="00697F7B" w:rsidRPr="00A05DAA" w:rsidRDefault="00697F7B" w:rsidP="00DA1275">
            <w:pPr>
              <w:rPr>
                <w:rFonts w:ascii="微軟正黑體" w:eastAsia="微軟正黑體" w:hAnsi="微軟正黑體"/>
                <w:lang w:eastAsia="zh-TW"/>
              </w:rPr>
            </w:pPr>
          </w:p>
        </w:tc>
        <w:tc>
          <w:tcPr>
            <w:tcW w:w="1168" w:type="dxa"/>
          </w:tcPr>
          <w:p w:rsidR="00697F7B" w:rsidRPr="004C0B52" w:rsidRDefault="00697F7B" w:rsidP="00DA1275">
            <w:pPr>
              <w:rPr>
                <w:rFonts w:ascii="微軟正黑體" w:eastAsia="微軟正黑體" w:hAnsi="微軟正黑體"/>
              </w:rPr>
            </w:pPr>
            <w:r w:rsidRPr="004C0B52">
              <w:rPr>
                <w:rFonts w:ascii="微軟正黑體" w:eastAsia="微軟正黑體" w:hAnsi="微軟正黑體"/>
              </w:rPr>
              <w:t>Then</w:t>
            </w:r>
          </w:p>
        </w:tc>
        <w:tc>
          <w:tcPr>
            <w:tcW w:w="6770" w:type="dxa"/>
          </w:tcPr>
          <w:p w:rsidR="00697F7B" w:rsidRPr="004C0B52" w:rsidRDefault="00697F7B" w:rsidP="00DA1275">
            <w:pPr>
              <w:rPr>
                <w:rFonts w:ascii="微軟正黑體" w:eastAsia="微軟正黑體" w:hAnsi="微軟正黑體"/>
                <w:lang w:eastAsia="zh-TW"/>
              </w:rPr>
            </w:pPr>
            <w:r>
              <w:rPr>
                <w:rFonts w:ascii="微軟正黑體" w:eastAsia="微軟正黑體" w:hAnsi="微軟正黑體" w:hint="eastAsia"/>
                <w:lang w:eastAsia="zh-TW"/>
              </w:rPr>
              <w:t>開啟新視窗顯示對應活動關卡二分割畫面，接續進行作業。</w:t>
            </w:r>
          </w:p>
        </w:tc>
      </w:tr>
      <w:tr w:rsidR="00697F7B" w:rsidRPr="004C0B52" w:rsidTr="00DA1275">
        <w:tc>
          <w:tcPr>
            <w:tcW w:w="1134" w:type="dxa"/>
            <w:vMerge w:val="restart"/>
          </w:tcPr>
          <w:p w:rsidR="00697F7B" w:rsidRPr="00A05DAA" w:rsidRDefault="00697F7B" w:rsidP="00DA1275">
            <w:pPr>
              <w:rPr>
                <w:rFonts w:ascii="微軟正黑體" w:eastAsia="微軟正黑體" w:hAnsi="微軟正黑體"/>
                <w:b/>
                <w:lang w:val="en-US" w:eastAsia="zh-TW"/>
              </w:rPr>
            </w:pPr>
            <w:r w:rsidRPr="00A05DAA">
              <w:rPr>
                <w:rFonts w:ascii="微軟正黑體" w:eastAsia="微軟正黑體" w:hAnsi="微軟正黑體"/>
                <w:b/>
                <w:lang w:val="en-US" w:eastAsia="zh-TW"/>
              </w:rPr>
              <w:t>Scenario</w:t>
            </w:r>
          </w:p>
        </w:tc>
        <w:tc>
          <w:tcPr>
            <w:tcW w:w="7938" w:type="dxa"/>
            <w:gridSpan w:val="2"/>
          </w:tcPr>
          <w:p w:rsidR="00697F7B" w:rsidRPr="004C0B52" w:rsidRDefault="005073E8" w:rsidP="00DA1275">
            <w:pPr>
              <w:rPr>
                <w:rFonts w:ascii="微軟正黑體" w:eastAsia="微軟正黑體" w:hAnsi="微軟正黑體"/>
                <w:b/>
                <w:lang w:val="en-US" w:eastAsia="zh-TW"/>
              </w:rPr>
            </w:pPr>
            <w:r>
              <w:rPr>
                <w:rFonts w:ascii="微軟正黑體" w:eastAsia="微軟正黑體" w:hAnsi="微軟正黑體" w:hint="eastAsia"/>
                <w:b/>
                <w:lang w:val="en-US" w:eastAsia="zh-TW"/>
              </w:rPr>
              <w:t>案件</w:t>
            </w:r>
            <w:r w:rsidR="00697F7B">
              <w:rPr>
                <w:rFonts w:ascii="微軟正黑體" w:eastAsia="微軟正黑體" w:hAnsi="微軟正黑體" w:hint="eastAsia"/>
                <w:b/>
                <w:lang w:val="en-US" w:eastAsia="zh-TW"/>
              </w:rPr>
              <w:t>提交至</w:t>
            </w:r>
            <w:r>
              <w:rPr>
                <w:rFonts w:ascii="微軟正黑體" w:eastAsia="微軟正黑體" w:hAnsi="微軟正黑體" w:hint="eastAsia"/>
                <w:b/>
                <w:lang w:val="en-US" w:eastAsia="zh-TW"/>
              </w:rPr>
              <w:t>覆核</w:t>
            </w:r>
            <w:r w:rsidR="00697F7B">
              <w:rPr>
                <w:rFonts w:ascii="微軟正黑體" w:eastAsia="微軟正黑體" w:hAnsi="微軟正黑體" w:hint="eastAsia"/>
                <w:b/>
                <w:lang w:val="en-US" w:eastAsia="zh-TW"/>
              </w:rPr>
              <w:t>關卡，</w:t>
            </w:r>
            <w:r w:rsidR="002D6965">
              <w:rPr>
                <w:rFonts w:ascii="微軟正黑體" w:eastAsia="微軟正黑體" w:hAnsi="微軟正黑體" w:hint="eastAsia"/>
                <w:b/>
                <w:lang w:val="en-US" w:eastAsia="zh-TW"/>
              </w:rPr>
              <w:t>覆核</w:t>
            </w:r>
            <w:r w:rsidR="00697F7B">
              <w:rPr>
                <w:rFonts w:ascii="微軟正黑體" w:eastAsia="微軟正黑體" w:hAnsi="微軟正黑體" w:hint="eastAsia"/>
                <w:b/>
                <w:lang w:val="en-US" w:eastAsia="zh-TW"/>
              </w:rPr>
              <w:t>案件被退回。</w:t>
            </w:r>
          </w:p>
        </w:tc>
      </w:tr>
      <w:tr w:rsidR="00697F7B" w:rsidRPr="004C0B52" w:rsidTr="00DA1275">
        <w:trPr>
          <w:trHeight w:val="344"/>
        </w:trPr>
        <w:tc>
          <w:tcPr>
            <w:tcW w:w="1134" w:type="dxa"/>
            <w:vMerge/>
          </w:tcPr>
          <w:p w:rsidR="00697F7B" w:rsidRPr="00A05DAA" w:rsidRDefault="00697F7B" w:rsidP="00DA1275">
            <w:pPr>
              <w:rPr>
                <w:rFonts w:ascii="微軟正黑體" w:eastAsia="微軟正黑體" w:hAnsi="微軟正黑體"/>
                <w:lang w:eastAsia="zh-TW"/>
              </w:rPr>
            </w:pPr>
          </w:p>
        </w:tc>
        <w:tc>
          <w:tcPr>
            <w:tcW w:w="1168" w:type="dxa"/>
          </w:tcPr>
          <w:p w:rsidR="00697F7B" w:rsidRPr="004C0B52" w:rsidRDefault="00697F7B" w:rsidP="00DA1275">
            <w:pPr>
              <w:rPr>
                <w:rFonts w:ascii="微軟正黑體" w:eastAsia="微軟正黑體" w:hAnsi="微軟正黑體"/>
              </w:rPr>
            </w:pPr>
            <w:r w:rsidRPr="004C0B52">
              <w:rPr>
                <w:rFonts w:ascii="微軟正黑體" w:eastAsia="微軟正黑體" w:hAnsi="微軟正黑體"/>
              </w:rPr>
              <w:t xml:space="preserve">Given </w:t>
            </w:r>
          </w:p>
        </w:tc>
        <w:tc>
          <w:tcPr>
            <w:tcW w:w="6770" w:type="dxa"/>
          </w:tcPr>
          <w:p w:rsidR="00697F7B" w:rsidRPr="004C0B52" w:rsidRDefault="00697F7B" w:rsidP="00DA1275">
            <w:pPr>
              <w:rPr>
                <w:rFonts w:ascii="微軟正黑體" w:eastAsia="微軟正黑體" w:hAnsi="微軟正黑體"/>
                <w:lang w:eastAsia="zh-TW"/>
              </w:rPr>
            </w:pPr>
            <w:r w:rsidRPr="00782ABF">
              <w:rPr>
                <w:rFonts w:ascii="微軟正黑體" w:eastAsia="微軟正黑體" w:hAnsi="微軟正黑體" w:hint="eastAsia"/>
                <w:lang w:eastAsia="zh-TW"/>
              </w:rPr>
              <w:t>點選</w:t>
            </w:r>
            <w:r>
              <w:rPr>
                <w:rFonts w:ascii="微軟正黑體" w:eastAsia="微軟正黑體" w:hAnsi="微軟正黑體" w:hint="eastAsia"/>
                <w:lang w:eastAsia="zh-TW"/>
              </w:rPr>
              <w:t>e-Portal畫面</w:t>
            </w:r>
            <w:r>
              <w:rPr>
                <w:rFonts w:ascii="微軟正黑體" w:eastAsia="微軟正黑體" w:hAnsi="微軟正黑體" w:hint="eastAsia"/>
                <w:lang w:val="en-US" w:eastAsia="zh-TW"/>
              </w:rPr>
              <w:t>上方</w:t>
            </w:r>
            <w:r>
              <w:rPr>
                <w:rFonts w:ascii="微軟正黑體" w:eastAsia="微軟正黑體" w:hAnsi="微軟正黑體" w:hint="eastAsia"/>
                <w:u w:val="single"/>
                <w:lang w:val="en-US" w:eastAsia="zh-TW"/>
              </w:rPr>
              <w:t>系統</w:t>
            </w:r>
            <w:r w:rsidRPr="00D33F3D">
              <w:rPr>
                <w:rFonts w:ascii="微軟正黑體" w:eastAsia="微軟正黑體" w:hAnsi="微軟正黑體" w:hint="eastAsia"/>
                <w:u w:val="single"/>
                <w:lang w:val="en-US" w:eastAsia="zh-TW"/>
              </w:rPr>
              <w:t>選單</w:t>
            </w:r>
            <w:r w:rsidRPr="00D33F3D">
              <w:rPr>
                <w:rFonts w:ascii="微軟正黑體" w:eastAsia="微軟正黑體" w:hAnsi="微軟正黑體" w:hint="eastAsia"/>
                <w:lang w:val="en-US" w:eastAsia="zh-TW"/>
              </w:rPr>
              <w:t xml:space="preserve"> 之</w:t>
            </w:r>
            <w:r>
              <w:rPr>
                <w:rFonts w:ascii="微軟正黑體" w:eastAsia="微軟正黑體" w:hAnsi="微軟正黑體" w:hint="eastAsia"/>
                <w:lang w:val="en-US" w:eastAsia="zh-TW"/>
              </w:rPr>
              <w:t>【保單行政管理系統</w:t>
            </w:r>
            <w:r w:rsidRPr="00D33F3D">
              <w:rPr>
                <w:rFonts w:ascii="微軟正黑體" w:eastAsia="微軟正黑體" w:hAnsi="微軟正黑體" w:hint="eastAsia"/>
                <w:lang w:val="en-US" w:eastAsia="zh-TW"/>
              </w:rPr>
              <w:t>】</w:t>
            </w:r>
            <w:r w:rsidRPr="00AB4988">
              <w:rPr>
                <w:lang w:val="en-US" w:eastAsia="zh-TW"/>
              </w:rPr>
              <w:sym w:font="Wingdings" w:char="F0E0"/>
            </w:r>
            <w:r w:rsidRPr="00D33F3D">
              <w:rPr>
                <w:rFonts w:ascii="微軟正黑體" w:eastAsia="微軟正黑體" w:hAnsi="微軟正黑體" w:hint="eastAsia"/>
                <w:lang w:val="en-US" w:eastAsia="zh-TW"/>
              </w:rPr>
              <w:t>【</w:t>
            </w:r>
            <w:r>
              <w:rPr>
                <w:rFonts w:ascii="微軟正黑體" w:eastAsia="微軟正黑體" w:hAnsi="微軟正黑體" w:hint="eastAsia"/>
                <w:lang w:val="en-US" w:eastAsia="zh-TW"/>
              </w:rPr>
              <w:t>案件管理系統</w:t>
            </w:r>
            <w:r w:rsidRPr="0082051B">
              <w:rPr>
                <w:rFonts w:ascii="微軟正黑體" w:eastAsia="微軟正黑體" w:hAnsi="微軟正黑體" w:hint="eastAsia"/>
                <w:lang w:val="en-US" w:eastAsia="zh-TW"/>
              </w:rPr>
              <w:t>】系統</w:t>
            </w:r>
            <w:r>
              <w:rPr>
                <w:rFonts w:ascii="微軟正黑體" w:eastAsia="微軟正黑體" w:hAnsi="微軟正黑體" w:hint="eastAsia"/>
                <w:lang w:val="en-US" w:eastAsia="zh-TW"/>
              </w:rPr>
              <w:t>，進入</w:t>
            </w:r>
            <w:r>
              <w:rPr>
                <w:rFonts w:ascii="微軟正黑體" w:eastAsia="微軟正黑體" w:hAnsi="微軟正黑體" w:hint="eastAsia"/>
                <w:lang w:eastAsia="zh-TW"/>
              </w:rPr>
              <w:t>案件管理系統首頁</w:t>
            </w:r>
            <w:r>
              <w:rPr>
                <w:rFonts w:ascii="微軟正黑體" w:eastAsia="微軟正黑體" w:hAnsi="微軟正黑體" w:hint="eastAsia"/>
                <w:lang w:val="en-US" w:eastAsia="zh-TW"/>
              </w:rPr>
              <w:t>。</w:t>
            </w:r>
          </w:p>
        </w:tc>
      </w:tr>
      <w:tr w:rsidR="00697F7B" w:rsidRPr="004C0B52" w:rsidTr="00DA1275">
        <w:tc>
          <w:tcPr>
            <w:tcW w:w="1134" w:type="dxa"/>
            <w:vMerge/>
          </w:tcPr>
          <w:p w:rsidR="00697F7B" w:rsidRPr="00A05DAA" w:rsidRDefault="00697F7B" w:rsidP="00DA1275">
            <w:pPr>
              <w:rPr>
                <w:rFonts w:ascii="微軟正黑體" w:eastAsia="微軟正黑體" w:hAnsi="微軟正黑體"/>
                <w:lang w:eastAsia="zh-TW"/>
              </w:rPr>
            </w:pPr>
          </w:p>
        </w:tc>
        <w:tc>
          <w:tcPr>
            <w:tcW w:w="1168" w:type="dxa"/>
          </w:tcPr>
          <w:p w:rsidR="00697F7B" w:rsidRPr="004C0B52" w:rsidRDefault="00697F7B" w:rsidP="00DA1275">
            <w:pPr>
              <w:rPr>
                <w:rFonts w:ascii="微軟正黑體" w:eastAsia="微軟正黑體" w:hAnsi="微軟正黑體"/>
              </w:rPr>
            </w:pPr>
            <w:r w:rsidRPr="004C0B52">
              <w:rPr>
                <w:rFonts w:ascii="微軟正黑體" w:eastAsia="微軟正黑體" w:hAnsi="微軟正黑體"/>
              </w:rPr>
              <w:t>When</w:t>
            </w:r>
          </w:p>
        </w:tc>
        <w:tc>
          <w:tcPr>
            <w:tcW w:w="6770" w:type="dxa"/>
          </w:tcPr>
          <w:p w:rsidR="00697F7B" w:rsidRPr="004C0B52" w:rsidRDefault="00697F7B" w:rsidP="00DA1275">
            <w:pPr>
              <w:rPr>
                <w:rFonts w:ascii="微軟正黑體" w:eastAsia="微軟正黑體" w:hAnsi="微軟正黑體"/>
                <w:lang w:eastAsia="zh-TW"/>
              </w:rPr>
            </w:pPr>
            <w:r w:rsidRPr="00782ABF">
              <w:rPr>
                <w:rFonts w:ascii="微軟正黑體" w:eastAsia="微軟正黑體" w:hAnsi="微軟正黑體" w:hint="eastAsia"/>
                <w:lang w:eastAsia="zh-TW"/>
              </w:rPr>
              <w:t>點選</w:t>
            </w:r>
            <w:r>
              <w:rPr>
                <w:rFonts w:ascii="微軟正黑體" w:eastAsia="微軟正黑體" w:hAnsi="微軟正黑體" w:hint="eastAsia"/>
                <w:lang w:eastAsia="zh-TW"/>
              </w:rPr>
              <w:t>案件管理系統首頁中間</w:t>
            </w:r>
            <w:r w:rsidRPr="00461C90">
              <w:rPr>
                <w:rFonts w:ascii="微軟正黑體" w:eastAsia="微軟正黑體" w:hAnsi="微軟正黑體" w:hint="eastAsia"/>
                <w:u w:val="single"/>
                <w:lang w:eastAsia="zh-TW"/>
              </w:rPr>
              <w:t>工作清單</w:t>
            </w:r>
            <w:r w:rsidRPr="00461C90">
              <w:rPr>
                <w:rFonts w:ascii="微軟正黑體" w:eastAsia="微軟正黑體" w:hAnsi="微軟正黑體" w:hint="eastAsia"/>
                <w:lang w:val="en-US" w:eastAsia="zh-TW"/>
              </w:rPr>
              <w:t xml:space="preserve"> 之【</w:t>
            </w:r>
            <w:r>
              <w:rPr>
                <w:rFonts w:ascii="微軟正黑體" w:eastAsia="微軟正黑體" w:hAnsi="微軟正黑體" w:hint="eastAsia"/>
                <w:lang w:val="en-US" w:eastAsia="zh-TW"/>
              </w:rPr>
              <w:t>個人</w:t>
            </w:r>
            <w:r w:rsidRPr="00461C90">
              <w:rPr>
                <w:rFonts w:ascii="微軟正黑體" w:eastAsia="微軟正黑體" w:hAnsi="微軟正黑體" w:hint="eastAsia"/>
                <w:lang w:val="en-US" w:eastAsia="zh-TW"/>
              </w:rPr>
              <w:t>案件</w:t>
            </w:r>
            <w:r w:rsidRPr="00461C90">
              <w:rPr>
                <w:rFonts w:ascii="微軟正黑體" w:eastAsia="微軟正黑體" w:hAnsi="微軟正黑體" w:hint="eastAsia"/>
                <w:lang w:eastAsia="zh-TW"/>
              </w:rPr>
              <w:t>】頁籤</w:t>
            </w:r>
            <w:r>
              <w:rPr>
                <w:rFonts w:ascii="微軟正黑體" w:eastAsia="微軟正黑體" w:hAnsi="微軟正黑體" w:hint="eastAsia"/>
                <w:lang w:eastAsia="zh-TW"/>
              </w:rPr>
              <w:t>，點選</w:t>
            </w:r>
            <w:r w:rsidR="00FC4779">
              <w:rPr>
                <w:rFonts w:ascii="微軟正黑體" w:eastAsia="微軟正黑體" w:hAnsi="微軟正黑體" w:cs="Arial" w:hint="eastAsia"/>
                <w:shd w:val="pct15" w:color="auto" w:fill="FFFFFF"/>
                <w:lang w:eastAsia="zh-TW"/>
              </w:rPr>
              <w:t>案件返回</w:t>
            </w:r>
            <w:r w:rsidR="004A72F6">
              <w:rPr>
                <w:rFonts w:ascii="微軟正黑體" w:eastAsia="微軟正黑體" w:hAnsi="微軟正黑體" w:cs="Arial"/>
                <w:noProof/>
                <w:shd w:val="pct15" w:color="auto" w:fill="FFFFFF"/>
                <w:lang w:val="en-US" w:eastAsia="zh-TW"/>
              </w:rPr>
              <w:drawing>
                <wp:inline distT="0" distB="0" distL="0" distR="0">
                  <wp:extent cx="270510" cy="230505"/>
                  <wp:effectExtent l="19050" t="0" r="0" b="0"/>
                  <wp:docPr id="14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510" cy="230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微軟正黑體" w:eastAsia="微軟正黑體" w:hAnsi="微軟正黑體" w:hint="eastAsia"/>
                <w:lang w:eastAsia="zh-TW"/>
              </w:rPr>
              <w:t>圖示按鍵。</w:t>
            </w:r>
          </w:p>
        </w:tc>
      </w:tr>
      <w:tr w:rsidR="00697F7B" w:rsidRPr="004C0B52" w:rsidTr="00DA1275">
        <w:trPr>
          <w:trHeight w:val="262"/>
        </w:trPr>
        <w:tc>
          <w:tcPr>
            <w:tcW w:w="1134" w:type="dxa"/>
            <w:vMerge/>
          </w:tcPr>
          <w:p w:rsidR="00697F7B" w:rsidRPr="00A05DAA" w:rsidRDefault="00697F7B" w:rsidP="00DA1275">
            <w:pPr>
              <w:rPr>
                <w:rFonts w:ascii="微軟正黑體" w:eastAsia="微軟正黑體" w:hAnsi="微軟正黑體"/>
                <w:lang w:eastAsia="zh-TW"/>
              </w:rPr>
            </w:pPr>
          </w:p>
        </w:tc>
        <w:tc>
          <w:tcPr>
            <w:tcW w:w="1168" w:type="dxa"/>
          </w:tcPr>
          <w:p w:rsidR="00697F7B" w:rsidRPr="004C0B52" w:rsidRDefault="00697F7B" w:rsidP="00DA1275">
            <w:pPr>
              <w:rPr>
                <w:rFonts w:ascii="微軟正黑體" w:eastAsia="微軟正黑體" w:hAnsi="微軟正黑體"/>
              </w:rPr>
            </w:pPr>
            <w:r w:rsidRPr="004C0B52">
              <w:rPr>
                <w:rFonts w:ascii="微軟正黑體" w:eastAsia="微軟正黑體" w:hAnsi="微軟正黑體"/>
              </w:rPr>
              <w:t>Then</w:t>
            </w:r>
          </w:p>
        </w:tc>
        <w:tc>
          <w:tcPr>
            <w:tcW w:w="6770" w:type="dxa"/>
          </w:tcPr>
          <w:p w:rsidR="00697F7B" w:rsidRPr="004C0B52" w:rsidRDefault="00697F7B" w:rsidP="00DA1275">
            <w:pPr>
              <w:rPr>
                <w:rFonts w:ascii="微軟正黑體" w:eastAsia="微軟正黑體" w:hAnsi="微軟正黑體"/>
                <w:lang w:eastAsia="zh-TW"/>
              </w:rPr>
            </w:pPr>
            <w:r>
              <w:rPr>
                <w:rFonts w:ascii="微軟正黑體" w:eastAsia="微軟正黑體" w:hAnsi="微軟正黑體" w:hint="eastAsia"/>
                <w:lang w:eastAsia="zh-TW"/>
              </w:rPr>
              <w:t>開啟新視窗顯示對應活動關卡二分割畫面，開始進行作業。</w:t>
            </w:r>
          </w:p>
        </w:tc>
      </w:tr>
      <w:tr w:rsidR="00697F7B" w:rsidRPr="004C0B52" w:rsidTr="00DA1275">
        <w:tc>
          <w:tcPr>
            <w:tcW w:w="1134" w:type="dxa"/>
            <w:vMerge w:val="restart"/>
          </w:tcPr>
          <w:p w:rsidR="00697F7B" w:rsidRPr="00A05DAA" w:rsidRDefault="00697F7B" w:rsidP="00DA1275">
            <w:pPr>
              <w:rPr>
                <w:rFonts w:ascii="微軟正黑體" w:eastAsia="微軟正黑體" w:hAnsi="微軟正黑體"/>
                <w:b/>
                <w:lang w:val="en-US" w:eastAsia="zh-TW"/>
              </w:rPr>
            </w:pPr>
            <w:r w:rsidRPr="00A05DAA">
              <w:rPr>
                <w:rFonts w:ascii="微軟正黑體" w:eastAsia="微軟正黑體" w:hAnsi="微軟正黑體"/>
                <w:b/>
                <w:lang w:val="en-US" w:eastAsia="zh-TW"/>
              </w:rPr>
              <w:t>Scenario</w:t>
            </w:r>
          </w:p>
        </w:tc>
        <w:tc>
          <w:tcPr>
            <w:tcW w:w="7938" w:type="dxa"/>
            <w:gridSpan w:val="2"/>
          </w:tcPr>
          <w:p w:rsidR="00697F7B" w:rsidRPr="004C0B52" w:rsidRDefault="00F01DC2" w:rsidP="00DA1275">
            <w:pPr>
              <w:rPr>
                <w:rFonts w:ascii="微軟正黑體" w:eastAsia="微軟正黑體" w:hAnsi="微軟正黑體"/>
                <w:b/>
                <w:lang w:val="en-US" w:eastAsia="zh-TW"/>
              </w:rPr>
            </w:pPr>
            <w:r>
              <w:rPr>
                <w:rFonts w:ascii="微軟正黑體" w:eastAsia="微軟正黑體" w:hAnsi="微軟正黑體" w:hint="eastAsia"/>
                <w:b/>
                <w:lang w:val="en-US" w:eastAsia="zh-TW"/>
              </w:rPr>
              <w:t>覆核</w:t>
            </w:r>
            <w:r w:rsidR="005073E8">
              <w:rPr>
                <w:rFonts w:ascii="微軟正黑體" w:eastAsia="微軟正黑體" w:hAnsi="微軟正黑體" w:hint="eastAsia"/>
                <w:b/>
                <w:lang w:val="en-US" w:eastAsia="zh-TW"/>
              </w:rPr>
              <w:t>人員將</w:t>
            </w:r>
            <w:r w:rsidR="00697F7B">
              <w:rPr>
                <w:rFonts w:ascii="微軟正黑體" w:eastAsia="微軟正黑體" w:hAnsi="微軟正黑體" w:hint="eastAsia"/>
                <w:b/>
                <w:lang w:val="en-US" w:eastAsia="zh-TW"/>
              </w:rPr>
              <w:t>案件退回至上一個關卡，上一個關卡的人處理完畢後，重新回到自己身上。</w:t>
            </w:r>
          </w:p>
        </w:tc>
      </w:tr>
      <w:tr w:rsidR="00697F7B" w:rsidRPr="004C0B52" w:rsidTr="00DA1275">
        <w:trPr>
          <w:trHeight w:val="344"/>
        </w:trPr>
        <w:tc>
          <w:tcPr>
            <w:tcW w:w="1134" w:type="dxa"/>
            <w:vMerge/>
          </w:tcPr>
          <w:p w:rsidR="00697F7B" w:rsidRPr="00A05DAA" w:rsidRDefault="00697F7B" w:rsidP="00DA1275">
            <w:pPr>
              <w:rPr>
                <w:rFonts w:ascii="微軟正黑體" w:eastAsia="微軟正黑體" w:hAnsi="微軟正黑體"/>
                <w:lang w:eastAsia="zh-TW"/>
              </w:rPr>
            </w:pPr>
          </w:p>
        </w:tc>
        <w:tc>
          <w:tcPr>
            <w:tcW w:w="1168" w:type="dxa"/>
          </w:tcPr>
          <w:p w:rsidR="00697F7B" w:rsidRPr="004C0B52" w:rsidRDefault="00697F7B" w:rsidP="00DA1275">
            <w:pPr>
              <w:rPr>
                <w:rFonts w:ascii="微軟正黑體" w:eastAsia="微軟正黑體" w:hAnsi="微軟正黑體"/>
              </w:rPr>
            </w:pPr>
            <w:r w:rsidRPr="004C0B52">
              <w:rPr>
                <w:rFonts w:ascii="微軟正黑體" w:eastAsia="微軟正黑體" w:hAnsi="微軟正黑體"/>
              </w:rPr>
              <w:t xml:space="preserve">Given </w:t>
            </w:r>
          </w:p>
        </w:tc>
        <w:tc>
          <w:tcPr>
            <w:tcW w:w="6770" w:type="dxa"/>
          </w:tcPr>
          <w:p w:rsidR="00697F7B" w:rsidRPr="004C0B52" w:rsidRDefault="00697F7B" w:rsidP="00DA1275">
            <w:pPr>
              <w:rPr>
                <w:rFonts w:ascii="微軟正黑體" w:eastAsia="微軟正黑體" w:hAnsi="微軟正黑體"/>
                <w:lang w:eastAsia="zh-TW"/>
              </w:rPr>
            </w:pPr>
            <w:r w:rsidRPr="00782ABF">
              <w:rPr>
                <w:rFonts w:ascii="微軟正黑體" w:eastAsia="微軟正黑體" w:hAnsi="微軟正黑體" w:hint="eastAsia"/>
                <w:lang w:eastAsia="zh-TW"/>
              </w:rPr>
              <w:t>點選</w:t>
            </w:r>
            <w:r>
              <w:rPr>
                <w:rFonts w:ascii="微軟正黑體" w:eastAsia="微軟正黑體" w:hAnsi="微軟正黑體" w:hint="eastAsia"/>
                <w:lang w:eastAsia="zh-TW"/>
              </w:rPr>
              <w:t>e-Portal畫面</w:t>
            </w:r>
            <w:r>
              <w:rPr>
                <w:rFonts w:ascii="微軟正黑體" w:eastAsia="微軟正黑體" w:hAnsi="微軟正黑體" w:hint="eastAsia"/>
                <w:lang w:val="en-US" w:eastAsia="zh-TW"/>
              </w:rPr>
              <w:t>上方</w:t>
            </w:r>
            <w:r>
              <w:rPr>
                <w:rFonts w:ascii="微軟正黑體" w:eastAsia="微軟正黑體" w:hAnsi="微軟正黑體" w:hint="eastAsia"/>
                <w:u w:val="single"/>
                <w:lang w:val="en-US" w:eastAsia="zh-TW"/>
              </w:rPr>
              <w:t>系統</w:t>
            </w:r>
            <w:r w:rsidRPr="00D33F3D">
              <w:rPr>
                <w:rFonts w:ascii="微軟正黑體" w:eastAsia="微軟正黑體" w:hAnsi="微軟正黑體" w:hint="eastAsia"/>
                <w:u w:val="single"/>
                <w:lang w:val="en-US" w:eastAsia="zh-TW"/>
              </w:rPr>
              <w:t>選單</w:t>
            </w:r>
            <w:r w:rsidRPr="00D33F3D">
              <w:rPr>
                <w:rFonts w:ascii="微軟正黑體" w:eastAsia="微軟正黑體" w:hAnsi="微軟正黑體" w:hint="eastAsia"/>
                <w:lang w:val="en-US" w:eastAsia="zh-TW"/>
              </w:rPr>
              <w:t xml:space="preserve"> 之</w:t>
            </w:r>
            <w:r>
              <w:rPr>
                <w:rFonts w:ascii="微軟正黑體" w:eastAsia="微軟正黑體" w:hAnsi="微軟正黑體" w:hint="eastAsia"/>
                <w:lang w:val="en-US" w:eastAsia="zh-TW"/>
              </w:rPr>
              <w:t>【保單行政管理系統</w:t>
            </w:r>
            <w:r w:rsidRPr="00D33F3D">
              <w:rPr>
                <w:rFonts w:ascii="微軟正黑體" w:eastAsia="微軟正黑體" w:hAnsi="微軟正黑體" w:hint="eastAsia"/>
                <w:lang w:val="en-US" w:eastAsia="zh-TW"/>
              </w:rPr>
              <w:t>】</w:t>
            </w:r>
            <w:r w:rsidRPr="00AB4988">
              <w:rPr>
                <w:lang w:val="en-US" w:eastAsia="zh-TW"/>
              </w:rPr>
              <w:sym w:font="Wingdings" w:char="F0E0"/>
            </w:r>
            <w:r w:rsidRPr="00D33F3D">
              <w:rPr>
                <w:rFonts w:ascii="微軟正黑體" w:eastAsia="微軟正黑體" w:hAnsi="微軟正黑體" w:hint="eastAsia"/>
                <w:lang w:val="en-US" w:eastAsia="zh-TW"/>
              </w:rPr>
              <w:t>【</w:t>
            </w:r>
            <w:r>
              <w:rPr>
                <w:rFonts w:ascii="微軟正黑體" w:eastAsia="微軟正黑體" w:hAnsi="微軟正黑體" w:hint="eastAsia"/>
                <w:lang w:val="en-US" w:eastAsia="zh-TW"/>
              </w:rPr>
              <w:t>案件管理系統</w:t>
            </w:r>
            <w:r w:rsidRPr="0082051B">
              <w:rPr>
                <w:rFonts w:ascii="微軟正黑體" w:eastAsia="微軟正黑體" w:hAnsi="微軟正黑體" w:hint="eastAsia"/>
                <w:lang w:val="en-US" w:eastAsia="zh-TW"/>
              </w:rPr>
              <w:t>】系統</w:t>
            </w:r>
            <w:r>
              <w:rPr>
                <w:rFonts w:ascii="微軟正黑體" w:eastAsia="微軟正黑體" w:hAnsi="微軟正黑體" w:hint="eastAsia"/>
                <w:lang w:val="en-US" w:eastAsia="zh-TW"/>
              </w:rPr>
              <w:t>，進入</w:t>
            </w:r>
            <w:r>
              <w:rPr>
                <w:rFonts w:ascii="微軟正黑體" w:eastAsia="微軟正黑體" w:hAnsi="微軟正黑體" w:hint="eastAsia"/>
                <w:lang w:eastAsia="zh-TW"/>
              </w:rPr>
              <w:t>案件管理系統首頁</w:t>
            </w:r>
            <w:r>
              <w:rPr>
                <w:rFonts w:ascii="微軟正黑體" w:eastAsia="微軟正黑體" w:hAnsi="微軟正黑體" w:hint="eastAsia"/>
                <w:lang w:val="en-US" w:eastAsia="zh-TW"/>
              </w:rPr>
              <w:t>。</w:t>
            </w:r>
          </w:p>
        </w:tc>
      </w:tr>
      <w:tr w:rsidR="00697F7B" w:rsidRPr="004C0B52" w:rsidTr="00DA1275">
        <w:tc>
          <w:tcPr>
            <w:tcW w:w="1134" w:type="dxa"/>
            <w:vMerge/>
          </w:tcPr>
          <w:p w:rsidR="00697F7B" w:rsidRPr="00A05DAA" w:rsidRDefault="00697F7B" w:rsidP="00DA1275">
            <w:pPr>
              <w:rPr>
                <w:rFonts w:ascii="微軟正黑體" w:eastAsia="微軟正黑體" w:hAnsi="微軟正黑體"/>
                <w:lang w:eastAsia="zh-TW"/>
              </w:rPr>
            </w:pPr>
          </w:p>
        </w:tc>
        <w:tc>
          <w:tcPr>
            <w:tcW w:w="1168" w:type="dxa"/>
          </w:tcPr>
          <w:p w:rsidR="00697F7B" w:rsidRPr="004C0B52" w:rsidRDefault="00697F7B" w:rsidP="00DA1275">
            <w:pPr>
              <w:rPr>
                <w:rFonts w:ascii="微軟正黑體" w:eastAsia="微軟正黑體" w:hAnsi="微軟正黑體"/>
              </w:rPr>
            </w:pPr>
            <w:r w:rsidRPr="004C0B52">
              <w:rPr>
                <w:rFonts w:ascii="微軟正黑體" w:eastAsia="微軟正黑體" w:hAnsi="微軟正黑體"/>
              </w:rPr>
              <w:t>When</w:t>
            </w:r>
          </w:p>
        </w:tc>
        <w:tc>
          <w:tcPr>
            <w:tcW w:w="6770" w:type="dxa"/>
          </w:tcPr>
          <w:p w:rsidR="00697F7B" w:rsidRPr="004C0B52" w:rsidRDefault="00697F7B" w:rsidP="00DA1275">
            <w:pPr>
              <w:rPr>
                <w:rFonts w:ascii="微軟正黑體" w:eastAsia="微軟正黑體" w:hAnsi="微軟正黑體"/>
                <w:lang w:eastAsia="zh-TW"/>
              </w:rPr>
            </w:pPr>
            <w:r w:rsidRPr="00782ABF">
              <w:rPr>
                <w:rFonts w:ascii="微軟正黑體" w:eastAsia="微軟正黑體" w:hAnsi="微軟正黑體" w:hint="eastAsia"/>
                <w:lang w:eastAsia="zh-TW"/>
              </w:rPr>
              <w:t>點選</w:t>
            </w:r>
            <w:r>
              <w:rPr>
                <w:rFonts w:ascii="微軟正黑體" w:eastAsia="微軟正黑體" w:hAnsi="微軟正黑體" w:hint="eastAsia"/>
                <w:lang w:eastAsia="zh-TW"/>
              </w:rPr>
              <w:t>案件管理系統首頁中間</w:t>
            </w:r>
            <w:r w:rsidRPr="00461C90">
              <w:rPr>
                <w:rFonts w:ascii="微軟正黑體" w:eastAsia="微軟正黑體" w:hAnsi="微軟正黑體" w:hint="eastAsia"/>
                <w:u w:val="single"/>
                <w:lang w:eastAsia="zh-TW"/>
              </w:rPr>
              <w:t>工作清單</w:t>
            </w:r>
            <w:r w:rsidRPr="00461C90">
              <w:rPr>
                <w:rFonts w:ascii="微軟正黑體" w:eastAsia="微軟正黑體" w:hAnsi="微軟正黑體" w:hint="eastAsia"/>
                <w:lang w:val="en-US" w:eastAsia="zh-TW"/>
              </w:rPr>
              <w:t xml:space="preserve"> 之【</w:t>
            </w:r>
            <w:r>
              <w:rPr>
                <w:rFonts w:ascii="微軟正黑體" w:eastAsia="微軟正黑體" w:hAnsi="微軟正黑體" w:hint="eastAsia"/>
                <w:lang w:val="en-US" w:eastAsia="zh-TW"/>
              </w:rPr>
              <w:t>個人</w:t>
            </w:r>
            <w:r w:rsidRPr="00461C90">
              <w:rPr>
                <w:rFonts w:ascii="微軟正黑體" w:eastAsia="微軟正黑體" w:hAnsi="微軟正黑體" w:hint="eastAsia"/>
                <w:lang w:val="en-US" w:eastAsia="zh-TW"/>
              </w:rPr>
              <w:t>案件</w:t>
            </w:r>
            <w:r w:rsidRPr="00461C90">
              <w:rPr>
                <w:rFonts w:ascii="微軟正黑體" w:eastAsia="微軟正黑體" w:hAnsi="微軟正黑體" w:hint="eastAsia"/>
                <w:lang w:eastAsia="zh-TW"/>
              </w:rPr>
              <w:t>】頁籤</w:t>
            </w:r>
            <w:r>
              <w:rPr>
                <w:rFonts w:ascii="微軟正黑體" w:eastAsia="微軟正黑體" w:hAnsi="微軟正黑體" w:hint="eastAsia"/>
                <w:lang w:eastAsia="zh-TW"/>
              </w:rPr>
              <w:t>，點選</w:t>
            </w:r>
            <w:r w:rsidR="00FC4779">
              <w:rPr>
                <w:rFonts w:ascii="微軟正黑體" w:eastAsia="微軟正黑體" w:hAnsi="微軟正黑體" w:cs="Arial" w:hint="eastAsia"/>
                <w:shd w:val="pct15" w:color="auto" w:fill="FFFFFF"/>
                <w:lang w:eastAsia="zh-TW"/>
              </w:rPr>
              <w:t>案件返回</w:t>
            </w:r>
            <w:r w:rsidR="004A72F6">
              <w:rPr>
                <w:rFonts w:ascii="微軟正黑體" w:eastAsia="微軟正黑體" w:hAnsi="微軟正黑體" w:cs="Arial"/>
                <w:noProof/>
                <w:shd w:val="pct15" w:color="auto" w:fill="FFFFFF"/>
                <w:lang w:val="en-US" w:eastAsia="zh-TW"/>
              </w:rPr>
              <w:drawing>
                <wp:inline distT="0" distB="0" distL="0" distR="0">
                  <wp:extent cx="270510" cy="230505"/>
                  <wp:effectExtent l="19050" t="0" r="0" b="0"/>
                  <wp:docPr id="16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510" cy="230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微軟正黑體" w:eastAsia="微軟正黑體" w:hAnsi="微軟正黑體" w:hint="eastAsia"/>
                <w:lang w:eastAsia="zh-TW"/>
              </w:rPr>
              <w:t>圖示按鍵。</w:t>
            </w:r>
          </w:p>
        </w:tc>
      </w:tr>
      <w:tr w:rsidR="00697F7B" w:rsidRPr="004C0B52" w:rsidTr="00DA1275">
        <w:trPr>
          <w:trHeight w:val="262"/>
        </w:trPr>
        <w:tc>
          <w:tcPr>
            <w:tcW w:w="1134" w:type="dxa"/>
            <w:vMerge/>
          </w:tcPr>
          <w:p w:rsidR="00697F7B" w:rsidRPr="00A05DAA" w:rsidRDefault="00697F7B" w:rsidP="00DA1275">
            <w:pPr>
              <w:rPr>
                <w:rFonts w:ascii="微軟正黑體" w:eastAsia="微軟正黑體" w:hAnsi="微軟正黑體"/>
                <w:lang w:eastAsia="zh-TW"/>
              </w:rPr>
            </w:pPr>
          </w:p>
        </w:tc>
        <w:tc>
          <w:tcPr>
            <w:tcW w:w="1168" w:type="dxa"/>
          </w:tcPr>
          <w:p w:rsidR="00697F7B" w:rsidRPr="004C0B52" w:rsidRDefault="00697F7B" w:rsidP="00DA1275">
            <w:pPr>
              <w:rPr>
                <w:rFonts w:ascii="微軟正黑體" w:eastAsia="微軟正黑體" w:hAnsi="微軟正黑體"/>
              </w:rPr>
            </w:pPr>
            <w:r w:rsidRPr="004C0B52">
              <w:rPr>
                <w:rFonts w:ascii="微軟正黑體" w:eastAsia="微軟正黑體" w:hAnsi="微軟正黑體"/>
              </w:rPr>
              <w:t>Then</w:t>
            </w:r>
          </w:p>
        </w:tc>
        <w:tc>
          <w:tcPr>
            <w:tcW w:w="6770" w:type="dxa"/>
          </w:tcPr>
          <w:p w:rsidR="00697F7B" w:rsidRPr="004C0B52" w:rsidRDefault="00697F7B" w:rsidP="00DA1275">
            <w:pPr>
              <w:rPr>
                <w:rFonts w:ascii="微軟正黑體" w:eastAsia="微軟正黑體" w:hAnsi="微軟正黑體"/>
                <w:lang w:eastAsia="zh-TW"/>
              </w:rPr>
            </w:pPr>
            <w:r>
              <w:rPr>
                <w:rFonts w:ascii="微軟正黑體" w:eastAsia="微軟正黑體" w:hAnsi="微軟正黑體" w:hint="eastAsia"/>
                <w:lang w:eastAsia="zh-TW"/>
              </w:rPr>
              <w:t>開啟新視窗顯示對應活動關卡二分割畫面，開始進行作業。</w:t>
            </w:r>
          </w:p>
        </w:tc>
      </w:tr>
      <w:tr w:rsidR="005073E8" w:rsidRPr="004C0B52" w:rsidTr="007929BC">
        <w:tc>
          <w:tcPr>
            <w:tcW w:w="1134" w:type="dxa"/>
            <w:vMerge w:val="restart"/>
          </w:tcPr>
          <w:p w:rsidR="005073E8" w:rsidRPr="00A05DAA" w:rsidRDefault="005073E8" w:rsidP="007929BC">
            <w:pPr>
              <w:rPr>
                <w:rFonts w:ascii="微軟正黑體" w:eastAsia="微軟正黑體" w:hAnsi="微軟正黑體"/>
                <w:b/>
                <w:lang w:val="en-US" w:eastAsia="zh-TW"/>
              </w:rPr>
            </w:pPr>
            <w:r w:rsidRPr="00A05DAA">
              <w:rPr>
                <w:rFonts w:ascii="微軟正黑體" w:eastAsia="微軟正黑體" w:hAnsi="微軟正黑體"/>
                <w:b/>
                <w:lang w:val="en-US" w:eastAsia="zh-TW"/>
              </w:rPr>
              <w:t>Scenario</w:t>
            </w:r>
          </w:p>
        </w:tc>
        <w:tc>
          <w:tcPr>
            <w:tcW w:w="7938" w:type="dxa"/>
            <w:gridSpan w:val="2"/>
          </w:tcPr>
          <w:p w:rsidR="005073E8" w:rsidRPr="004C0B52" w:rsidRDefault="005073E8" w:rsidP="007929BC">
            <w:pPr>
              <w:rPr>
                <w:rFonts w:ascii="微軟正黑體" w:eastAsia="微軟正黑體" w:hAnsi="微軟正黑體"/>
                <w:b/>
                <w:lang w:val="en-US" w:eastAsia="zh-TW"/>
              </w:rPr>
            </w:pPr>
            <w:r>
              <w:rPr>
                <w:rFonts w:ascii="微軟正黑體" w:eastAsia="微軟正黑體" w:hAnsi="微軟正黑體" w:hint="eastAsia"/>
                <w:b/>
                <w:lang w:val="en-US" w:eastAsia="zh-TW"/>
              </w:rPr>
              <w:t>案件提交至問題件處理關卡，問題件處理人員處理完畢後。重新回到自己身上。</w:t>
            </w:r>
          </w:p>
        </w:tc>
      </w:tr>
      <w:tr w:rsidR="005073E8" w:rsidRPr="004C0B52" w:rsidTr="007929BC">
        <w:trPr>
          <w:trHeight w:val="344"/>
        </w:trPr>
        <w:tc>
          <w:tcPr>
            <w:tcW w:w="1134" w:type="dxa"/>
            <w:vMerge/>
          </w:tcPr>
          <w:p w:rsidR="005073E8" w:rsidRPr="00A05DAA" w:rsidRDefault="005073E8" w:rsidP="007929BC">
            <w:pPr>
              <w:rPr>
                <w:rFonts w:ascii="微軟正黑體" w:eastAsia="微軟正黑體" w:hAnsi="微軟正黑體"/>
                <w:lang w:eastAsia="zh-TW"/>
              </w:rPr>
            </w:pPr>
          </w:p>
        </w:tc>
        <w:tc>
          <w:tcPr>
            <w:tcW w:w="1168" w:type="dxa"/>
          </w:tcPr>
          <w:p w:rsidR="005073E8" w:rsidRPr="004C0B52" w:rsidRDefault="005073E8" w:rsidP="007929BC">
            <w:pPr>
              <w:rPr>
                <w:rFonts w:ascii="微軟正黑體" w:eastAsia="微軟正黑體" w:hAnsi="微軟正黑體"/>
              </w:rPr>
            </w:pPr>
            <w:r w:rsidRPr="004C0B52">
              <w:rPr>
                <w:rFonts w:ascii="微軟正黑體" w:eastAsia="微軟正黑體" w:hAnsi="微軟正黑體"/>
              </w:rPr>
              <w:t xml:space="preserve">Given </w:t>
            </w:r>
          </w:p>
        </w:tc>
        <w:tc>
          <w:tcPr>
            <w:tcW w:w="6770" w:type="dxa"/>
          </w:tcPr>
          <w:p w:rsidR="005073E8" w:rsidRPr="004C0B52" w:rsidRDefault="005073E8" w:rsidP="007929BC">
            <w:pPr>
              <w:rPr>
                <w:rFonts w:ascii="微軟正黑體" w:eastAsia="微軟正黑體" w:hAnsi="微軟正黑體"/>
                <w:lang w:eastAsia="zh-TW"/>
              </w:rPr>
            </w:pPr>
            <w:r w:rsidRPr="00782ABF">
              <w:rPr>
                <w:rFonts w:ascii="微軟正黑體" w:eastAsia="微軟正黑體" w:hAnsi="微軟正黑體" w:hint="eastAsia"/>
                <w:lang w:eastAsia="zh-TW"/>
              </w:rPr>
              <w:t>點選</w:t>
            </w:r>
            <w:r>
              <w:rPr>
                <w:rFonts w:ascii="微軟正黑體" w:eastAsia="微軟正黑體" w:hAnsi="微軟正黑體" w:hint="eastAsia"/>
                <w:lang w:eastAsia="zh-TW"/>
              </w:rPr>
              <w:t>e-Portal畫面</w:t>
            </w:r>
            <w:r>
              <w:rPr>
                <w:rFonts w:ascii="微軟正黑體" w:eastAsia="微軟正黑體" w:hAnsi="微軟正黑體" w:hint="eastAsia"/>
                <w:lang w:val="en-US" w:eastAsia="zh-TW"/>
              </w:rPr>
              <w:t>上方</w:t>
            </w:r>
            <w:r>
              <w:rPr>
                <w:rFonts w:ascii="微軟正黑體" w:eastAsia="微軟正黑體" w:hAnsi="微軟正黑體" w:hint="eastAsia"/>
                <w:u w:val="single"/>
                <w:lang w:val="en-US" w:eastAsia="zh-TW"/>
              </w:rPr>
              <w:t>系統</w:t>
            </w:r>
            <w:r w:rsidRPr="00D33F3D">
              <w:rPr>
                <w:rFonts w:ascii="微軟正黑體" w:eastAsia="微軟正黑體" w:hAnsi="微軟正黑體" w:hint="eastAsia"/>
                <w:u w:val="single"/>
                <w:lang w:val="en-US" w:eastAsia="zh-TW"/>
              </w:rPr>
              <w:t>選單</w:t>
            </w:r>
            <w:r w:rsidRPr="00D33F3D">
              <w:rPr>
                <w:rFonts w:ascii="微軟正黑體" w:eastAsia="微軟正黑體" w:hAnsi="微軟正黑體" w:hint="eastAsia"/>
                <w:lang w:val="en-US" w:eastAsia="zh-TW"/>
              </w:rPr>
              <w:t xml:space="preserve"> 之</w:t>
            </w:r>
            <w:r>
              <w:rPr>
                <w:rFonts w:ascii="微軟正黑體" w:eastAsia="微軟正黑體" w:hAnsi="微軟正黑體" w:hint="eastAsia"/>
                <w:lang w:val="en-US" w:eastAsia="zh-TW"/>
              </w:rPr>
              <w:t>【保單行政管理系統</w:t>
            </w:r>
            <w:r w:rsidRPr="00D33F3D">
              <w:rPr>
                <w:rFonts w:ascii="微軟正黑體" w:eastAsia="微軟正黑體" w:hAnsi="微軟正黑體" w:hint="eastAsia"/>
                <w:lang w:val="en-US" w:eastAsia="zh-TW"/>
              </w:rPr>
              <w:t>】</w:t>
            </w:r>
            <w:r w:rsidRPr="00AB4988">
              <w:rPr>
                <w:lang w:val="en-US" w:eastAsia="zh-TW"/>
              </w:rPr>
              <w:sym w:font="Wingdings" w:char="F0E0"/>
            </w:r>
            <w:r w:rsidRPr="00D33F3D">
              <w:rPr>
                <w:rFonts w:ascii="微軟正黑體" w:eastAsia="微軟正黑體" w:hAnsi="微軟正黑體" w:hint="eastAsia"/>
                <w:lang w:val="en-US" w:eastAsia="zh-TW"/>
              </w:rPr>
              <w:t>【</w:t>
            </w:r>
            <w:r>
              <w:rPr>
                <w:rFonts w:ascii="微軟正黑體" w:eastAsia="微軟正黑體" w:hAnsi="微軟正黑體" w:hint="eastAsia"/>
                <w:lang w:val="en-US" w:eastAsia="zh-TW"/>
              </w:rPr>
              <w:t>案件管理系統</w:t>
            </w:r>
            <w:r w:rsidRPr="0082051B">
              <w:rPr>
                <w:rFonts w:ascii="微軟正黑體" w:eastAsia="微軟正黑體" w:hAnsi="微軟正黑體" w:hint="eastAsia"/>
                <w:lang w:val="en-US" w:eastAsia="zh-TW"/>
              </w:rPr>
              <w:t>】系統</w:t>
            </w:r>
            <w:r>
              <w:rPr>
                <w:rFonts w:ascii="微軟正黑體" w:eastAsia="微軟正黑體" w:hAnsi="微軟正黑體" w:hint="eastAsia"/>
                <w:lang w:val="en-US" w:eastAsia="zh-TW"/>
              </w:rPr>
              <w:t>，進入</w:t>
            </w:r>
            <w:r>
              <w:rPr>
                <w:rFonts w:ascii="微軟正黑體" w:eastAsia="微軟正黑體" w:hAnsi="微軟正黑體" w:hint="eastAsia"/>
                <w:lang w:eastAsia="zh-TW"/>
              </w:rPr>
              <w:t>案件管理系統首頁</w:t>
            </w:r>
            <w:r>
              <w:rPr>
                <w:rFonts w:ascii="微軟正黑體" w:eastAsia="微軟正黑體" w:hAnsi="微軟正黑體" w:hint="eastAsia"/>
                <w:lang w:val="en-US" w:eastAsia="zh-TW"/>
              </w:rPr>
              <w:t>。</w:t>
            </w:r>
          </w:p>
        </w:tc>
      </w:tr>
      <w:tr w:rsidR="005073E8" w:rsidRPr="004C0B52" w:rsidTr="007929BC">
        <w:tc>
          <w:tcPr>
            <w:tcW w:w="1134" w:type="dxa"/>
            <w:vMerge/>
          </w:tcPr>
          <w:p w:rsidR="005073E8" w:rsidRPr="00A05DAA" w:rsidRDefault="005073E8" w:rsidP="007929BC">
            <w:pPr>
              <w:rPr>
                <w:rFonts w:ascii="微軟正黑體" w:eastAsia="微軟正黑體" w:hAnsi="微軟正黑體"/>
                <w:lang w:eastAsia="zh-TW"/>
              </w:rPr>
            </w:pPr>
          </w:p>
        </w:tc>
        <w:tc>
          <w:tcPr>
            <w:tcW w:w="1168" w:type="dxa"/>
          </w:tcPr>
          <w:p w:rsidR="005073E8" w:rsidRPr="004C0B52" w:rsidRDefault="005073E8" w:rsidP="007929BC">
            <w:pPr>
              <w:rPr>
                <w:rFonts w:ascii="微軟正黑體" w:eastAsia="微軟正黑體" w:hAnsi="微軟正黑體"/>
              </w:rPr>
            </w:pPr>
            <w:r w:rsidRPr="004C0B52">
              <w:rPr>
                <w:rFonts w:ascii="微軟正黑體" w:eastAsia="微軟正黑體" w:hAnsi="微軟正黑體"/>
              </w:rPr>
              <w:t>When</w:t>
            </w:r>
          </w:p>
        </w:tc>
        <w:tc>
          <w:tcPr>
            <w:tcW w:w="6770" w:type="dxa"/>
          </w:tcPr>
          <w:p w:rsidR="005073E8" w:rsidRPr="004C0B52" w:rsidRDefault="005073E8" w:rsidP="008E0D57">
            <w:pPr>
              <w:rPr>
                <w:rFonts w:ascii="微軟正黑體" w:eastAsia="微軟正黑體" w:hAnsi="微軟正黑體"/>
                <w:lang w:eastAsia="zh-TW"/>
              </w:rPr>
            </w:pPr>
            <w:r w:rsidRPr="00782ABF">
              <w:rPr>
                <w:rFonts w:ascii="微軟正黑體" w:eastAsia="微軟正黑體" w:hAnsi="微軟正黑體" w:hint="eastAsia"/>
                <w:lang w:eastAsia="zh-TW"/>
              </w:rPr>
              <w:t>點選</w:t>
            </w:r>
            <w:r>
              <w:rPr>
                <w:rFonts w:ascii="微軟正黑體" w:eastAsia="微軟正黑體" w:hAnsi="微軟正黑體" w:hint="eastAsia"/>
                <w:lang w:eastAsia="zh-TW"/>
              </w:rPr>
              <w:t>案件管理系統首頁中間</w:t>
            </w:r>
            <w:r w:rsidRPr="00461C90">
              <w:rPr>
                <w:rFonts w:ascii="微軟正黑體" w:eastAsia="微軟正黑體" w:hAnsi="微軟正黑體" w:hint="eastAsia"/>
                <w:u w:val="single"/>
                <w:lang w:eastAsia="zh-TW"/>
              </w:rPr>
              <w:t>工作清單</w:t>
            </w:r>
            <w:r w:rsidRPr="00461C90">
              <w:rPr>
                <w:rFonts w:ascii="微軟正黑體" w:eastAsia="微軟正黑體" w:hAnsi="微軟正黑體" w:hint="eastAsia"/>
                <w:lang w:val="en-US" w:eastAsia="zh-TW"/>
              </w:rPr>
              <w:t xml:space="preserve"> 之【</w:t>
            </w:r>
            <w:r>
              <w:rPr>
                <w:rFonts w:ascii="微軟正黑體" w:eastAsia="微軟正黑體" w:hAnsi="微軟正黑體" w:hint="eastAsia"/>
                <w:lang w:val="en-US" w:eastAsia="zh-TW"/>
              </w:rPr>
              <w:t>個人</w:t>
            </w:r>
            <w:r w:rsidRPr="00461C90">
              <w:rPr>
                <w:rFonts w:ascii="微軟正黑體" w:eastAsia="微軟正黑體" w:hAnsi="微軟正黑體" w:hint="eastAsia"/>
                <w:lang w:val="en-US" w:eastAsia="zh-TW"/>
              </w:rPr>
              <w:t>案件</w:t>
            </w:r>
            <w:r w:rsidRPr="00461C90">
              <w:rPr>
                <w:rFonts w:ascii="微軟正黑體" w:eastAsia="微軟正黑體" w:hAnsi="微軟正黑體" w:hint="eastAsia"/>
                <w:lang w:eastAsia="zh-TW"/>
              </w:rPr>
              <w:t>】頁籤</w:t>
            </w:r>
            <w:r>
              <w:rPr>
                <w:rFonts w:ascii="微軟正黑體" w:eastAsia="微軟正黑體" w:hAnsi="微軟正黑體" w:hint="eastAsia"/>
                <w:lang w:eastAsia="zh-TW"/>
              </w:rPr>
              <w:t>，點選</w:t>
            </w:r>
            <w:r w:rsidR="008E0D57">
              <w:rPr>
                <w:rFonts w:ascii="微軟正黑體" w:eastAsia="微軟正黑體" w:hAnsi="微軟正黑體" w:cs="Arial" w:hint="eastAsia"/>
                <w:shd w:val="pct15" w:color="auto" w:fill="FFFFFF"/>
                <w:lang w:eastAsia="zh-TW"/>
              </w:rPr>
              <w:t>案件返回</w:t>
            </w:r>
            <w:r w:rsidR="00B25405">
              <w:rPr>
                <w:rFonts w:ascii="微軟正黑體" w:eastAsia="微軟正黑體" w:hAnsi="微軟正黑體" w:cs="Arial"/>
                <w:noProof/>
                <w:shd w:val="pct15" w:color="auto" w:fill="FFFFFF"/>
                <w:lang w:val="en-US" w:eastAsia="zh-TW"/>
              </w:rPr>
              <w:drawing>
                <wp:inline distT="0" distB="0" distL="0" distR="0">
                  <wp:extent cx="270510" cy="230505"/>
                  <wp:effectExtent l="19050" t="0" r="0" b="0"/>
                  <wp:docPr id="20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510" cy="230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微軟正黑體" w:eastAsia="微軟正黑體" w:hAnsi="微軟正黑體" w:hint="eastAsia"/>
                <w:lang w:eastAsia="zh-TW"/>
              </w:rPr>
              <w:t>圖示按鍵。</w:t>
            </w:r>
          </w:p>
        </w:tc>
      </w:tr>
      <w:tr w:rsidR="005073E8" w:rsidRPr="004C0B52" w:rsidTr="007929BC">
        <w:trPr>
          <w:trHeight w:val="262"/>
        </w:trPr>
        <w:tc>
          <w:tcPr>
            <w:tcW w:w="1134" w:type="dxa"/>
            <w:vMerge/>
          </w:tcPr>
          <w:p w:rsidR="005073E8" w:rsidRPr="00A05DAA" w:rsidRDefault="005073E8" w:rsidP="007929BC">
            <w:pPr>
              <w:rPr>
                <w:rFonts w:ascii="微軟正黑體" w:eastAsia="微軟正黑體" w:hAnsi="微軟正黑體"/>
                <w:lang w:eastAsia="zh-TW"/>
              </w:rPr>
            </w:pPr>
          </w:p>
        </w:tc>
        <w:tc>
          <w:tcPr>
            <w:tcW w:w="1168" w:type="dxa"/>
          </w:tcPr>
          <w:p w:rsidR="005073E8" w:rsidRPr="004C0B52" w:rsidRDefault="005073E8" w:rsidP="007929BC">
            <w:pPr>
              <w:rPr>
                <w:rFonts w:ascii="微軟正黑體" w:eastAsia="微軟正黑體" w:hAnsi="微軟正黑體"/>
              </w:rPr>
            </w:pPr>
            <w:r w:rsidRPr="004C0B52">
              <w:rPr>
                <w:rFonts w:ascii="微軟正黑體" w:eastAsia="微軟正黑體" w:hAnsi="微軟正黑體"/>
              </w:rPr>
              <w:t>Then</w:t>
            </w:r>
          </w:p>
        </w:tc>
        <w:tc>
          <w:tcPr>
            <w:tcW w:w="6770" w:type="dxa"/>
          </w:tcPr>
          <w:p w:rsidR="005073E8" w:rsidRPr="004C0B52" w:rsidRDefault="005073E8" w:rsidP="007929BC">
            <w:pPr>
              <w:rPr>
                <w:rFonts w:ascii="微軟正黑體" w:eastAsia="微軟正黑體" w:hAnsi="微軟正黑體"/>
                <w:lang w:eastAsia="zh-TW"/>
              </w:rPr>
            </w:pPr>
            <w:r>
              <w:rPr>
                <w:rFonts w:ascii="微軟正黑體" w:eastAsia="微軟正黑體" w:hAnsi="微軟正黑體" w:hint="eastAsia"/>
                <w:lang w:eastAsia="zh-TW"/>
              </w:rPr>
              <w:t>開啟新視窗顯示對應活動關卡二分割畫面，開始進行作業。</w:t>
            </w:r>
          </w:p>
        </w:tc>
      </w:tr>
      <w:tr w:rsidR="00697F7B" w:rsidRPr="004C0B52" w:rsidTr="00DA1275">
        <w:tc>
          <w:tcPr>
            <w:tcW w:w="1134" w:type="dxa"/>
            <w:vMerge w:val="restart"/>
          </w:tcPr>
          <w:p w:rsidR="00697F7B" w:rsidRPr="00A05DAA" w:rsidRDefault="00697F7B" w:rsidP="00DA1275">
            <w:pPr>
              <w:rPr>
                <w:rFonts w:ascii="微軟正黑體" w:eastAsia="微軟正黑體" w:hAnsi="微軟正黑體"/>
                <w:b/>
                <w:lang w:val="en-US" w:eastAsia="zh-TW"/>
              </w:rPr>
            </w:pPr>
            <w:r w:rsidRPr="00A05DAA">
              <w:rPr>
                <w:rFonts w:ascii="微軟正黑體" w:eastAsia="微軟正黑體" w:hAnsi="微軟正黑體"/>
                <w:b/>
                <w:lang w:val="en-US" w:eastAsia="zh-TW"/>
              </w:rPr>
              <w:t>Scenario</w:t>
            </w:r>
          </w:p>
        </w:tc>
        <w:tc>
          <w:tcPr>
            <w:tcW w:w="7938" w:type="dxa"/>
            <w:gridSpan w:val="2"/>
          </w:tcPr>
          <w:p w:rsidR="00697F7B" w:rsidRPr="004C0B52" w:rsidRDefault="00697F7B" w:rsidP="00DA1275">
            <w:pPr>
              <w:rPr>
                <w:rFonts w:ascii="微軟正黑體" w:eastAsia="微軟正黑體" w:hAnsi="微軟正黑體"/>
                <w:b/>
                <w:lang w:val="en-US" w:eastAsia="zh-TW"/>
              </w:rPr>
            </w:pPr>
            <w:r>
              <w:rPr>
                <w:rFonts w:ascii="微軟正黑體" w:eastAsia="微軟正黑體" w:hAnsi="微軟正黑體" w:hint="eastAsia"/>
                <w:b/>
                <w:lang w:val="en-US" w:eastAsia="zh-TW"/>
              </w:rPr>
              <w:t>主管直接指派案件。</w:t>
            </w:r>
          </w:p>
        </w:tc>
      </w:tr>
      <w:tr w:rsidR="00697F7B" w:rsidRPr="004C0B52" w:rsidTr="00DA1275">
        <w:trPr>
          <w:trHeight w:val="344"/>
        </w:trPr>
        <w:tc>
          <w:tcPr>
            <w:tcW w:w="1134" w:type="dxa"/>
            <w:vMerge/>
          </w:tcPr>
          <w:p w:rsidR="00697F7B" w:rsidRPr="00A05DAA" w:rsidRDefault="00697F7B" w:rsidP="00DA1275">
            <w:pPr>
              <w:rPr>
                <w:rFonts w:ascii="微軟正黑體" w:eastAsia="微軟正黑體" w:hAnsi="微軟正黑體"/>
                <w:lang w:eastAsia="zh-TW"/>
              </w:rPr>
            </w:pPr>
          </w:p>
        </w:tc>
        <w:tc>
          <w:tcPr>
            <w:tcW w:w="1168" w:type="dxa"/>
          </w:tcPr>
          <w:p w:rsidR="00697F7B" w:rsidRPr="004C0B52" w:rsidRDefault="00697F7B" w:rsidP="00DA1275">
            <w:pPr>
              <w:rPr>
                <w:rFonts w:ascii="微軟正黑體" w:eastAsia="微軟正黑體" w:hAnsi="微軟正黑體"/>
              </w:rPr>
            </w:pPr>
            <w:r w:rsidRPr="004C0B52">
              <w:rPr>
                <w:rFonts w:ascii="微軟正黑體" w:eastAsia="微軟正黑體" w:hAnsi="微軟正黑體"/>
              </w:rPr>
              <w:t xml:space="preserve">Given </w:t>
            </w:r>
          </w:p>
        </w:tc>
        <w:tc>
          <w:tcPr>
            <w:tcW w:w="6770" w:type="dxa"/>
          </w:tcPr>
          <w:p w:rsidR="00697F7B" w:rsidRPr="004C0B52" w:rsidRDefault="00697F7B" w:rsidP="00DA1275">
            <w:pPr>
              <w:rPr>
                <w:rFonts w:ascii="微軟正黑體" w:eastAsia="微軟正黑體" w:hAnsi="微軟正黑體"/>
                <w:lang w:eastAsia="zh-TW"/>
              </w:rPr>
            </w:pPr>
            <w:r w:rsidRPr="00782ABF">
              <w:rPr>
                <w:rFonts w:ascii="微軟正黑體" w:eastAsia="微軟正黑體" w:hAnsi="微軟正黑體" w:hint="eastAsia"/>
                <w:lang w:eastAsia="zh-TW"/>
              </w:rPr>
              <w:t>點選</w:t>
            </w:r>
            <w:r>
              <w:rPr>
                <w:rFonts w:ascii="微軟正黑體" w:eastAsia="微軟正黑體" w:hAnsi="微軟正黑體" w:hint="eastAsia"/>
                <w:lang w:eastAsia="zh-TW"/>
              </w:rPr>
              <w:t>e-Portal畫面</w:t>
            </w:r>
            <w:r>
              <w:rPr>
                <w:rFonts w:ascii="微軟正黑體" w:eastAsia="微軟正黑體" w:hAnsi="微軟正黑體" w:hint="eastAsia"/>
                <w:lang w:val="en-US" w:eastAsia="zh-TW"/>
              </w:rPr>
              <w:t>上方</w:t>
            </w:r>
            <w:r>
              <w:rPr>
                <w:rFonts w:ascii="微軟正黑體" w:eastAsia="微軟正黑體" w:hAnsi="微軟正黑體" w:hint="eastAsia"/>
                <w:u w:val="single"/>
                <w:lang w:val="en-US" w:eastAsia="zh-TW"/>
              </w:rPr>
              <w:t>系統</w:t>
            </w:r>
            <w:r w:rsidRPr="00D33F3D">
              <w:rPr>
                <w:rFonts w:ascii="微軟正黑體" w:eastAsia="微軟正黑體" w:hAnsi="微軟正黑體" w:hint="eastAsia"/>
                <w:u w:val="single"/>
                <w:lang w:val="en-US" w:eastAsia="zh-TW"/>
              </w:rPr>
              <w:t>選單</w:t>
            </w:r>
            <w:r w:rsidRPr="00D33F3D">
              <w:rPr>
                <w:rFonts w:ascii="微軟正黑體" w:eastAsia="微軟正黑體" w:hAnsi="微軟正黑體" w:hint="eastAsia"/>
                <w:lang w:val="en-US" w:eastAsia="zh-TW"/>
              </w:rPr>
              <w:t xml:space="preserve"> 之</w:t>
            </w:r>
            <w:r>
              <w:rPr>
                <w:rFonts w:ascii="微軟正黑體" w:eastAsia="微軟正黑體" w:hAnsi="微軟正黑體" w:hint="eastAsia"/>
                <w:lang w:val="en-US" w:eastAsia="zh-TW"/>
              </w:rPr>
              <w:t>【保單行政管理系統</w:t>
            </w:r>
            <w:r w:rsidRPr="00D33F3D">
              <w:rPr>
                <w:rFonts w:ascii="微軟正黑體" w:eastAsia="微軟正黑體" w:hAnsi="微軟正黑體" w:hint="eastAsia"/>
                <w:lang w:val="en-US" w:eastAsia="zh-TW"/>
              </w:rPr>
              <w:t>】</w:t>
            </w:r>
            <w:r w:rsidRPr="00AB4988">
              <w:rPr>
                <w:lang w:val="en-US" w:eastAsia="zh-TW"/>
              </w:rPr>
              <w:sym w:font="Wingdings" w:char="F0E0"/>
            </w:r>
            <w:r w:rsidRPr="00D33F3D">
              <w:rPr>
                <w:rFonts w:ascii="微軟正黑體" w:eastAsia="微軟正黑體" w:hAnsi="微軟正黑體" w:hint="eastAsia"/>
                <w:lang w:val="en-US" w:eastAsia="zh-TW"/>
              </w:rPr>
              <w:t>【</w:t>
            </w:r>
            <w:r>
              <w:rPr>
                <w:rFonts w:ascii="微軟正黑體" w:eastAsia="微軟正黑體" w:hAnsi="微軟正黑體" w:hint="eastAsia"/>
                <w:lang w:val="en-US" w:eastAsia="zh-TW"/>
              </w:rPr>
              <w:t>案件管理系統</w:t>
            </w:r>
            <w:r w:rsidRPr="0082051B">
              <w:rPr>
                <w:rFonts w:ascii="微軟正黑體" w:eastAsia="微軟正黑體" w:hAnsi="微軟正黑體" w:hint="eastAsia"/>
                <w:lang w:val="en-US" w:eastAsia="zh-TW"/>
              </w:rPr>
              <w:t>】系統</w:t>
            </w:r>
            <w:r>
              <w:rPr>
                <w:rFonts w:ascii="微軟正黑體" w:eastAsia="微軟正黑體" w:hAnsi="微軟正黑體" w:hint="eastAsia"/>
                <w:lang w:val="en-US" w:eastAsia="zh-TW"/>
              </w:rPr>
              <w:t>，進入</w:t>
            </w:r>
            <w:r>
              <w:rPr>
                <w:rFonts w:ascii="微軟正黑體" w:eastAsia="微軟正黑體" w:hAnsi="微軟正黑體" w:hint="eastAsia"/>
                <w:lang w:eastAsia="zh-TW"/>
              </w:rPr>
              <w:t>案件管理系統首頁</w:t>
            </w:r>
            <w:r>
              <w:rPr>
                <w:rFonts w:ascii="微軟正黑體" w:eastAsia="微軟正黑體" w:hAnsi="微軟正黑體" w:hint="eastAsia"/>
                <w:lang w:val="en-US" w:eastAsia="zh-TW"/>
              </w:rPr>
              <w:t>。</w:t>
            </w:r>
          </w:p>
        </w:tc>
      </w:tr>
      <w:tr w:rsidR="00697F7B" w:rsidRPr="004C0B52" w:rsidTr="00DA1275">
        <w:tc>
          <w:tcPr>
            <w:tcW w:w="1134" w:type="dxa"/>
            <w:vMerge/>
          </w:tcPr>
          <w:p w:rsidR="00697F7B" w:rsidRPr="00A05DAA" w:rsidRDefault="00697F7B" w:rsidP="00DA1275">
            <w:pPr>
              <w:rPr>
                <w:rFonts w:ascii="微軟正黑體" w:eastAsia="微軟正黑體" w:hAnsi="微軟正黑體"/>
                <w:lang w:eastAsia="zh-TW"/>
              </w:rPr>
            </w:pPr>
          </w:p>
        </w:tc>
        <w:tc>
          <w:tcPr>
            <w:tcW w:w="1168" w:type="dxa"/>
          </w:tcPr>
          <w:p w:rsidR="00697F7B" w:rsidRPr="004C0B52" w:rsidRDefault="00697F7B" w:rsidP="00DA1275">
            <w:pPr>
              <w:rPr>
                <w:rFonts w:ascii="微軟正黑體" w:eastAsia="微軟正黑體" w:hAnsi="微軟正黑體"/>
              </w:rPr>
            </w:pPr>
            <w:r w:rsidRPr="004C0B52">
              <w:rPr>
                <w:rFonts w:ascii="微軟正黑體" w:eastAsia="微軟正黑體" w:hAnsi="微軟正黑體"/>
              </w:rPr>
              <w:t>When</w:t>
            </w:r>
          </w:p>
        </w:tc>
        <w:tc>
          <w:tcPr>
            <w:tcW w:w="6770" w:type="dxa"/>
          </w:tcPr>
          <w:p w:rsidR="00697F7B" w:rsidRPr="004C0B52" w:rsidRDefault="00697F7B" w:rsidP="00DA1275">
            <w:pPr>
              <w:rPr>
                <w:rFonts w:ascii="微軟正黑體" w:eastAsia="微軟正黑體" w:hAnsi="微軟正黑體"/>
                <w:lang w:eastAsia="zh-TW"/>
              </w:rPr>
            </w:pPr>
            <w:r w:rsidRPr="00782ABF">
              <w:rPr>
                <w:rFonts w:ascii="微軟正黑體" w:eastAsia="微軟正黑體" w:hAnsi="微軟正黑體" w:hint="eastAsia"/>
                <w:lang w:eastAsia="zh-TW"/>
              </w:rPr>
              <w:t>點選</w:t>
            </w:r>
            <w:r>
              <w:rPr>
                <w:rFonts w:ascii="微軟正黑體" w:eastAsia="微軟正黑體" w:hAnsi="微軟正黑體" w:hint="eastAsia"/>
                <w:lang w:eastAsia="zh-TW"/>
              </w:rPr>
              <w:t>案件管理系統首頁中間</w:t>
            </w:r>
            <w:r w:rsidRPr="00461C90">
              <w:rPr>
                <w:rFonts w:ascii="微軟正黑體" w:eastAsia="微軟正黑體" w:hAnsi="微軟正黑體" w:hint="eastAsia"/>
                <w:u w:val="single"/>
                <w:lang w:eastAsia="zh-TW"/>
              </w:rPr>
              <w:t>工作清單</w:t>
            </w:r>
            <w:r w:rsidRPr="00461C90">
              <w:rPr>
                <w:rFonts w:ascii="微軟正黑體" w:eastAsia="微軟正黑體" w:hAnsi="微軟正黑體" w:hint="eastAsia"/>
                <w:lang w:val="en-US" w:eastAsia="zh-TW"/>
              </w:rPr>
              <w:t xml:space="preserve"> 之【</w:t>
            </w:r>
            <w:r>
              <w:rPr>
                <w:rFonts w:ascii="微軟正黑體" w:eastAsia="微軟正黑體" w:hAnsi="微軟正黑體" w:hint="eastAsia"/>
                <w:lang w:val="en-US" w:eastAsia="zh-TW"/>
              </w:rPr>
              <w:t>個人</w:t>
            </w:r>
            <w:r w:rsidRPr="00461C90">
              <w:rPr>
                <w:rFonts w:ascii="微軟正黑體" w:eastAsia="微軟正黑體" w:hAnsi="微軟正黑體" w:hint="eastAsia"/>
                <w:lang w:val="en-US" w:eastAsia="zh-TW"/>
              </w:rPr>
              <w:t>案件</w:t>
            </w:r>
            <w:r w:rsidRPr="00461C90">
              <w:rPr>
                <w:rFonts w:ascii="微軟正黑體" w:eastAsia="微軟正黑體" w:hAnsi="微軟正黑體" w:hint="eastAsia"/>
                <w:lang w:eastAsia="zh-TW"/>
              </w:rPr>
              <w:t>】頁籤</w:t>
            </w:r>
            <w:r>
              <w:rPr>
                <w:rFonts w:ascii="微軟正黑體" w:eastAsia="微軟正黑體" w:hAnsi="微軟正黑體" w:hint="eastAsia"/>
                <w:lang w:eastAsia="zh-TW"/>
              </w:rPr>
              <w:t>，點選</w:t>
            </w:r>
            <w:r w:rsidRPr="00892CA3">
              <w:rPr>
                <w:rFonts w:ascii="微軟正黑體" w:eastAsia="微軟正黑體" w:hAnsi="微軟正黑體" w:cs="Arial" w:hint="eastAsia"/>
                <w:shd w:val="pct15" w:color="auto" w:fill="FFFFFF"/>
                <w:lang w:eastAsia="zh-TW"/>
              </w:rPr>
              <w:t>開始作業</w:t>
            </w:r>
            <w:r w:rsidR="004A72F6">
              <w:rPr>
                <w:rFonts w:ascii="微軟正黑體" w:eastAsia="微軟正黑體" w:hAnsi="微軟正黑體" w:cs="Arial"/>
                <w:noProof/>
                <w:shd w:val="pct15" w:color="auto" w:fill="FFFFFF"/>
                <w:lang w:val="en-US" w:eastAsia="zh-TW"/>
              </w:rPr>
              <w:drawing>
                <wp:inline distT="0" distB="0" distL="0" distR="0">
                  <wp:extent cx="230505" cy="246380"/>
                  <wp:effectExtent l="19050" t="0" r="0" b="0"/>
                  <wp:docPr id="11" name="圖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505" cy="2463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微軟正黑體" w:eastAsia="微軟正黑體" w:hAnsi="微軟正黑體" w:hint="eastAsia"/>
                <w:lang w:eastAsia="zh-TW"/>
              </w:rPr>
              <w:t>圖示按鍵。</w:t>
            </w:r>
          </w:p>
        </w:tc>
      </w:tr>
      <w:tr w:rsidR="00697F7B" w:rsidRPr="004C0B52" w:rsidTr="00DA1275">
        <w:trPr>
          <w:trHeight w:val="262"/>
        </w:trPr>
        <w:tc>
          <w:tcPr>
            <w:tcW w:w="1134" w:type="dxa"/>
            <w:vMerge/>
          </w:tcPr>
          <w:p w:rsidR="00697F7B" w:rsidRPr="00A05DAA" w:rsidRDefault="00697F7B" w:rsidP="00DA1275">
            <w:pPr>
              <w:rPr>
                <w:rFonts w:ascii="微軟正黑體" w:eastAsia="微軟正黑體" w:hAnsi="微軟正黑體"/>
                <w:lang w:eastAsia="zh-TW"/>
              </w:rPr>
            </w:pPr>
          </w:p>
        </w:tc>
        <w:tc>
          <w:tcPr>
            <w:tcW w:w="1168" w:type="dxa"/>
          </w:tcPr>
          <w:p w:rsidR="00697F7B" w:rsidRPr="004C0B52" w:rsidRDefault="00697F7B" w:rsidP="00DA1275">
            <w:pPr>
              <w:rPr>
                <w:rFonts w:ascii="微軟正黑體" w:eastAsia="微軟正黑體" w:hAnsi="微軟正黑體"/>
              </w:rPr>
            </w:pPr>
            <w:r w:rsidRPr="004C0B52">
              <w:rPr>
                <w:rFonts w:ascii="微軟正黑體" w:eastAsia="微軟正黑體" w:hAnsi="微軟正黑體"/>
              </w:rPr>
              <w:t>Then</w:t>
            </w:r>
          </w:p>
        </w:tc>
        <w:tc>
          <w:tcPr>
            <w:tcW w:w="6770" w:type="dxa"/>
          </w:tcPr>
          <w:p w:rsidR="00697F7B" w:rsidRPr="004C0B52" w:rsidRDefault="00697F7B" w:rsidP="00DA1275">
            <w:pPr>
              <w:rPr>
                <w:rFonts w:ascii="微軟正黑體" w:eastAsia="微軟正黑體" w:hAnsi="微軟正黑體"/>
                <w:lang w:eastAsia="zh-TW"/>
              </w:rPr>
            </w:pPr>
            <w:r>
              <w:rPr>
                <w:rFonts w:ascii="微軟正黑體" w:eastAsia="微軟正黑體" w:hAnsi="微軟正黑體" w:hint="eastAsia"/>
                <w:lang w:eastAsia="zh-TW"/>
              </w:rPr>
              <w:t>開啟新視窗顯示對應活動關卡二分割畫面，開始進行作業。</w:t>
            </w:r>
          </w:p>
        </w:tc>
      </w:tr>
      <w:tr w:rsidR="00697F7B" w:rsidRPr="004C0B52" w:rsidTr="00DA1275">
        <w:tc>
          <w:tcPr>
            <w:tcW w:w="1134" w:type="dxa"/>
            <w:vMerge w:val="restart"/>
          </w:tcPr>
          <w:p w:rsidR="00697F7B" w:rsidRPr="00A05DAA" w:rsidRDefault="00697F7B" w:rsidP="00DA1275">
            <w:pPr>
              <w:rPr>
                <w:rFonts w:ascii="微軟正黑體" w:eastAsia="微軟正黑體" w:hAnsi="微軟正黑體"/>
                <w:b/>
                <w:lang w:val="en-US" w:eastAsia="zh-TW"/>
              </w:rPr>
            </w:pPr>
            <w:r w:rsidRPr="00A05DAA">
              <w:rPr>
                <w:rFonts w:ascii="微軟正黑體" w:eastAsia="微軟正黑體" w:hAnsi="微軟正黑體"/>
                <w:b/>
                <w:lang w:val="en-US" w:eastAsia="zh-TW"/>
              </w:rPr>
              <w:t>Scenario</w:t>
            </w:r>
          </w:p>
        </w:tc>
        <w:tc>
          <w:tcPr>
            <w:tcW w:w="7938" w:type="dxa"/>
            <w:gridSpan w:val="2"/>
          </w:tcPr>
          <w:p w:rsidR="00697F7B" w:rsidRPr="004C0B52" w:rsidRDefault="00697F7B" w:rsidP="00DA1275">
            <w:pPr>
              <w:rPr>
                <w:rFonts w:ascii="微軟正黑體" w:eastAsia="微軟正黑體" w:hAnsi="微軟正黑體"/>
                <w:b/>
                <w:lang w:val="en-US" w:eastAsia="zh-TW"/>
              </w:rPr>
            </w:pPr>
            <w:r>
              <w:rPr>
                <w:rFonts w:ascii="微軟正黑體" w:eastAsia="微軟正黑體" w:hAnsi="微軟正黑體" w:hint="eastAsia"/>
                <w:b/>
                <w:lang w:val="en-US" w:eastAsia="zh-TW"/>
              </w:rPr>
              <w:t>系統直接指派案件(核保跟隨件、指定授權覆核件、行政覆核件</w:t>
            </w:r>
            <w:r w:rsidR="00F318FE">
              <w:rPr>
                <w:rFonts w:ascii="微軟正黑體" w:eastAsia="微軟正黑體" w:hAnsi="微軟正黑體" w:hint="eastAsia"/>
                <w:b/>
                <w:lang w:val="en-US" w:eastAsia="zh-TW"/>
              </w:rPr>
              <w:t>、扣款失敗件</w:t>
            </w:r>
            <w:r>
              <w:rPr>
                <w:rFonts w:ascii="微軟正黑體" w:eastAsia="微軟正黑體" w:hAnsi="微軟正黑體" w:hint="eastAsia"/>
                <w:b/>
                <w:lang w:val="en-US" w:eastAsia="zh-TW"/>
              </w:rPr>
              <w:t>)。</w:t>
            </w:r>
          </w:p>
        </w:tc>
      </w:tr>
      <w:tr w:rsidR="00697F7B" w:rsidRPr="004C0B52" w:rsidTr="00DA1275">
        <w:trPr>
          <w:trHeight w:val="344"/>
        </w:trPr>
        <w:tc>
          <w:tcPr>
            <w:tcW w:w="1134" w:type="dxa"/>
            <w:vMerge/>
          </w:tcPr>
          <w:p w:rsidR="00697F7B" w:rsidRPr="00A05DAA" w:rsidRDefault="00697F7B" w:rsidP="00DA1275">
            <w:pPr>
              <w:rPr>
                <w:rFonts w:ascii="微軟正黑體" w:eastAsia="微軟正黑體" w:hAnsi="微軟正黑體"/>
                <w:lang w:eastAsia="zh-TW"/>
              </w:rPr>
            </w:pPr>
          </w:p>
        </w:tc>
        <w:tc>
          <w:tcPr>
            <w:tcW w:w="1168" w:type="dxa"/>
          </w:tcPr>
          <w:p w:rsidR="00697F7B" w:rsidRPr="004C0B52" w:rsidRDefault="00697F7B" w:rsidP="00DA1275">
            <w:pPr>
              <w:rPr>
                <w:rFonts w:ascii="微軟正黑體" w:eastAsia="微軟正黑體" w:hAnsi="微軟正黑體"/>
              </w:rPr>
            </w:pPr>
            <w:r w:rsidRPr="004C0B52">
              <w:rPr>
                <w:rFonts w:ascii="微軟正黑體" w:eastAsia="微軟正黑體" w:hAnsi="微軟正黑體"/>
              </w:rPr>
              <w:t xml:space="preserve">Given </w:t>
            </w:r>
          </w:p>
        </w:tc>
        <w:tc>
          <w:tcPr>
            <w:tcW w:w="6770" w:type="dxa"/>
          </w:tcPr>
          <w:p w:rsidR="00697F7B" w:rsidRPr="004C0B52" w:rsidRDefault="00697F7B" w:rsidP="00DA1275">
            <w:pPr>
              <w:rPr>
                <w:rFonts w:ascii="微軟正黑體" w:eastAsia="微軟正黑體" w:hAnsi="微軟正黑體"/>
                <w:lang w:eastAsia="zh-TW"/>
              </w:rPr>
            </w:pPr>
            <w:r w:rsidRPr="00782ABF">
              <w:rPr>
                <w:rFonts w:ascii="微軟正黑體" w:eastAsia="微軟正黑體" w:hAnsi="微軟正黑體" w:hint="eastAsia"/>
                <w:lang w:eastAsia="zh-TW"/>
              </w:rPr>
              <w:t>點選</w:t>
            </w:r>
            <w:r>
              <w:rPr>
                <w:rFonts w:ascii="微軟正黑體" w:eastAsia="微軟正黑體" w:hAnsi="微軟正黑體" w:hint="eastAsia"/>
                <w:lang w:eastAsia="zh-TW"/>
              </w:rPr>
              <w:t>e-Portal畫面</w:t>
            </w:r>
            <w:r>
              <w:rPr>
                <w:rFonts w:ascii="微軟正黑體" w:eastAsia="微軟正黑體" w:hAnsi="微軟正黑體" w:hint="eastAsia"/>
                <w:lang w:val="en-US" w:eastAsia="zh-TW"/>
              </w:rPr>
              <w:t>上方</w:t>
            </w:r>
            <w:r>
              <w:rPr>
                <w:rFonts w:ascii="微軟正黑體" w:eastAsia="微軟正黑體" w:hAnsi="微軟正黑體" w:hint="eastAsia"/>
                <w:u w:val="single"/>
                <w:lang w:val="en-US" w:eastAsia="zh-TW"/>
              </w:rPr>
              <w:t>系統</w:t>
            </w:r>
            <w:r w:rsidRPr="00D33F3D">
              <w:rPr>
                <w:rFonts w:ascii="微軟正黑體" w:eastAsia="微軟正黑體" w:hAnsi="微軟正黑體" w:hint="eastAsia"/>
                <w:u w:val="single"/>
                <w:lang w:val="en-US" w:eastAsia="zh-TW"/>
              </w:rPr>
              <w:t>選單</w:t>
            </w:r>
            <w:r w:rsidRPr="00D33F3D">
              <w:rPr>
                <w:rFonts w:ascii="微軟正黑體" w:eastAsia="微軟正黑體" w:hAnsi="微軟正黑體" w:hint="eastAsia"/>
                <w:lang w:val="en-US" w:eastAsia="zh-TW"/>
              </w:rPr>
              <w:t xml:space="preserve"> 之</w:t>
            </w:r>
            <w:r>
              <w:rPr>
                <w:rFonts w:ascii="微軟正黑體" w:eastAsia="微軟正黑體" w:hAnsi="微軟正黑體" w:hint="eastAsia"/>
                <w:lang w:val="en-US" w:eastAsia="zh-TW"/>
              </w:rPr>
              <w:t>【保單行政管理系統</w:t>
            </w:r>
            <w:r w:rsidRPr="00D33F3D">
              <w:rPr>
                <w:rFonts w:ascii="微軟正黑體" w:eastAsia="微軟正黑體" w:hAnsi="微軟正黑體" w:hint="eastAsia"/>
                <w:lang w:val="en-US" w:eastAsia="zh-TW"/>
              </w:rPr>
              <w:t>】</w:t>
            </w:r>
            <w:r w:rsidRPr="00AB4988">
              <w:rPr>
                <w:lang w:val="en-US" w:eastAsia="zh-TW"/>
              </w:rPr>
              <w:sym w:font="Wingdings" w:char="F0E0"/>
            </w:r>
            <w:r w:rsidRPr="00D33F3D">
              <w:rPr>
                <w:rFonts w:ascii="微軟正黑體" w:eastAsia="微軟正黑體" w:hAnsi="微軟正黑體" w:hint="eastAsia"/>
                <w:lang w:val="en-US" w:eastAsia="zh-TW"/>
              </w:rPr>
              <w:t>【</w:t>
            </w:r>
            <w:r>
              <w:rPr>
                <w:rFonts w:ascii="微軟正黑體" w:eastAsia="微軟正黑體" w:hAnsi="微軟正黑體" w:hint="eastAsia"/>
                <w:lang w:val="en-US" w:eastAsia="zh-TW"/>
              </w:rPr>
              <w:t>案件管理系統</w:t>
            </w:r>
            <w:r w:rsidRPr="0082051B">
              <w:rPr>
                <w:rFonts w:ascii="微軟正黑體" w:eastAsia="微軟正黑體" w:hAnsi="微軟正黑體" w:hint="eastAsia"/>
                <w:lang w:val="en-US" w:eastAsia="zh-TW"/>
              </w:rPr>
              <w:t>】系統</w:t>
            </w:r>
            <w:r>
              <w:rPr>
                <w:rFonts w:ascii="微軟正黑體" w:eastAsia="微軟正黑體" w:hAnsi="微軟正黑體" w:hint="eastAsia"/>
                <w:lang w:val="en-US" w:eastAsia="zh-TW"/>
              </w:rPr>
              <w:t>，進入</w:t>
            </w:r>
            <w:r>
              <w:rPr>
                <w:rFonts w:ascii="微軟正黑體" w:eastAsia="微軟正黑體" w:hAnsi="微軟正黑體" w:hint="eastAsia"/>
                <w:lang w:eastAsia="zh-TW"/>
              </w:rPr>
              <w:t>案件管理系統首頁</w:t>
            </w:r>
            <w:r>
              <w:rPr>
                <w:rFonts w:ascii="微軟正黑體" w:eastAsia="微軟正黑體" w:hAnsi="微軟正黑體" w:hint="eastAsia"/>
                <w:lang w:val="en-US" w:eastAsia="zh-TW"/>
              </w:rPr>
              <w:t>。</w:t>
            </w:r>
          </w:p>
        </w:tc>
      </w:tr>
      <w:tr w:rsidR="00697F7B" w:rsidRPr="004C0B52" w:rsidTr="00DA1275">
        <w:tc>
          <w:tcPr>
            <w:tcW w:w="1134" w:type="dxa"/>
            <w:vMerge/>
          </w:tcPr>
          <w:p w:rsidR="00697F7B" w:rsidRPr="00A05DAA" w:rsidRDefault="00697F7B" w:rsidP="00DA1275">
            <w:pPr>
              <w:rPr>
                <w:rFonts w:ascii="微軟正黑體" w:eastAsia="微軟正黑體" w:hAnsi="微軟正黑體"/>
                <w:lang w:eastAsia="zh-TW"/>
              </w:rPr>
            </w:pPr>
          </w:p>
        </w:tc>
        <w:tc>
          <w:tcPr>
            <w:tcW w:w="1168" w:type="dxa"/>
          </w:tcPr>
          <w:p w:rsidR="00697F7B" w:rsidRPr="004C0B52" w:rsidRDefault="00697F7B" w:rsidP="00DA1275">
            <w:pPr>
              <w:rPr>
                <w:rFonts w:ascii="微軟正黑體" w:eastAsia="微軟正黑體" w:hAnsi="微軟正黑體"/>
              </w:rPr>
            </w:pPr>
            <w:r w:rsidRPr="004C0B52">
              <w:rPr>
                <w:rFonts w:ascii="微軟正黑體" w:eastAsia="微軟正黑體" w:hAnsi="微軟正黑體"/>
              </w:rPr>
              <w:t>When</w:t>
            </w:r>
          </w:p>
        </w:tc>
        <w:tc>
          <w:tcPr>
            <w:tcW w:w="6770" w:type="dxa"/>
          </w:tcPr>
          <w:p w:rsidR="00697F7B" w:rsidRPr="004C0B52" w:rsidRDefault="00697F7B" w:rsidP="00DA1275">
            <w:pPr>
              <w:rPr>
                <w:rFonts w:ascii="微軟正黑體" w:eastAsia="微軟正黑體" w:hAnsi="微軟正黑體"/>
                <w:lang w:eastAsia="zh-TW"/>
              </w:rPr>
            </w:pPr>
            <w:r w:rsidRPr="00782ABF">
              <w:rPr>
                <w:rFonts w:ascii="微軟正黑體" w:eastAsia="微軟正黑體" w:hAnsi="微軟正黑體" w:hint="eastAsia"/>
                <w:lang w:eastAsia="zh-TW"/>
              </w:rPr>
              <w:t>點選</w:t>
            </w:r>
            <w:r>
              <w:rPr>
                <w:rFonts w:ascii="微軟正黑體" w:eastAsia="微軟正黑體" w:hAnsi="微軟正黑體" w:hint="eastAsia"/>
                <w:lang w:eastAsia="zh-TW"/>
              </w:rPr>
              <w:t>案件管理系統首頁中間</w:t>
            </w:r>
            <w:r w:rsidRPr="00461C90">
              <w:rPr>
                <w:rFonts w:ascii="微軟正黑體" w:eastAsia="微軟正黑體" w:hAnsi="微軟正黑體" w:hint="eastAsia"/>
                <w:u w:val="single"/>
                <w:lang w:eastAsia="zh-TW"/>
              </w:rPr>
              <w:t>工作清單</w:t>
            </w:r>
            <w:r w:rsidRPr="00461C90">
              <w:rPr>
                <w:rFonts w:ascii="微軟正黑體" w:eastAsia="微軟正黑體" w:hAnsi="微軟正黑體" w:hint="eastAsia"/>
                <w:lang w:val="en-US" w:eastAsia="zh-TW"/>
              </w:rPr>
              <w:t xml:space="preserve"> 之【</w:t>
            </w:r>
            <w:r>
              <w:rPr>
                <w:rFonts w:ascii="微軟正黑體" w:eastAsia="微軟正黑體" w:hAnsi="微軟正黑體" w:hint="eastAsia"/>
                <w:lang w:val="en-US" w:eastAsia="zh-TW"/>
              </w:rPr>
              <w:t>個人</w:t>
            </w:r>
            <w:r w:rsidRPr="00461C90">
              <w:rPr>
                <w:rFonts w:ascii="微軟正黑體" w:eastAsia="微軟正黑體" w:hAnsi="微軟正黑體" w:hint="eastAsia"/>
                <w:lang w:val="en-US" w:eastAsia="zh-TW"/>
              </w:rPr>
              <w:t>案件</w:t>
            </w:r>
            <w:r w:rsidRPr="00461C90">
              <w:rPr>
                <w:rFonts w:ascii="微軟正黑體" w:eastAsia="微軟正黑體" w:hAnsi="微軟正黑體" w:hint="eastAsia"/>
                <w:lang w:eastAsia="zh-TW"/>
              </w:rPr>
              <w:t>】頁籤</w:t>
            </w:r>
            <w:r>
              <w:rPr>
                <w:rFonts w:ascii="微軟正黑體" w:eastAsia="微軟正黑體" w:hAnsi="微軟正黑體" w:hint="eastAsia"/>
                <w:lang w:eastAsia="zh-TW"/>
              </w:rPr>
              <w:t>，點選</w:t>
            </w:r>
            <w:r w:rsidRPr="00892CA3">
              <w:rPr>
                <w:rFonts w:ascii="微軟正黑體" w:eastAsia="微軟正黑體" w:hAnsi="微軟正黑體" w:cs="Arial" w:hint="eastAsia"/>
                <w:shd w:val="pct15" w:color="auto" w:fill="FFFFFF"/>
                <w:lang w:eastAsia="zh-TW"/>
              </w:rPr>
              <w:t>開始作業</w:t>
            </w:r>
            <w:r w:rsidR="004A72F6">
              <w:rPr>
                <w:rFonts w:ascii="微軟正黑體" w:eastAsia="微軟正黑體" w:hAnsi="微軟正黑體" w:cs="Arial"/>
                <w:noProof/>
                <w:shd w:val="pct15" w:color="auto" w:fill="FFFFFF"/>
                <w:lang w:val="en-US" w:eastAsia="zh-TW"/>
              </w:rPr>
              <w:drawing>
                <wp:inline distT="0" distB="0" distL="0" distR="0">
                  <wp:extent cx="230505" cy="246380"/>
                  <wp:effectExtent l="19050" t="0" r="0" b="0"/>
                  <wp:docPr id="9" name="圖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505" cy="2463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微軟正黑體" w:eastAsia="微軟正黑體" w:hAnsi="微軟正黑體" w:hint="eastAsia"/>
                <w:lang w:eastAsia="zh-TW"/>
              </w:rPr>
              <w:t>圖示按鍵。</w:t>
            </w:r>
          </w:p>
        </w:tc>
      </w:tr>
      <w:tr w:rsidR="00697F7B" w:rsidRPr="004C0B52" w:rsidTr="00DA1275">
        <w:trPr>
          <w:trHeight w:val="262"/>
        </w:trPr>
        <w:tc>
          <w:tcPr>
            <w:tcW w:w="1134" w:type="dxa"/>
            <w:vMerge/>
          </w:tcPr>
          <w:p w:rsidR="00697F7B" w:rsidRPr="00A05DAA" w:rsidRDefault="00697F7B" w:rsidP="00DA1275">
            <w:pPr>
              <w:rPr>
                <w:rFonts w:ascii="微軟正黑體" w:eastAsia="微軟正黑體" w:hAnsi="微軟正黑體"/>
                <w:lang w:eastAsia="zh-TW"/>
              </w:rPr>
            </w:pPr>
          </w:p>
        </w:tc>
        <w:tc>
          <w:tcPr>
            <w:tcW w:w="1168" w:type="dxa"/>
          </w:tcPr>
          <w:p w:rsidR="00697F7B" w:rsidRPr="004C0B52" w:rsidRDefault="00697F7B" w:rsidP="00DA1275">
            <w:pPr>
              <w:rPr>
                <w:rFonts w:ascii="微軟正黑體" w:eastAsia="微軟正黑體" w:hAnsi="微軟正黑體"/>
              </w:rPr>
            </w:pPr>
            <w:r w:rsidRPr="004C0B52">
              <w:rPr>
                <w:rFonts w:ascii="微軟正黑體" w:eastAsia="微軟正黑體" w:hAnsi="微軟正黑體"/>
              </w:rPr>
              <w:t>Then</w:t>
            </w:r>
          </w:p>
        </w:tc>
        <w:tc>
          <w:tcPr>
            <w:tcW w:w="6770" w:type="dxa"/>
          </w:tcPr>
          <w:p w:rsidR="00697F7B" w:rsidRPr="004C0B52" w:rsidRDefault="00697F7B" w:rsidP="00DA1275">
            <w:pPr>
              <w:rPr>
                <w:rFonts w:ascii="微軟正黑體" w:eastAsia="微軟正黑體" w:hAnsi="微軟正黑體"/>
                <w:lang w:eastAsia="zh-TW"/>
              </w:rPr>
            </w:pPr>
            <w:r>
              <w:rPr>
                <w:rFonts w:ascii="微軟正黑體" w:eastAsia="微軟正黑體" w:hAnsi="微軟正黑體" w:hint="eastAsia"/>
                <w:lang w:eastAsia="zh-TW"/>
              </w:rPr>
              <w:t>開啟新視窗顯示對應活動關卡二分割畫面，開始進行作業。</w:t>
            </w:r>
          </w:p>
        </w:tc>
      </w:tr>
      <w:tr w:rsidR="006532F1" w:rsidRPr="006532F1" w:rsidTr="005F3D43">
        <w:tc>
          <w:tcPr>
            <w:tcW w:w="1134" w:type="dxa"/>
            <w:vMerge w:val="restart"/>
          </w:tcPr>
          <w:p w:rsidR="006532F1" w:rsidRPr="00A05DAA" w:rsidRDefault="006532F1" w:rsidP="005F3D43">
            <w:pPr>
              <w:rPr>
                <w:rFonts w:ascii="微軟正黑體" w:eastAsia="微軟正黑體" w:hAnsi="微軟正黑體"/>
                <w:b/>
                <w:lang w:val="en-US" w:eastAsia="zh-TW"/>
              </w:rPr>
            </w:pPr>
            <w:r w:rsidRPr="00A05DAA">
              <w:rPr>
                <w:rFonts w:ascii="微軟正黑體" w:eastAsia="微軟正黑體" w:hAnsi="微軟正黑體"/>
                <w:b/>
                <w:lang w:val="en-US" w:eastAsia="zh-TW"/>
              </w:rPr>
              <w:t>Scenario</w:t>
            </w:r>
          </w:p>
        </w:tc>
        <w:tc>
          <w:tcPr>
            <w:tcW w:w="7938" w:type="dxa"/>
            <w:gridSpan w:val="2"/>
          </w:tcPr>
          <w:p w:rsidR="006532F1" w:rsidRPr="004C0B52" w:rsidRDefault="006532F1" w:rsidP="005F3D43">
            <w:pPr>
              <w:rPr>
                <w:rFonts w:ascii="微軟正黑體" w:eastAsia="微軟正黑體" w:hAnsi="微軟正黑體"/>
                <w:b/>
                <w:lang w:val="en-US" w:eastAsia="zh-TW"/>
              </w:rPr>
            </w:pPr>
            <w:r>
              <w:rPr>
                <w:rFonts w:ascii="微軟正黑體" w:eastAsia="微軟正黑體" w:hAnsi="微軟正黑體" w:hint="eastAsia"/>
                <w:b/>
                <w:lang w:val="en-US" w:eastAsia="zh-TW"/>
              </w:rPr>
              <w:t>欲處理</w:t>
            </w:r>
            <w:r w:rsidR="00FC4779">
              <w:rPr>
                <w:rFonts w:ascii="微軟正黑體" w:eastAsia="微軟正黑體" w:hAnsi="微軟正黑體" w:hint="eastAsia"/>
                <w:b/>
                <w:lang w:val="en-US" w:eastAsia="zh-TW"/>
              </w:rPr>
              <w:t>尚未開啟過的</w:t>
            </w:r>
            <w:r>
              <w:rPr>
                <w:rFonts w:ascii="微軟正黑體" w:eastAsia="微軟正黑體" w:hAnsi="微軟正黑體" w:hint="eastAsia"/>
                <w:b/>
                <w:lang w:val="en-US" w:eastAsia="zh-TW"/>
              </w:rPr>
              <w:t>案件，但案件擁有者已不是使用者自</w:t>
            </w:r>
            <w:r w:rsidR="00FC4779">
              <w:rPr>
                <w:rFonts w:ascii="微軟正黑體" w:eastAsia="微軟正黑體" w:hAnsi="微軟正黑體" w:hint="eastAsia"/>
                <w:b/>
                <w:lang w:val="en-US" w:eastAsia="zh-TW"/>
              </w:rPr>
              <w:t>己</w:t>
            </w:r>
            <w:r>
              <w:rPr>
                <w:rFonts w:ascii="微軟正黑體" w:eastAsia="微軟正黑體" w:hAnsi="微軟正黑體" w:hint="eastAsia"/>
                <w:b/>
                <w:lang w:val="en-US" w:eastAsia="zh-TW"/>
              </w:rPr>
              <w:t>。</w:t>
            </w:r>
          </w:p>
        </w:tc>
      </w:tr>
      <w:tr w:rsidR="006532F1" w:rsidRPr="004C0B52" w:rsidTr="005F3D43">
        <w:trPr>
          <w:trHeight w:val="344"/>
        </w:trPr>
        <w:tc>
          <w:tcPr>
            <w:tcW w:w="1134" w:type="dxa"/>
            <w:vMerge/>
          </w:tcPr>
          <w:p w:rsidR="006532F1" w:rsidRPr="00A05DAA" w:rsidRDefault="006532F1" w:rsidP="005F3D43">
            <w:pPr>
              <w:rPr>
                <w:rFonts w:ascii="微軟正黑體" w:eastAsia="微軟正黑體" w:hAnsi="微軟正黑體"/>
                <w:lang w:eastAsia="zh-TW"/>
              </w:rPr>
            </w:pPr>
          </w:p>
        </w:tc>
        <w:tc>
          <w:tcPr>
            <w:tcW w:w="1168" w:type="dxa"/>
          </w:tcPr>
          <w:p w:rsidR="006532F1" w:rsidRPr="004C0B52" w:rsidRDefault="006532F1" w:rsidP="005F3D43">
            <w:pPr>
              <w:rPr>
                <w:rFonts w:ascii="微軟正黑體" w:eastAsia="微軟正黑體" w:hAnsi="微軟正黑體"/>
              </w:rPr>
            </w:pPr>
            <w:r w:rsidRPr="004C0B52">
              <w:rPr>
                <w:rFonts w:ascii="微軟正黑體" w:eastAsia="微軟正黑體" w:hAnsi="微軟正黑體"/>
              </w:rPr>
              <w:t xml:space="preserve">Given </w:t>
            </w:r>
          </w:p>
        </w:tc>
        <w:tc>
          <w:tcPr>
            <w:tcW w:w="6770" w:type="dxa"/>
          </w:tcPr>
          <w:p w:rsidR="006532F1" w:rsidRPr="004C0B52" w:rsidRDefault="006532F1" w:rsidP="005F3D43">
            <w:pPr>
              <w:rPr>
                <w:rFonts w:ascii="微軟正黑體" w:eastAsia="微軟正黑體" w:hAnsi="微軟正黑體"/>
                <w:lang w:eastAsia="zh-TW"/>
              </w:rPr>
            </w:pPr>
            <w:r w:rsidRPr="00782ABF">
              <w:rPr>
                <w:rFonts w:ascii="微軟正黑體" w:eastAsia="微軟正黑體" w:hAnsi="微軟正黑體" w:hint="eastAsia"/>
                <w:lang w:eastAsia="zh-TW"/>
              </w:rPr>
              <w:t>點選</w:t>
            </w:r>
            <w:r>
              <w:rPr>
                <w:rFonts w:ascii="微軟正黑體" w:eastAsia="微軟正黑體" w:hAnsi="微軟正黑體" w:hint="eastAsia"/>
                <w:lang w:eastAsia="zh-TW"/>
              </w:rPr>
              <w:t>e-Portal畫面</w:t>
            </w:r>
            <w:r>
              <w:rPr>
                <w:rFonts w:ascii="微軟正黑體" w:eastAsia="微軟正黑體" w:hAnsi="微軟正黑體" w:hint="eastAsia"/>
                <w:lang w:val="en-US" w:eastAsia="zh-TW"/>
              </w:rPr>
              <w:t>上方</w:t>
            </w:r>
            <w:r>
              <w:rPr>
                <w:rFonts w:ascii="微軟正黑體" w:eastAsia="微軟正黑體" w:hAnsi="微軟正黑體" w:hint="eastAsia"/>
                <w:u w:val="single"/>
                <w:lang w:val="en-US" w:eastAsia="zh-TW"/>
              </w:rPr>
              <w:t>系統</w:t>
            </w:r>
            <w:r w:rsidRPr="00D33F3D">
              <w:rPr>
                <w:rFonts w:ascii="微軟正黑體" w:eastAsia="微軟正黑體" w:hAnsi="微軟正黑體" w:hint="eastAsia"/>
                <w:u w:val="single"/>
                <w:lang w:val="en-US" w:eastAsia="zh-TW"/>
              </w:rPr>
              <w:t>選單</w:t>
            </w:r>
            <w:r w:rsidRPr="00D33F3D">
              <w:rPr>
                <w:rFonts w:ascii="微軟正黑體" w:eastAsia="微軟正黑體" w:hAnsi="微軟正黑體" w:hint="eastAsia"/>
                <w:lang w:val="en-US" w:eastAsia="zh-TW"/>
              </w:rPr>
              <w:t xml:space="preserve"> 之</w:t>
            </w:r>
            <w:r>
              <w:rPr>
                <w:rFonts w:ascii="微軟正黑體" w:eastAsia="微軟正黑體" w:hAnsi="微軟正黑體" w:hint="eastAsia"/>
                <w:lang w:val="en-US" w:eastAsia="zh-TW"/>
              </w:rPr>
              <w:t>【保單行政管理系統</w:t>
            </w:r>
            <w:r w:rsidRPr="00D33F3D">
              <w:rPr>
                <w:rFonts w:ascii="微軟正黑體" w:eastAsia="微軟正黑體" w:hAnsi="微軟正黑體" w:hint="eastAsia"/>
                <w:lang w:val="en-US" w:eastAsia="zh-TW"/>
              </w:rPr>
              <w:t>】</w:t>
            </w:r>
            <w:r w:rsidRPr="00AB4988">
              <w:rPr>
                <w:lang w:val="en-US" w:eastAsia="zh-TW"/>
              </w:rPr>
              <w:sym w:font="Wingdings" w:char="F0E0"/>
            </w:r>
            <w:r w:rsidRPr="00D33F3D">
              <w:rPr>
                <w:rFonts w:ascii="微軟正黑體" w:eastAsia="微軟正黑體" w:hAnsi="微軟正黑體" w:hint="eastAsia"/>
                <w:lang w:val="en-US" w:eastAsia="zh-TW"/>
              </w:rPr>
              <w:t>【</w:t>
            </w:r>
            <w:r>
              <w:rPr>
                <w:rFonts w:ascii="微軟正黑體" w:eastAsia="微軟正黑體" w:hAnsi="微軟正黑體" w:hint="eastAsia"/>
                <w:lang w:val="en-US" w:eastAsia="zh-TW"/>
              </w:rPr>
              <w:t>案件管理系統</w:t>
            </w:r>
            <w:r w:rsidRPr="0082051B">
              <w:rPr>
                <w:rFonts w:ascii="微軟正黑體" w:eastAsia="微軟正黑體" w:hAnsi="微軟正黑體" w:hint="eastAsia"/>
                <w:lang w:val="en-US" w:eastAsia="zh-TW"/>
              </w:rPr>
              <w:t>】系統</w:t>
            </w:r>
            <w:r>
              <w:rPr>
                <w:rFonts w:ascii="微軟正黑體" w:eastAsia="微軟正黑體" w:hAnsi="微軟正黑體" w:hint="eastAsia"/>
                <w:lang w:val="en-US" w:eastAsia="zh-TW"/>
              </w:rPr>
              <w:t>，進入</w:t>
            </w:r>
            <w:r>
              <w:rPr>
                <w:rFonts w:ascii="微軟正黑體" w:eastAsia="微軟正黑體" w:hAnsi="微軟正黑體" w:hint="eastAsia"/>
                <w:lang w:eastAsia="zh-TW"/>
              </w:rPr>
              <w:t>案件管理系統首頁</w:t>
            </w:r>
            <w:r>
              <w:rPr>
                <w:rFonts w:ascii="微軟正黑體" w:eastAsia="微軟正黑體" w:hAnsi="微軟正黑體" w:hint="eastAsia"/>
                <w:lang w:val="en-US" w:eastAsia="zh-TW"/>
              </w:rPr>
              <w:t>。</w:t>
            </w:r>
          </w:p>
        </w:tc>
      </w:tr>
      <w:tr w:rsidR="006532F1" w:rsidRPr="004C0B52" w:rsidTr="005F3D43">
        <w:tc>
          <w:tcPr>
            <w:tcW w:w="1134" w:type="dxa"/>
            <w:vMerge/>
          </w:tcPr>
          <w:p w:rsidR="006532F1" w:rsidRPr="00A05DAA" w:rsidRDefault="006532F1" w:rsidP="005F3D43">
            <w:pPr>
              <w:rPr>
                <w:rFonts w:ascii="微軟正黑體" w:eastAsia="微軟正黑體" w:hAnsi="微軟正黑體"/>
                <w:lang w:eastAsia="zh-TW"/>
              </w:rPr>
            </w:pPr>
          </w:p>
        </w:tc>
        <w:tc>
          <w:tcPr>
            <w:tcW w:w="1168" w:type="dxa"/>
          </w:tcPr>
          <w:p w:rsidR="006532F1" w:rsidRPr="004C0B52" w:rsidRDefault="006532F1" w:rsidP="005F3D43">
            <w:pPr>
              <w:rPr>
                <w:rFonts w:ascii="微軟正黑體" w:eastAsia="微軟正黑體" w:hAnsi="微軟正黑體"/>
              </w:rPr>
            </w:pPr>
            <w:r w:rsidRPr="004C0B52">
              <w:rPr>
                <w:rFonts w:ascii="微軟正黑體" w:eastAsia="微軟正黑體" w:hAnsi="微軟正黑體"/>
              </w:rPr>
              <w:t>When</w:t>
            </w:r>
          </w:p>
        </w:tc>
        <w:tc>
          <w:tcPr>
            <w:tcW w:w="6770" w:type="dxa"/>
          </w:tcPr>
          <w:p w:rsidR="006532F1" w:rsidRPr="004C0B52" w:rsidRDefault="006532F1" w:rsidP="005F3D43">
            <w:pPr>
              <w:rPr>
                <w:rFonts w:ascii="微軟正黑體" w:eastAsia="微軟正黑體" w:hAnsi="微軟正黑體"/>
                <w:lang w:eastAsia="zh-TW"/>
              </w:rPr>
            </w:pPr>
            <w:r w:rsidRPr="00782ABF">
              <w:rPr>
                <w:rFonts w:ascii="微軟正黑體" w:eastAsia="微軟正黑體" w:hAnsi="微軟正黑體" w:hint="eastAsia"/>
                <w:lang w:eastAsia="zh-TW"/>
              </w:rPr>
              <w:t>點選</w:t>
            </w:r>
            <w:r>
              <w:rPr>
                <w:rFonts w:ascii="微軟正黑體" w:eastAsia="微軟正黑體" w:hAnsi="微軟正黑體" w:hint="eastAsia"/>
                <w:lang w:eastAsia="zh-TW"/>
              </w:rPr>
              <w:t>案件管理系統首頁中間</w:t>
            </w:r>
            <w:r w:rsidRPr="00461C90">
              <w:rPr>
                <w:rFonts w:ascii="微軟正黑體" w:eastAsia="微軟正黑體" w:hAnsi="微軟正黑體" w:hint="eastAsia"/>
                <w:u w:val="single"/>
                <w:lang w:eastAsia="zh-TW"/>
              </w:rPr>
              <w:t>工作清單</w:t>
            </w:r>
            <w:r w:rsidRPr="00461C90">
              <w:rPr>
                <w:rFonts w:ascii="微軟正黑體" w:eastAsia="微軟正黑體" w:hAnsi="微軟正黑體" w:hint="eastAsia"/>
                <w:lang w:val="en-US" w:eastAsia="zh-TW"/>
              </w:rPr>
              <w:t xml:space="preserve"> 之【</w:t>
            </w:r>
            <w:r>
              <w:rPr>
                <w:rFonts w:ascii="微軟正黑體" w:eastAsia="微軟正黑體" w:hAnsi="微軟正黑體" w:hint="eastAsia"/>
                <w:lang w:val="en-US" w:eastAsia="zh-TW"/>
              </w:rPr>
              <w:t>個人</w:t>
            </w:r>
            <w:r w:rsidRPr="00461C90">
              <w:rPr>
                <w:rFonts w:ascii="微軟正黑體" w:eastAsia="微軟正黑體" w:hAnsi="微軟正黑體" w:hint="eastAsia"/>
                <w:lang w:val="en-US" w:eastAsia="zh-TW"/>
              </w:rPr>
              <w:t>案件</w:t>
            </w:r>
            <w:r w:rsidRPr="00461C90">
              <w:rPr>
                <w:rFonts w:ascii="微軟正黑體" w:eastAsia="微軟正黑體" w:hAnsi="微軟正黑體" w:hint="eastAsia"/>
                <w:lang w:eastAsia="zh-TW"/>
              </w:rPr>
              <w:t>】頁籤</w:t>
            </w:r>
            <w:r>
              <w:rPr>
                <w:rFonts w:ascii="微軟正黑體" w:eastAsia="微軟正黑體" w:hAnsi="微軟正黑體" w:hint="eastAsia"/>
                <w:lang w:eastAsia="zh-TW"/>
              </w:rPr>
              <w:t>，點選</w:t>
            </w:r>
            <w:r w:rsidRPr="00892CA3">
              <w:rPr>
                <w:rFonts w:ascii="微軟正黑體" w:eastAsia="微軟正黑體" w:hAnsi="微軟正黑體" w:cs="Arial" w:hint="eastAsia"/>
                <w:shd w:val="pct15" w:color="auto" w:fill="FFFFFF"/>
                <w:lang w:eastAsia="zh-TW"/>
              </w:rPr>
              <w:t>開始作業</w:t>
            </w:r>
            <w:r w:rsidR="004A72F6">
              <w:rPr>
                <w:rFonts w:ascii="微軟正黑體" w:eastAsia="微軟正黑體" w:hAnsi="微軟正黑體" w:cs="Arial"/>
                <w:noProof/>
                <w:shd w:val="pct15" w:color="auto" w:fill="FFFFFF"/>
                <w:lang w:val="en-US" w:eastAsia="zh-TW"/>
              </w:rPr>
              <w:drawing>
                <wp:inline distT="0" distB="0" distL="0" distR="0">
                  <wp:extent cx="230505" cy="246380"/>
                  <wp:effectExtent l="19050" t="0" r="0" b="0"/>
                  <wp:docPr id="291" name="圖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505" cy="2463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微軟正黑體" w:eastAsia="微軟正黑體" w:hAnsi="微軟正黑體" w:hint="eastAsia"/>
                <w:lang w:eastAsia="zh-TW"/>
              </w:rPr>
              <w:t>圖示按鍵。</w:t>
            </w:r>
          </w:p>
        </w:tc>
      </w:tr>
      <w:tr w:rsidR="006532F1" w:rsidRPr="004C0B52" w:rsidTr="005F3D43">
        <w:trPr>
          <w:trHeight w:val="262"/>
        </w:trPr>
        <w:tc>
          <w:tcPr>
            <w:tcW w:w="1134" w:type="dxa"/>
            <w:vMerge/>
          </w:tcPr>
          <w:p w:rsidR="006532F1" w:rsidRPr="00A05DAA" w:rsidRDefault="006532F1" w:rsidP="005F3D43">
            <w:pPr>
              <w:rPr>
                <w:rFonts w:ascii="微軟正黑體" w:eastAsia="微軟正黑體" w:hAnsi="微軟正黑體"/>
                <w:lang w:eastAsia="zh-TW"/>
              </w:rPr>
            </w:pPr>
          </w:p>
        </w:tc>
        <w:tc>
          <w:tcPr>
            <w:tcW w:w="1168" w:type="dxa"/>
          </w:tcPr>
          <w:p w:rsidR="006532F1" w:rsidRPr="004C0B52" w:rsidRDefault="006532F1" w:rsidP="005F3D43">
            <w:pPr>
              <w:rPr>
                <w:rFonts w:ascii="微軟正黑體" w:eastAsia="微軟正黑體" w:hAnsi="微軟正黑體"/>
              </w:rPr>
            </w:pPr>
            <w:r w:rsidRPr="004C0B52">
              <w:rPr>
                <w:rFonts w:ascii="微軟正黑體" w:eastAsia="微軟正黑體" w:hAnsi="微軟正黑體"/>
              </w:rPr>
              <w:t>Then</w:t>
            </w:r>
          </w:p>
        </w:tc>
        <w:tc>
          <w:tcPr>
            <w:tcW w:w="6770" w:type="dxa"/>
          </w:tcPr>
          <w:p w:rsidR="006532F1" w:rsidRPr="004C0B52" w:rsidRDefault="006532F1" w:rsidP="006532F1">
            <w:pPr>
              <w:rPr>
                <w:rFonts w:ascii="微軟正黑體" w:eastAsia="微軟正黑體" w:hAnsi="微軟正黑體"/>
                <w:lang w:eastAsia="zh-TW"/>
              </w:rPr>
            </w:pPr>
            <w:r>
              <w:rPr>
                <w:rFonts w:ascii="微軟正黑體" w:eastAsia="微軟正黑體" w:hAnsi="微軟正黑體" w:hint="eastAsia"/>
                <w:lang w:val="en-US" w:eastAsia="zh-TW"/>
              </w:rPr>
              <w:t>系統回應提示訊息『案件擁有者已非為您本人，請重新操作。』。</w:t>
            </w:r>
          </w:p>
        </w:tc>
      </w:tr>
      <w:tr w:rsidR="00FC4779" w:rsidRPr="006532F1" w:rsidTr="002D6965">
        <w:tc>
          <w:tcPr>
            <w:tcW w:w="1134" w:type="dxa"/>
            <w:vMerge w:val="restart"/>
          </w:tcPr>
          <w:p w:rsidR="00FC4779" w:rsidRPr="00A05DAA" w:rsidRDefault="00FC4779" w:rsidP="002D6965">
            <w:pPr>
              <w:rPr>
                <w:rFonts w:ascii="微軟正黑體" w:eastAsia="微軟正黑體" w:hAnsi="微軟正黑體"/>
                <w:b/>
                <w:lang w:val="en-US" w:eastAsia="zh-TW"/>
              </w:rPr>
            </w:pPr>
            <w:r w:rsidRPr="00A05DAA">
              <w:rPr>
                <w:rFonts w:ascii="微軟正黑體" w:eastAsia="微軟正黑體" w:hAnsi="微軟正黑體"/>
                <w:b/>
                <w:lang w:val="en-US" w:eastAsia="zh-TW"/>
              </w:rPr>
              <w:t>Scenario</w:t>
            </w:r>
          </w:p>
        </w:tc>
        <w:tc>
          <w:tcPr>
            <w:tcW w:w="7938" w:type="dxa"/>
            <w:gridSpan w:val="2"/>
          </w:tcPr>
          <w:p w:rsidR="00FC4779" w:rsidRPr="004C0B52" w:rsidRDefault="00FC4779" w:rsidP="00FC4779">
            <w:pPr>
              <w:rPr>
                <w:rFonts w:ascii="微軟正黑體" w:eastAsia="微軟正黑體" w:hAnsi="微軟正黑體"/>
                <w:b/>
                <w:lang w:val="en-US" w:eastAsia="zh-TW"/>
              </w:rPr>
            </w:pPr>
            <w:r>
              <w:rPr>
                <w:rFonts w:ascii="微軟正黑體" w:eastAsia="微軟正黑體" w:hAnsi="微軟正黑體" w:hint="eastAsia"/>
                <w:b/>
                <w:lang w:val="en-US" w:eastAsia="zh-TW"/>
              </w:rPr>
              <w:t>欲接續處理到一半的案件，但案件擁有者已不是使用者自己。</w:t>
            </w:r>
          </w:p>
        </w:tc>
      </w:tr>
      <w:tr w:rsidR="00FC4779" w:rsidRPr="004C0B52" w:rsidTr="002D6965">
        <w:trPr>
          <w:trHeight w:val="344"/>
        </w:trPr>
        <w:tc>
          <w:tcPr>
            <w:tcW w:w="1134" w:type="dxa"/>
            <w:vMerge/>
          </w:tcPr>
          <w:p w:rsidR="00FC4779" w:rsidRPr="00A05DAA" w:rsidRDefault="00FC4779" w:rsidP="002D6965">
            <w:pPr>
              <w:rPr>
                <w:rFonts w:ascii="微軟正黑體" w:eastAsia="微軟正黑體" w:hAnsi="微軟正黑體"/>
                <w:lang w:eastAsia="zh-TW"/>
              </w:rPr>
            </w:pPr>
          </w:p>
        </w:tc>
        <w:tc>
          <w:tcPr>
            <w:tcW w:w="1168" w:type="dxa"/>
          </w:tcPr>
          <w:p w:rsidR="00FC4779" w:rsidRPr="004C0B52" w:rsidRDefault="00FC4779" w:rsidP="002D6965">
            <w:pPr>
              <w:rPr>
                <w:rFonts w:ascii="微軟正黑體" w:eastAsia="微軟正黑體" w:hAnsi="微軟正黑體"/>
              </w:rPr>
            </w:pPr>
            <w:r w:rsidRPr="004C0B52">
              <w:rPr>
                <w:rFonts w:ascii="微軟正黑體" w:eastAsia="微軟正黑體" w:hAnsi="微軟正黑體"/>
              </w:rPr>
              <w:t xml:space="preserve">Given </w:t>
            </w:r>
          </w:p>
        </w:tc>
        <w:tc>
          <w:tcPr>
            <w:tcW w:w="6770" w:type="dxa"/>
          </w:tcPr>
          <w:p w:rsidR="00FC4779" w:rsidRPr="004C0B52" w:rsidRDefault="00FC4779" w:rsidP="002D6965">
            <w:pPr>
              <w:rPr>
                <w:rFonts w:ascii="微軟正黑體" w:eastAsia="微軟正黑體" w:hAnsi="微軟正黑體"/>
                <w:lang w:eastAsia="zh-TW"/>
              </w:rPr>
            </w:pPr>
            <w:r w:rsidRPr="00782ABF">
              <w:rPr>
                <w:rFonts w:ascii="微軟正黑體" w:eastAsia="微軟正黑體" w:hAnsi="微軟正黑體" w:hint="eastAsia"/>
                <w:lang w:eastAsia="zh-TW"/>
              </w:rPr>
              <w:t>點選</w:t>
            </w:r>
            <w:r>
              <w:rPr>
                <w:rFonts w:ascii="微軟正黑體" w:eastAsia="微軟正黑體" w:hAnsi="微軟正黑體" w:hint="eastAsia"/>
                <w:lang w:eastAsia="zh-TW"/>
              </w:rPr>
              <w:t>e-Portal畫面</w:t>
            </w:r>
            <w:r>
              <w:rPr>
                <w:rFonts w:ascii="微軟正黑體" w:eastAsia="微軟正黑體" w:hAnsi="微軟正黑體" w:hint="eastAsia"/>
                <w:lang w:val="en-US" w:eastAsia="zh-TW"/>
              </w:rPr>
              <w:t>上方</w:t>
            </w:r>
            <w:r>
              <w:rPr>
                <w:rFonts w:ascii="微軟正黑體" w:eastAsia="微軟正黑體" w:hAnsi="微軟正黑體" w:hint="eastAsia"/>
                <w:u w:val="single"/>
                <w:lang w:val="en-US" w:eastAsia="zh-TW"/>
              </w:rPr>
              <w:t>系統</w:t>
            </w:r>
            <w:r w:rsidRPr="00D33F3D">
              <w:rPr>
                <w:rFonts w:ascii="微軟正黑體" w:eastAsia="微軟正黑體" w:hAnsi="微軟正黑體" w:hint="eastAsia"/>
                <w:u w:val="single"/>
                <w:lang w:val="en-US" w:eastAsia="zh-TW"/>
              </w:rPr>
              <w:t>選單</w:t>
            </w:r>
            <w:r w:rsidRPr="00D33F3D">
              <w:rPr>
                <w:rFonts w:ascii="微軟正黑體" w:eastAsia="微軟正黑體" w:hAnsi="微軟正黑體" w:hint="eastAsia"/>
                <w:lang w:val="en-US" w:eastAsia="zh-TW"/>
              </w:rPr>
              <w:t xml:space="preserve"> 之</w:t>
            </w:r>
            <w:r>
              <w:rPr>
                <w:rFonts w:ascii="微軟正黑體" w:eastAsia="微軟正黑體" w:hAnsi="微軟正黑體" w:hint="eastAsia"/>
                <w:lang w:val="en-US" w:eastAsia="zh-TW"/>
              </w:rPr>
              <w:t>【保單行政管理系統</w:t>
            </w:r>
            <w:r w:rsidRPr="00D33F3D">
              <w:rPr>
                <w:rFonts w:ascii="微軟正黑體" w:eastAsia="微軟正黑體" w:hAnsi="微軟正黑體" w:hint="eastAsia"/>
                <w:lang w:val="en-US" w:eastAsia="zh-TW"/>
              </w:rPr>
              <w:t>】</w:t>
            </w:r>
            <w:r w:rsidRPr="00AB4988">
              <w:rPr>
                <w:lang w:val="en-US" w:eastAsia="zh-TW"/>
              </w:rPr>
              <w:sym w:font="Wingdings" w:char="F0E0"/>
            </w:r>
            <w:r w:rsidRPr="00D33F3D">
              <w:rPr>
                <w:rFonts w:ascii="微軟正黑體" w:eastAsia="微軟正黑體" w:hAnsi="微軟正黑體" w:hint="eastAsia"/>
                <w:lang w:val="en-US" w:eastAsia="zh-TW"/>
              </w:rPr>
              <w:t>【</w:t>
            </w:r>
            <w:r>
              <w:rPr>
                <w:rFonts w:ascii="微軟正黑體" w:eastAsia="微軟正黑體" w:hAnsi="微軟正黑體" w:hint="eastAsia"/>
                <w:lang w:val="en-US" w:eastAsia="zh-TW"/>
              </w:rPr>
              <w:t>案件管理系統</w:t>
            </w:r>
            <w:r w:rsidRPr="0082051B">
              <w:rPr>
                <w:rFonts w:ascii="微軟正黑體" w:eastAsia="微軟正黑體" w:hAnsi="微軟正黑體" w:hint="eastAsia"/>
                <w:lang w:val="en-US" w:eastAsia="zh-TW"/>
              </w:rPr>
              <w:t>】系統</w:t>
            </w:r>
            <w:r>
              <w:rPr>
                <w:rFonts w:ascii="微軟正黑體" w:eastAsia="微軟正黑體" w:hAnsi="微軟正黑體" w:hint="eastAsia"/>
                <w:lang w:val="en-US" w:eastAsia="zh-TW"/>
              </w:rPr>
              <w:t>，進入</w:t>
            </w:r>
            <w:r>
              <w:rPr>
                <w:rFonts w:ascii="微軟正黑體" w:eastAsia="微軟正黑體" w:hAnsi="微軟正黑體" w:hint="eastAsia"/>
                <w:lang w:eastAsia="zh-TW"/>
              </w:rPr>
              <w:t>案件管理系統首頁</w:t>
            </w:r>
            <w:r>
              <w:rPr>
                <w:rFonts w:ascii="微軟正黑體" w:eastAsia="微軟正黑體" w:hAnsi="微軟正黑體" w:hint="eastAsia"/>
                <w:lang w:val="en-US" w:eastAsia="zh-TW"/>
              </w:rPr>
              <w:t>。</w:t>
            </w:r>
          </w:p>
        </w:tc>
      </w:tr>
      <w:tr w:rsidR="00FC4779" w:rsidRPr="004C0B52" w:rsidTr="002D6965">
        <w:tc>
          <w:tcPr>
            <w:tcW w:w="1134" w:type="dxa"/>
            <w:vMerge/>
          </w:tcPr>
          <w:p w:rsidR="00FC4779" w:rsidRPr="00A05DAA" w:rsidRDefault="00FC4779" w:rsidP="002D6965">
            <w:pPr>
              <w:rPr>
                <w:rFonts w:ascii="微軟正黑體" w:eastAsia="微軟正黑體" w:hAnsi="微軟正黑體"/>
                <w:lang w:eastAsia="zh-TW"/>
              </w:rPr>
            </w:pPr>
          </w:p>
        </w:tc>
        <w:tc>
          <w:tcPr>
            <w:tcW w:w="1168" w:type="dxa"/>
          </w:tcPr>
          <w:p w:rsidR="00FC4779" w:rsidRPr="004C0B52" w:rsidRDefault="00FC4779" w:rsidP="002D6965">
            <w:pPr>
              <w:rPr>
                <w:rFonts w:ascii="微軟正黑體" w:eastAsia="微軟正黑體" w:hAnsi="微軟正黑體"/>
              </w:rPr>
            </w:pPr>
            <w:r w:rsidRPr="004C0B52">
              <w:rPr>
                <w:rFonts w:ascii="微軟正黑體" w:eastAsia="微軟正黑體" w:hAnsi="微軟正黑體"/>
              </w:rPr>
              <w:t>When</w:t>
            </w:r>
          </w:p>
        </w:tc>
        <w:tc>
          <w:tcPr>
            <w:tcW w:w="6770" w:type="dxa"/>
          </w:tcPr>
          <w:p w:rsidR="00FC4779" w:rsidRPr="004C0B52" w:rsidRDefault="00FC4779" w:rsidP="002D6965">
            <w:pPr>
              <w:rPr>
                <w:rFonts w:ascii="微軟正黑體" w:eastAsia="微軟正黑體" w:hAnsi="微軟正黑體"/>
                <w:lang w:eastAsia="zh-TW"/>
              </w:rPr>
            </w:pPr>
            <w:r w:rsidRPr="00782ABF">
              <w:rPr>
                <w:rFonts w:ascii="微軟正黑體" w:eastAsia="微軟正黑體" w:hAnsi="微軟正黑體" w:hint="eastAsia"/>
                <w:lang w:eastAsia="zh-TW"/>
              </w:rPr>
              <w:t>點選</w:t>
            </w:r>
            <w:r>
              <w:rPr>
                <w:rFonts w:ascii="微軟正黑體" w:eastAsia="微軟正黑體" w:hAnsi="微軟正黑體" w:hint="eastAsia"/>
                <w:lang w:eastAsia="zh-TW"/>
              </w:rPr>
              <w:t>案件管理系統首頁中間</w:t>
            </w:r>
            <w:r w:rsidRPr="00461C90">
              <w:rPr>
                <w:rFonts w:ascii="微軟正黑體" w:eastAsia="微軟正黑體" w:hAnsi="微軟正黑體" w:hint="eastAsia"/>
                <w:u w:val="single"/>
                <w:lang w:eastAsia="zh-TW"/>
              </w:rPr>
              <w:t>工作清單</w:t>
            </w:r>
            <w:r w:rsidRPr="00461C90">
              <w:rPr>
                <w:rFonts w:ascii="微軟正黑體" w:eastAsia="微軟正黑體" w:hAnsi="微軟正黑體" w:hint="eastAsia"/>
                <w:lang w:val="en-US" w:eastAsia="zh-TW"/>
              </w:rPr>
              <w:t xml:space="preserve"> 之【</w:t>
            </w:r>
            <w:r>
              <w:rPr>
                <w:rFonts w:ascii="微軟正黑體" w:eastAsia="微軟正黑體" w:hAnsi="微軟正黑體" w:hint="eastAsia"/>
                <w:lang w:val="en-US" w:eastAsia="zh-TW"/>
              </w:rPr>
              <w:t>個人</w:t>
            </w:r>
            <w:r w:rsidRPr="00461C90">
              <w:rPr>
                <w:rFonts w:ascii="微軟正黑體" w:eastAsia="微軟正黑體" w:hAnsi="微軟正黑體" w:hint="eastAsia"/>
                <w:lang w:val="en-US" w:eastAsia="zh-TW"/>
              </w:rPr>
              <w:t>案件</w:t>
            </w:r>
            <w:r w:rsidRPr="00461C90">
              <w:rPr>
                <w:rFonts w:ascii="微軟正黑體" w:eastAsia="微軟正黑體" w:hAnsi="微軟正黑體" w:hint="eastAsia"/>
                <w:lang w:eastAsia="zh-TW"/>
              </w:rPr>
              <w:t>】頁籤</w:t>
            </w:r>
            <w:r>
              <w:rPr>
                <w:rFonts w:ascii="微軟正黑體" w:eastAsia="微軟正黑體" w:hAnsi="微軟正黑體" w:hint="eastAsia"/>
                <w:lang w:eastAsia="zh-TW"/>
              </w:rPr>
              <w:t>，點選</w:t>
            </w:r>
            <w:r>
              <w:rPr>
                <w:rFonts w:ascii="微軟正黑體" w:eastAsia="微軟正黑體" w:hAnsi="微軟正黑體" w:cs="Arial" w:hint="eastAsia"/>
                <w:shd w:val="pct15" w:color="auto" w:fill="FFFFFF"/>
                <w:lang w:eastAsia="zh-TW"/>
              </w:rPr>
              <w:t>接續</w:t>
            </w:r>
            <w:r w:rsidRPr="00892CA3">
              <w:rPr>
                <w:rFonts w:ascii="微軟正黑體" w:eastAsia="微軟正黑體" w:hAnsi="微軟正黑體" w:cs="Arial" w:hint="eastAsia"/>
                <w:shd w:val="pct15" w:color="auto" w:fill="FFFFFF"/>
                <w:lang w:eastAsia="zh-TW"/>
              </w:rPr>
              <w:t>作業</w:t>
            </w:r>
            <w:r w:rsidR="004A72F6">
              <w:rPr>
                <w:rFonts w:ascii="微軟正黑體" w:eastAsia="微軟正黑體" w:hAnsi="微軟正黑體" w:cs="Arial"/>
                <w:noProof/>
                <w:shd w:val="pct15" w:color="auto" w:fill="FFFFFF"/>
                <w:lang w:val="en-US" w:eastAsia="zh-TW"/>
              </w:rPr>
              <w:drawing>
                <wp:inline distT="0" distB="0" distL="0" distR="0">
                  <wp:extent cx="230505" cy="230505"/>
                  <wp:effectExtent l="19050" t="0" r="0" b="0"/>
                  <wp:docPr id="294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505" cy="230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微軟正黑體" w:eastAsia="微軟正黑體" w:hAnsi="微軟正黑體" w:hint="eastAsia"/>
                <w:lang w:eastAsia="zh-TW"/>
              </w:rPr>
              <w:t>圖示按鍵。</w:t>
            </w:r>
          </w:p>
        </w:tc>
      </w:tr>
      <w:tr w:rsidR="00FC4779" w:rsidRPr="004C0B52" w:rsidTr="002D6965">
        <w:trPr>
          <w:trHeight w:val="262"/>
        </w:trPr>
        <w:tc>
          <w:tcPr>
            <w:tcW w:w="1134" w:type="dxa"/>
            <w:vMerge/>
          </w:tcPr>
          <w:p w:rsidR="00FC4779" w:rsidRPr="00A05DAA" w:rsidRDefault="00FC4779" w:rsidP="002D6965">
            <w:pPr>
              <w:rPr>
                <w:rFonts w:ascii="微軟正黑體" w:eastAsia="微軟正黑體" w:hAnsi="微軟正黑體"/>
                <w:lang w:eastAsia="zh-TW"/>
              </w:rPr>
            </w:pPr>
          </w:p>
        </w:tc>
        <w:tc>
          <w:tcPr>
            <w:tcW w:w="1168" w:type="dxa"/>
          </w:tcPr>
          <w:p w:rsidR="00FC4779" w:rsidRPr="004C0B52" w:rsidRDefault="00FC4779" w:rsidP="002D6965">
            <w:pPr>
              <w:rPr>
                <w:rFonts w:ascii="微軟正黑體" w:eastAsia="微軟正黑體" w:hAnsi="微軟正黑體"/>
              </w:rPr>
            </w:pPr>
            <w:r w:rsidRPr="004C0B52">
              <w:rPr>
                <w:rFonts w:ascii="微軟正黑體" w:eastAsia="微軟正黑體" w:hAnsi="微軟正黑體"/>
              </w:rPr>
              <w:t>Then</w:t>
            </w:r>
          </w:p>
        </w:tc>
        <w:tc>
          <w:tcPr>
            <w:tcW w:w="6770" w:type="dxa"/>
          </w:tcPr>
          <w:p w:rsidR="00FC4779" w:rsidRPr="004C0B52" w:rsidRDefault="00FC4779" w:rsidP="002D6965">
            <w:pPr>
              <w:rPr>
                <w:rFonts w:ascii="微軟正黑體" w:eastAsia="微軟正黑體" w:hAnsi="微軟正黑體"/>
                <w:lang w:eastAsia="zh-TW"/>
              </w:rPr>
            </w:pPr>
            <w:r>
              <w:rPr>
                <w:rFonts w:ascii="微軟正黑體" w:eastAsia="微軟正黑體" w:hAnsi="微軟正黑體" w:hint="eastAsia"/>
                <w:lang w:val="en-US" w:eastAsia="zh-TW"/>
              </w:rPr>
              <w:t>系統回應提示訊息『案件擁有者已非為您本人，請重新操作。』。</w:t>
            </w:r>
          </w:p>
        </w:tc>
      </w:tr>
      <w:tr w:rsidR="00FC4779" w:rsidRPr="004C0B52" w:rsidTr="002D6965">
        <w:tc>
          <w:tcPr>
            <w:tcW w:w="1134" w:type="dxa"/>
            <w:vMerge w:val="restart"/>
          </w:tcPr>
          <w:p w:rsidR="00FC4779" w:rsidRPr="00A05DAA" w:rsidRDefault="00FC4779" w:rsidP="002D6965">
            <w:pPr>
              <w:rPr>
                <w:rFonts w:ascii="微軟正黑體" w:eastAsia="微軟正黑體" w:hAnsi="微軟正黑體"/>
                <w:b/>
                <w:lang w:val="en-US" w:eastAsia="zh-TW"/>
              </w:rPr>
            </w:pPr>
            <w:r w:rsidRPr="00A05DAA">
              <w:rPr>
                <w:rFonts w:ascii="微軟正黑體" w:eastAsia="微軟正黑體" w:hAnsi="微軟正黑體"/>
                <w:b/>
                <w:lang w:val="en-US" w:eastAsia="zh-TW"/>
              </w:rPr>
              <w:t>Scenario</w:t>
            </w:r>
          </w:p>
        </w:tc>
        <w:tc>
          <w:tcPr>
            <w:tcW w:w="7938" w:type="dxa"/>
            <w:gridSpan w:val="2"/>
          </w:tcPr>
          <w:p w:rsidR="00FC4779" w:rsidRPr="004C0B52" w:rsidRDefault="00FC4779" w:rsidP="00FC4779">
            <w:pPr>
              <w:rPr>
                <w:rFonts w:ascii="微軟正黑體" w:eastAsia="微軟正黑體" w:hAnsi="微軟正黑體"/>
                <w:b/>
                <w:lang w:val="en-US" w:eastAsia="zh-TW"/>
              </w:rPr>
            </w:pPr>
            <w:r>
              <w:rPr>
                <w:rFonts w:ascii="微軟正黑體" w:eastAsia="微軟正黑體" w:hAnsi="微軟正黑體" w:hint="eastAsia"/>
                <w:b/>
                <w:lang w:val="en-US" w:eastAsia="zh-TW"/>
              </w:rPr>
              <w:t>欲處理被覆核駁回或返回覆核</w:t>
            </w:r>
            <w:r w:rsidR="006E1813">
              <w:rPr>
                <w:rFonts w:ascii="微軟正黑體" w:eastAsia="微軟正黑體" w:hAnsi="微軟正黑體" w:hint="eastAsia"/>
                <w:b/>
                <w:lang w:val="en-US" w:eastAsia="zh-TW"/>
              </w:rPr>
              <w:t>或問題件返回</w:t>
            </w:r>
            <w:r>
              <w:rPr>
                <w:rFonts w:ascii="微軟正黑體" w:eastAsia="微軟正黑體" w:hAnsi="微軟正黑體" w:hint="eastAsia"/>
                <w:b/>
                <w:lang w:val="en-US" w:eastAsia="zh-TW"/>
              </w:rPr>
              <w:t>的案件，但案件擁有者已不是使用者自己。</w:t>
            </w:r>
          </w:p>
        </w:tc>
      </w:tr>
      <w:tr w:rsidR="00FC4779" w:rsidRPr="004C0B52" w:rsidTr="002D6965">
        <w:trPr>
          <w:trHeight w:val="344"/>
        </w:trPr>
        <w:tc>
          <w:tcPr>
            <w:tcW w:w="1134" w:type="dxa"/>
            <w:vMerge/>
          </w:tcPr>
          <w:p w:rsidR="00FC4779" w:rsidRPr="00A05DAA" w:rsidRDefault="00FC4779" w:rsidP="002D6965">
            <w:pPr>
              <w:rPr>
                <w:rFonts w:ascii="微軟正黑體" w:eastAsia="微軟正黑體" w:hAnsi="微軟正黑體"/>
                <w:lang w:eastAsia="zh-TW"/>
              </w:rPr>
            </w:pPr>
          </w:p>
        </w:tc>
        <w:tc>
          <w:tcPr>
            <w:tcW w:w="1168" w:type="dxa"/>
          </w:tcPr>
          <w:p w:rsidR="00FC4779" w:rsidRPr="004C0B52" w:rsidRDefault="00FC4779" w:rsidP="002D6965">
            <w:pPr>
              <w:rPr>
                <w:rFonts w:ascii="微軟正黑體" w:eastAsia="微軟正黑體" w:hAnsi="微軟正黑體"/>
              </w:rPr>
            </w:pPr>
            <w:r w:rsidRPr="004C0B52">
              <w:rPr>
                <w:rFonts w:ascii="微軟正黑體" w:eastAsia="微軟正黑體" w:hAnsi="微軟正黑體"/>
              </w:rPr>
              <w:t xml:space="preserve">Given </w:t>
            </w:r>
          </w:p>
        </w:tc>
        <w:tc>
          <w:tcPr>
            <w:tcW w:w="6770" w:type="dxa"/>
          </w:tcPr>
          <w:p w:rsidR="00FC4779" w:rsidRPr="004C0B52" w:rsidRDefault="00FC4779" w:rsidP="002D6965">
            <w:pPr>
              <w:rPr>
                <w:rFonts w:ascii="微軟正黑體" w:eastAsia="微軟正黑體" w:hAnsi="微軟正黑體"/>
                <w:lang w:eastAsia="zh-TW"/>
              </w:rPr>
            </w:pPr>
            <w:r w:rsidRPr="00782ABF">
              <w:rPr>
                <w:rFonts w:ascii="微軟正黑體" w:eastAsia="微軟正黑體" w:hAnsi="微軟正黑體" w:hint="eastAsia"/>
                <w:lang w:eastAsia="zh-TW"/>
              </w:rPr>
              <w:t>點選</w:t>
            </w:r>
            <w:r>
              <w:rPr>
                <w:rFonts w:ascii="微軟正黑體" w:eastAsia="微軟正黑體" w:hAnsi="微軟正黑體" w:hint="eastAsia"/>
                <w:lang w:eastAsia="zh-TW"/>
              </w:rPr>
              <w:t>e-Portal畫面</w:t>
            </w:r>
            <w:r>
              <w:rPr>
                <w:rFonts w:ascii="微軟正黑體" w:eastAsia="微軟正黑體" w:hAnsi="微軟正黑體" w:hint="eastAsia"/>
                <w:lang w:val="en-US" w:eastAsia="zh-TW"/>
              </w:rPr>
              <w:t>上方</w:t>
            </w:r>
            <w:r>
              <w:rPr>
                <w:rFonts w:ascii="微軟正黑體" w:eastAsia="微軟正黑體" w:hAnsi="微軟正黑體" w:hint="eastAsia"/>
                <w:u w:val="single"/>
                <w:lang w:val="en-US" w:eastAsia="zh-TW"/>
              </w:rPr>
              <w:t>系統</w:t>
            </w:r>
            <w:r w:rsidRPr="00D33F3D">
              <w:rPr>
                <w:rFonts w:ascii="微軟正黑體" w:eastAsia="微軟正黑體" w:hAnsi="微軟正黑體" w:hint="eastAsia"/>
                <w:u w:val="single"/>
                <w:lang w:val="en-US" w:eastAsia="zh-TW"/>
              </w:rPr>
              <w:t>選單</w:t>
            </w:r>
            <w:r w:rsidRPr="00D33F3D">
              <w:rPr>
                <w:rFonts w:ascii="微軟正黑體" w:eastAsia="微軟正黑體" w:hAnsi="微軟正黑體" w:hint="eastAsia"/>
                <w:lang w:val="en-US" w:eastAsia="zh-TW"/>
              </w:rPr>
              <w:t xml:space="preserve"> 之</w:t>
            </w:r>
            <w:r>
              <w:rPr>
                <w:rFonts w:ascii="微軟正黑體" w:eastAsia="微軟正黑體" w:hAnsi="微軟正黑體" w:hint="eastAsia"/>
                <w:lang w:val="en-US" w:eastAsia="zh-TW"/>
              </w:rPr>
              <w:t>【保單行政管理系統</w:t>
            </w:r>
            <w:r w:rsidRPr="00D33F3D">
              <w:rPr>
                <w:rFonts w:ascii="微軟正黑體" w:eastAsia="微軟正黑體" w:hAnsi="微軟正黑體" w:hint="eastAsia"/>
                <w:lang w:val="en-US" w:eastAsia="zh-TW"/>
              </w:rPr>
              <w:t>】</w:t>
            </w:r>
            <w:r w:rsidRPr="00AB4988">
              <w:rPr>
                <w:lang w:val="en-US" w:eastAsia="zh-TW"/>
              </w:rPr>
              <w:sym w:font="Wingdings" w:char="F0E0"/>
            </w:r>
            <w:r w:rsidRPr="00D33F3D">
              <w:rPr>
                <w:rFonts w:ascii="微軟正黑體" w:eastAsia="微軟正黑體" w:hAnsi="微軟正黑體" w:hint="eastAsia"/>
                <w:lang w:val="en-US" w:eastAsia="zh-TW"/>
              </w:rPr>
              <w:t>【</w:t>
            </w:r>
            <w:r>
              <w:rPr>
                <w:rFonts w:ascii="微軟正黑體" w:eastAsia="微軟正黑體" w:hAnsi="微軟正黑體" w:hint="eastAsia"/>
                <w:lang w:val="en-US" w:eastAsia="zh-TW"/>
              </w:rPr>
              <w:t>案件管理系統</w:t>
            </w:r>
            <w:r w:rsidRPr="0082051B">
              <w:rPr>
                <w:rFonts w:ascii="微軟正黑體" w:eastAsia="微軟正黑體" w:hAnsi="微軟正黑體" w:hint="eastAsia"/>
                <w:lang w:val="en-US" w:eastAsia="zh-TW"/>
              </w:rPr>
              <w:t>】系統</w:t>
            </w:r>
            <w:r>
              <w:rPr>
                <w:rFonts w:ascii="微軟正黑體" w:eastAsia="微軟正黑體" w:hAnsi="微軟正黑體" w:hint="eastAsia"/>
                <w:lang w:val="en-US" w:eastAsia="zh-TW"/>
              </w:rPr>
              <w:t>，進入</w:t>
            </w:r>
            <w:r>
              <w:rPr>
                <w:rFonts w:ascii="微軟正黑體" w:eastAsia="微軟正黑體" w:hAnsi="微軟正黑體" w:hint="eastAsia"/>
                <w:lang w:eastAsia="zh-TW"/>
              </w:rPr>
              <w:t>案件管理系統首頁</w:t>
            </w:r>
            <w:r>
              <w:rPr>
                <w:rFonts w:ascii="微軟正黑體" w:eastAsia="微軟正黑體" w:hAnsi="微軟正黑體" w:hint="eastAsia"/>
                <w:lang w:val="en-US" w:eastAsia="zh-TW"/>
              </w:rPr>
              <w:t>。</w:t>
            </w:r>
          </w:p>
        </w:tc>
      </w:tr>
      <w:tr w:rsidR="00FC4779" w:rsidRPr="004C0B52" w:rsidTr="002D6965">
        <w:tc>
          <w:tcPr>
            <w:tcW w:w="1134" w:type="dxa"/>
            <w:vMerge/>
          </w:tcPr>
          <w:p w:rsidR="00FC4779" w:rsidRPr="00A05DAA" w:rsidRDefault="00FC4779" w:rsidP="002D6965">
            <w:pPr>
              <w:rPr>
                <w:rFonts w:ascii="微軟正黑體" w:eastAsia="微軟正黑體" w:hAnsi="微軟正黑體"/>
                <w:lang w:eastAsia="zh-TW"/>
              </w:rPr>
            </w:pPr>
          </w:p>
        </w:tc>
        <w:tc>
          <w:tcPr>
            <w:tcW w:w="1168" w:type="dxa"/>
          </w:tcPr>
          <w:p w:rsidR="00FC4779" w:rsidRPr="004C0B52" w:rsidRDefault="00FC4779" w:rsidP="002D6965">
            <w:pPr>
              <w:rPr>
                <w:rFonts w:ascii="微軟正黑體" w:eastAsia="微軟正黑體" w:hAnsi="微軟正黑體"/>
              </w:rPr>
            </w:pPr>
            <w:r w:rsidRPr="004C0B52">
              <w:rPr>
                <w:rFonts w:ascii="微軟正黑體" w:eastAsia="微軟正黑體" w:hAnsi="微軟正黑體"/>
              </w:rPr>
              <w:t>When</w:t>
            </w:r>
          </w:p>
        </w:tc>
        <w:tc>
          <w:tcPr>
            <w:tcW w:w="6770" w:type="dxa"/>
          </w:tcPr>
          <w:p w:rsidR="00FC4779" w:rsidRPr="004C0B52" w:rsidRDefault="00FC4779" w:rsidP="002D6965">
            <w:pPr>
              <w:rPr>
                <w:rFonts w:ascii="微軟正黑體" w:eastAsia="微軟正黑體" w:hAnsi="微軟正黑體"/>
                <w:lang w:eastAsia="zh-TW"/>
              </w:rPr>
            </w:pPr>
            <w:r w:rsidRPr="00782ABF">
              <w:rPr>
                <w:rFonts w:ascii="微軟正黑體" w:eastAsia="微軟正黑體" w:hAnsi="微軟正黑體" w:hint="eastAsia"/>
                <w:lang w:eastAsia="zh-TW"/>
              </w:rPr>
              <w:t>點選</w:t>
            </w:r>
            <w:r>
              <w:rPr>
                <w:rFonts w:ascii="微軟正黑體" w:eastAsia="微軟正黑體" w:hAnsi="微軟正黑體" w:hint="eastAsia"/>
                <w:lang w:eastAsia="zh-TW"/>
              </w:rPr>
              <w:t>案件管理系統首頁中間</w:t>
            </w:r>
            <w:r w:rsidRPr="00461C90">
              <w:rPr>
                <w:rFonts w:ascii="微軟正黑體" w:eastAsia="微軟正黑體" w:hAnsi="微軟正黑體" w:hint="eastAsia"/>
                <w:u w:val="single"/>
                <w:lang w:eastAsia="zh-TW"/>
              </w:rPr>
              <w:t>工作清單</w:t>
            </w:r>
            <w:r w:rsidRPr="00461C90">
              <w:rPr>
                <w:rFonts w:ascii="微軟正黑體" w:eastAsia="微軟正黑體" w:hAnsi="微軟正黑體" w:hint="eastAsia"/>
                <w:lang w:val="en-US" w:eastAsia="zh-TW"/>
              </w:rPr>
              <w:t xml:space="preserve"> 之【</w:t>
            </w:r>
            <w:r>
              <w:rPr>
                <w:rFonts w:ascii="微軟正黑體" w:eastAsia="微軟正黑體" w:hAnsi="微軟正黑體" w:hint="eastAsia"/>
                <w:lang w:val="en-US" w:eastAsia="zh-TW"/>
              </w:rPr>
              <w:t>個人</w:t>
            </w:r>
            <w:r w:rsidRPr="00461C90">
              <w:rPr>
                <w:rFonts w:ascii="微軟正黑體" w:eastAsia="微軟正黑體" w:hAnsi="微軟正黑體" w:hint="eastAsia"/>
                <w:lang w:val="en-US" w:eastAsia="zh-TW"/>
              </w:rPr>
              <w:t>案件</w:t>
            </w:r>
            <w:r w:rsidRPr="00461C90">
              <w:rPr>
                <w:rFonts w:ascii="微軟正黑體" w:eastAsia="微軟正黑體" w:hAnsi="微軟正黑體" w:hint="eastAsia"/>
                <w:lang w:eastAsia="zh-TW"/>
              </w:rPr>
              <w:t>】頁籤</w:t>
            </w:r>
            <w:r>
              <w:rPr>
                <w:rFonts w:ascii="微軟正黑體" w:eastAsia="微軟正黑體" w:hAnsi="微軟正黑體" w:hint="eastAsia"/>
                <w:lang w:eastAsia="zh-TW"/>
              </w:rPr>
              <w:t>，點選</w:t>
            </w:r>
            <w:r>
              <w:rPr>
                <w:rFonts w:ascii="微軟正黑體" w:eastAsia="微軟正黑體" w:hAnsi="微軟正黑體" w:cs="Arial" w:hint="eastAsia"/>
                <w:shd w:val="pct15" w:color="auto" w:fill="FFFFFF"/>
                <w:lang w:eastAsia="zh-TW"/>
              </w:rPr>
              <w:t>案件返回</w:t>
            </w:r>
            <w:r w:rsidR="004A72F6">
              <w:rPr>
                <w:rFonts w:ascii="微軟正黑體" w:eastAsia="微軟正黑體" w:hAnsi="微軟正黑體" w:cs="Arial"/>
                <w:noProof/>
                <w:shd w:val="pct15" w:color="auto" w:fill="FFFFFF"/>
                <w:lang w:val="en-US" w:eastAsia="zh-TW"/>
              </w:rPr>
              <w:drawing>
                <wp:inline distT="0" distB="0" distL="0" distR="0">
                  <wp:extent cx="270510" cy="230505"/>
                  <wp:effectExtent l="19050" t="0" r="0" b="0"/>
                  <wp:docPr id="18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510" cy="230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微軟正黑體" w:eastAsia="微軟正黑體" w:hAnsi="微軟正黑體" w:hint="eastAsia"/>
                <w:lang w:eastAsia="zh-TW"/>
              </w:rPr>
              <w:t>圖示按鍵。</w:t>
            </w:r>
          </w:p>
        </w:tc>
      </w:tr>
      <w:tr w:rsidR="00FC4779" w:rsidRPr="004C0B52" w:rsidTr="002D6965">
        <w:trPr>
          <w:trHeight w:val="262"/>
        </w:trPr>
        <w:tc>
          <w:tcPr>
            <w:tcW w:w="1134" w:type="dxa"/>
            <w:vMerge/>
          </w:tcPr>
          <w:p w:rsidR="00FC4779" w:rsidRPr="00A05DAA" w:rsidRDefault="00FC4779" w:rsidP="002D6965">
            <w:pPr>
              <w:rPr>
                <w:rFonts w:ascii="微軟正黑體" w:eastAsia="微軟正黑體" w:hAnsi="微軟正黑體"/>
                <w:lang w:eastAsia="zh-TW"/>
              </w:rPr>
            </w:pPr>
          </w:p>
        </w:tc>
        <w:tc>
          <w:tcPr>
            <w:tcW w:w="1168" w:type="dxa"/>
          </w:tcPr>
          <w:p w:rsidR="00FC4779" w:rsidRPr="004C0B52" w:rsidRDefault="00FC4779" w:rsidP="002D6965">
            <w:pPr>
              <w:rPr>
                <w:rFonts w:ascii="微軟正黑體" w:eastAsia="微軟正黑體" w:hAnsi="微軟正黑體"/>
              </w:rPr>
            </w:pPr>
            <w:r w:rsidRPr="004C0B52">
              <w:rPr>
                <w:rFonts w:ascii="微軟正黑體" w:eastAsia="微軟正黑體" w:hAnsi="微軟正黑體"/>
              </w:rPr>
              <w:t>Then</w:t>
            </w:r>
          </w:p>
        </w:tc>
        <w:tc>
          <w:tcPr>
            <w:tcW w:w="6770" w:type="dxa"/>
          </w:tcPr>
          <w:p w:rsidR="00FC4779" w:rsidRPr="004C0B52" w:rsidRDefault="00FC4779" w:rsidP="002D6965">
            <w:pPr>
              <w:rPr>
                <w:rFonts w:ascii="微軟正黑體" w:eastAsia="微軟正黑體" w:hAnsi="微軟正黑體"/>
                <w:lang w:eastAsia="zh-TW"/>
              </w:rPr>
            </w:pPr>
            <w:r>
              <w:rPr>
                <w:rFonts w:ascii="微軟正黑體" w:eastAsia="微軟正黑體" w:hAnsi="微軟正黑體" w:hint="eastAsia"/>
                <w:lang w:val="en-US" w:eastAsia="zh-TW"/>
              </w:rPr>
              <w:t>系統回應提示訊息『案件擁有者已非為您本人，請重新操作。』。</w:t>
            </w:r>
          </w:p>
        </w:tc>
      </w:tr>
      <w:tr w:rsidR="00C21265" w:rsidRPr="004C0B52" w:rsidTr="00B25405">
        <w:tc>
          <w:tcPr>
            <w:tcW w:w="1134" w:type="dxa"/>
            <w:vMerge w:val="restart"/>
          </w:tcPr>
          <w:p w:rsidR="00C21265" w:rsidRPr="00A05DAA" w:rsidRDefault="00C21265" w:rsidP="00B25405">
            <w:pPr>
              <w:rPr>
                <w:rFonts w:ascii="微軟正黑體" w:eastAsia="微軟正黑體" w:hAnsi="微軟正黑體"/>
                <w:b/>
                <w:lang w:val="en-US" w:eastAsia="zh-TW"/>
              </w:rPr>
            </w:pPr>
            <w:r w:rsidRPr="00A05DAA">
              <w:rPr>
                <w:rFonts w:ascii="微軟正黑體" w:eastAsia="微軟正黑體" w:hAnsi="微軟正黑體"/>
                <w:b/>
                <w:lang w:val="en-US" w:eastAsia="zh-TW"/>
              </w:rPr>
              <w:t>Scenario</w:t>
            </w:r>
          </w:p>
        </w:tc>
        <w:tc>
          <w:tcPr>
            <w:tcW w:w="7938" w:type="dxa"/>
            <w:gridSpan w:val="2"/>
          </w:tcPr>
          <w:p w:rsidR="00C21265" w:rsidRPr="004C0B52" w:rsidRDefault="00C21265" w:rsidP="00B25405">
            <w:pPr>
              <w:rPr>
                <w:rFonts w:ascii="微軟正黑體" w:eastAsia="微軟正黑體" w:hAnsi="微軟正黑體"/>
                <w:b/>
                <w:lang w:val="en-US" w:eastAsia="zh-TW"/>
              </w:rPr>
            </w:pPr>
            <w:r>
              <w:rPr>
                <w:rFonts w:ascii="微軟正黑體" w:eastAsia="微軟正黑體" w:hAnsi="微軟正黑體" w:hint="eastAsia"/>
                <w:b/>
                <w:lang w:val="en-US" w:eastAsia="zh-TW"/>
              </w:rPr>
              <w:t>核保人員欲開啟核保案件進行處理，但核保人員本身為該案件的要、被保險人其一。</w:t>
            </w:r>
          </w:p>
        </w:tc>
      </w:tr>
      <w:tr w:rsidR="00C21265" w:rsidRPr="004C0B52" w:rsidTr="00B25405">
        <w:trPr>
          <w:trHeight w:val="344"/>
        </w:trPr>
        <w:tc>
          <w:tcPr>
            <w:tcW w:w="1134" w:type="dxa"/>
            <w:vMerge/>
          </w:tcPr>
          <w:p w:rsidR="00C21265" w:rsidRPr="00A05DAA" w:rsidRDefault="00C21265" w:rsidP="00B25405">
            <w:pPr>
              <w:rPr>
                <w:rFonts w:ascii="微軟正黑體" w:eastAsia="微軟正黑體" w:hAnsi="微軟正黑體"/>
                <w:lang w:eastAsia="zh-TW"/>
              </w:rPr>
            </w:pPr>
          </w:p>
        </w:tc>
        <w:tc>
          <w:tcPr>
            <w:tcW w:w="1168" w:type="dxa"/>
          </w:tcPr>
          <w:p w:rsidR="00C21265" w:rsidRPr="004C0B52" w:rsidRDefault="00C21265" w:rsidP="00B25405">
            <w:pPr>
              <w:rPr>
                <w:rFonts w:ascii="微軟正黑體" w:eastAsia="微軟正黑體" w:hAnsi="微軟正黑體"/>
              </w:rPr>
            </w:pPr>
            <w:r w:rsidRPr="004C0B52">
              <w:rPr>
                <w:rFonts w:ascii="微軟正黑體" w:eastAsia="微軟正黑體" w:hAnsi="微軟正黑體"/>
              </w:rPr>
              <w:t xml:space="preserve">Given </w:t>
            </w:r>
          </w:p>
        </w:tc>
        <w:tc>
          <w:tcPr>
            <w:tcW w:w="6770" w:type="dxa"/>
          </w:tcPr>
          <w:p w:rsidR="00C21265" w:rsidRPr="004C0B52" w:rsidRDefault="00C21265" w:rsidP="00B25405">
            <w:pPr>
              <w:rPr>
                <w:rFonts w:ascii="微軟正黑體" w:eastAsia="微軟正黑體" w:hAnsi="微軟正黑體"/>
                <w:lang w:eastAsia="zh-TW"/>
              </w:rPr>
            </w:pPr>
            <w:r w:rsidRPr="00782ABF">
              <w:rPr>
                <w:rFonts w:ascii="微軟正黑體" w:eastAsia="微軟正黑體" w:hAnsi="微軟正黑體" w:hint="eastAsia"/>
                <w:lang w:eastAsia="zh-TW"/>
              </w:rPr>
              <w:t>點選</w:t>
            </w:r>
            <w:r>
              <w:rPr>
                <w:rFonts w:ascii="微軟正黑體" w:eastAsia="微軟正黑體" w:hAnsi="微軟正黑體" w:hint="eastAsia"/>
                <w:lang w:eastAsia="zh-TW"/>
              </w:rPr>
              <w:t>e-Portal畫面</w:t>
            </w:r>
            <w:r>
              <w:rPr>
                <w:rFonts w:ascii="微軟正黑體" w:eastAsia="微軟正黑體" w:hAnsi="微軟正黑體" w:hint="eastAsia"/>
                <w:lang w:val="en-US" w:eastAsia="zh-TW"/>
              </w:rPr>
              <w:t>上方</w:t>
            </w:r>
            <w:r>
              <w:rPr>
                <w:rFonts w:ascii="微軟正黑體" w:eastAsia="微軟正黑體" w:hAnsi="微軟正黑體" w:hint="eastAsia"/>
                <w:u w:val="single"/>
                <w:lang w:val="en-US" w:eastAsia="zh-TW"/>
              </w:rPr>
              <w:t>系統</w:t>
            </w:r>
            <w:r w:rsidRPr="00D33F3D">
              <w:rPr>
                <w:rFonts w:ascii="微軟正黑體" w:eastAsia="微軟正黑體" w:hAnsi="微軟正黑體" w:hint="eastAsia"/>
                <w:u w:val="single"/>
                <w:lang w:val="en-US" w:eastAsia="zh-TW"/>
              </w:rPr>
              <w:t>選單</w:t>
            </w:r>
            <w:r w:rsidRPr="00D33F3D">
              <w:rPr>
                <w:rFonts w:ascii="微軟正黑體" w:eastAsia="微軟正黑體" w:hAnsi="微軟正黑體" w:hint="eastAsia"/>
                <w:lang w:val="en-US" w:eastAsia="zh-TW"/>
              </w:rPr>
              <w:t xml:space="preserve"> 之</w:t>
            </w:r>
            <w:r>
              <w:rPr>
                <w:rFonts w:ascii="微軟正黑體" w:eastAsia="微軟正黑體" w:hAnsi="微軟正黑體" w:hint="eastAsia"/>
                <w:lang w:val="en-US" w:eastAsia="zh-TW"/>
              </w:rPr>
              <w:t>【保單行政管理系統</w:t>
            </w:r>
            <w:r w:rsidRPr="00D33F3D">
              <w:rPr>
                <w:rFonts w:ascii="微軟正黑體" w:eastAsia="微軟正黑體" w:hAnsi="微軟正黑體" w:hint="eastAsia"/>
                <w:lang w:val="en-US" w:eastAsia="zh-TW"/>
              </w:rPr>
              <w:t>】</w:t>
            </w:r>
            <w:r w:rsidRPr="00AB4988">
              <w:rPr>
                <w:lang w:val="en-US" w:eastAsia="zh-TW"/>
              </w:rPr>
              <w:sym w:font="Wingdings" w:char="F0E0"/>
            </w:r>
            <w:r w:rsidRPr="00D33F3D">
              <w:rPr>
                <w:rFonts w:ascii="微軟正黑體" w:eastAsia="微軟正黑體" w:hAnsi="微軟正黑體" w:hint="eastAsia"/>
                <w:lang w:val="en-US" w:eastAsia="zh-TW"/>
              </w:rPr>
              <w:t>【</w:t>
            </w:r>
            <w:r>
              <w:rPr>
                <w:rFonts w:ascii="微軟正黑體" w:eastAsia="微軟正黑體" w:hAnsi="微軟正黑體" w:hint="eastAsia"/>
                <w:lang w:val="en-US" w:eastAsia="zh-TW"/>
              </w:rPr>
              <w:t>案件管理系統</w:t>
            </w:r>
            <w:r w:rsidRPr="0082051B">
              <w:rPr>
                <w:rFonts w:ascii="微軟正黑體" w:eastAsia="微軟正黑體" w:hAnsi="微軟正黑體" w:hint="eastAsia"/>
                <w:lang w:val="en-US" w:eastAsia="zh-TW"/>
              </w:rPr>
              <w:t>】系統</w:t>
            </w:r>
            <w:r>
              <w:rPr>
                <w:rFonts w:ascii="微軟正黑體" w:eastAsia="微軟正黑體" w:hAnsi="微軟正黑體" w:hint="eastAsia"/>
                <w:lang w:val="en-US" w:eastAsia="zh-TW"/>
              </w:rPr>
              <w:t>，進入</w:t>
            </w:r>
            <w:r>
              <w:rPr>
                <w:rFonts w:ascii="微軟正黑體" w:eastAsia="微軟正黑體" w:hAnsi="微軟正黑體" w:hint="eastAsia"/>
                <w:lang w:eastAsia="zh-TW"/>
              </w:rPr>
              <w:t>案件管理系統首頁</w:t>
            </w:r>
            <w:r>
              <w:rPr>
                <w:rFonts w:ascii="微軟正黑體" w:eastAsia="微軟正黑體" w:hAnsi="微軟正黑體" w:hint="eastAsia"/>
                <w:lang w:val="en-US" w:eastAsia="zh-TW"/>
              </w:rPr>
              <w:t>。</w:t>
            </w:r>
          </w:p>
        </w:tc>
      </w:tr>
      <w:tr w:rsidR="00C21265" w:rsidRPr="004C0B52" w:rsidTr="00B25405">
        <w:tc>
          <w:tcPr>
            <w:tcW w:w="1134" w:type="dxa"/>
            <w:vMerge/>
          </w:tcPr>
          <w:p w:rsidR="00C21265" w:rsidRPr="00A05DAA" w:rsidRDefault="00C21265" w:rsidP="00B25405">
            <w:pPr>
              <w:rPr>
                <w:rFonts w:ascii="微軟正黑體" w:eastAsia="微軟正黑體" w:hAnsi="微軟正黑體"/>
                <w:lang w:eastAsia="zh-TW"/>
              </w:rPr>
            </w:pPr>
          </w:p>
        </w:tc>
        <w:tc>
          <w:tcPr>
            <w:tcW w:w="1168" w:type="dxa"/>
          </w:tcPr>
          <w:p w:rsidR="00C21265" w:rsidRPr="004C0B52" w:rsidRDefault="00C21265" w:rsidP="00B25405">
            <w:pPr>
              <w:rPr>
                <w:rFonts w:ascii="微軟正黑體" w:eastAsia="微軟正黑體" w:hAnsi="微軟正黑體"/>
              </w:rPr>
            </w:pPr>
            <w:r w:rsidRPr="004C0B52">
              <w:rPr>
                <w:rFonts w:ascii="微軟正黑體" w:eastAsia="微軟正黑體" w:hAnsi="微軟正黑體"/>
              </w:rPr>
              <w:t>When</w:t>
            </w:r>
          </w:p>
        </w:tc>
        <w:tc>
          <w:tcPr>
            <w:tcW w:w="6770" w:type="dxa"/>
          </w:tcPr>
          <w:p w:rsidR="00C21265" w:rsidRPr="004C0B52" w:rsidRDefault="00C21265" w:rsidP="00B25405">
            <w:pPr>
              <w:rPr>
                <w:rFonts w:ascii="微軟正黑體" w:eastAsia="微軟正黑體" w:hAnsi="微軟正黑體"/>
                <w:lang w:eastAsia="zh-TW"/>
              </w:rPr>
            </w:pPr>
            <w:r w:rsidRPr="00782ABF">
              <w:rPr>
                <w:rFonts w:ascii="微軟正黑體" w:eastAsia="微軟正黑體" w:hAnsi="微軟正黑體" w:hint="eastAsia"/>
                <w:lang w:eastAsia="zh-TW"/>
              </w:rPr>
              <w:t>點選</w:t>
            </w:r>
            <w:r>
              <w:rPr>
                <w:rFonts w:ascii="微軟正黑體" w:eastAsia="微軟正黑體" w:hAnsi="微軟正黑體" w:hint="eastAsia"/>
                <w:lang w:eastAsia="zh-TW"/>
              </w:rPr>
              <w:t>案件管理系統首頁中間</w:t>
            </w:r>
            <w:r w:rsidRPr="00461C90">
              <w:rPr>
                <w:rFonts w:ascii="微軟正黑體" w:eastAsia="微軟正黑體" w:hAnsi="微軟正黑體" w:hint="eastAsia"/>
                <w:u w:val="single"/>
                <w:lang w:eastAsia="zh-TW"/>
              </w:rPr>
              <w:t>工作清單</w:t>
            </w:r>
            <w:r w:rsidRPr="00461C90">
              <w:rPr>
                <w:rFonts w:ascii="微軟正黑體" w:eastAsia="微軟正黑體" w:hAnsi="微軟正黑體" w:hint="eastAsia"/>
                <w:lang w:val="en-US" w:eastAsia="zh-TW"/>
              </w:rPr>
              <w:t xml:space="preserve"> 之【</w:t>
            </w:r>
            <w:r>
              <w:rPr>
                <w:rFonts w:ascii="微軟正黑體" w:eastAsia="微軟正黑體" w:hAnsi="微軟正黑體" w:hint="eastAsia"/>
                <w:lang w:val="en-US" w:eastAsia="zh-TW"/>
              </w:rPr>
              <w:t>個人</w:t>
            </w:r>
            <w:r w:rsidRPr="00461C90">
              <w:rPr>
                <w:rFonts w:ascii="微軟正黑體" w:eastAsia="微軟正黑體" w:hAnsi="微軟正黑體" w:hint="eastAsia"/>
                <w:lang w:val="en-US" w:eastAsia="zh-TW"/>
              </w:rPr>
              <w:t>案件</w:t>
            </w:r>
            <w:r w:rsidRPr="00461C90">
              <w:rPr>
                <w:rFonts w:ascii="微軟正黑體" w:eastAsia="微軟正黑體" w:hAnsi="微軟正黑體" w:hint="eastAsia"/>
                <w:lang w:eastAsia="zh-TW"/>
              </w:rPr>
              <w:t>】頁籤</w:t>
            </w:r>
            <w:r>
              <w:rPr>
                <w:rFonts w:ascii="微軟正黑體" w:eastAsia="微軟正黑體" w:hAnsi="微軟正黑體" w:hint="eastAsia"/>
                <w:lang w:eastAsia="zh-TW"/>
              </w:rPr>
              <w:t>，點選</w:t>
            </w:r>
            <w:r w:rsidRPr="00892CA3">
              <w:rPr>
                <w:rFonts w:ascii="微軟正黑體" w:eastAsia="微軟正黑體" w:hAnsi="微軟正黑體" w:cs="Arial" w:hint="eastAsia"/>
                <w:shd w:val="pct15" w:color="auto" w:fill="FFFFFF"/>
                <w:lang w:eastAsia="zh-TW"/>
              </w:rPr>
              <w:t>開始作業</w:t>
            </w:r>
            <w:r w:rsidR="00B50E4C" w:rsidRPr="004622F8">
              <w:rPr>
                <w:rFonts w:ascii="微軟正黑體" w:eastAsia="微軟正黑體" w:hAnsi="微軟正黑體" w:cs="Arial"/>
                <w:noProof/>
                <w:shd w:val="pct15" w:color="auto" w:fill="FFFFFF"/>
                <w:lang w:val="en-US" w:eastAsia="zh-TW"/>
              </w:rPr>
              <w:drawing>
                <wp:inline distT="0" distB="0" distL="0" distR="0" wp14:anchorId="7355C471" wp14:editId="3C5E0FEC">
                  <wp:extent cx="230505" cy="246380"/>
                  <wp:effectExtent l="19050" t="0" r="0" b="0"/>
                  <wp:docPr id="25" name="圖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505" cy="2463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34C02">
              <w:rPr>
                <w:rFonts w:ascii="微軟正黑體" w:eastAsia="微軟正黑體" w:hAnsi="微軟正黑體" w:cs="Arial" w:hint="eastAsia"/>
                <w:lang w:eastAsia="zh-TW"/>
              </w:rPr>
              <w:t>或</w:t>
            </w:r>
            <w:r>
              <w:rPr>
                <w:rFonts w:ascii="微軟正黑體" w:eastAsia="微軟正黑體" w:hAnsi="微軟正黑體" w:cs="Arial" w:hint="eastAsia"/>
                <w:shd w:val="pct15" w:color="auto" w:fill="FFFFFF"/>
                <w:lang w:eastAsia="zh-TW"/>
              </w:rPr>
              <w:t>接續</w:t>
            </w:r>
            <w:r w:rsidRPr="00892CA3">
              <w:rPr>
                <w:rFonts w:ascii="微軟正黑體" w:eastAsia="微軟正黑體" w:hAnsi="微軟正黑體" w:cs="Arial" w:hint="eastAsia"/>
                <w:shd w:val="pct15" w:color="auto" w:fill="FFFFFF"/>
                <w:lang w:eastAsia="zh-TW"/>
              </w:rPr>
              <w:t>作業</w:t>
            </w:r>
            <w:r w:rsidR="00B50E4C" w:rsidRPr="004622F8">
              <w:rPr>
                <w:rFonts w:ascii="微軟正黑體" w:eastAsia="微軟正黑體" w:hAnsi="微軟正黑體" w:cs="Arial"/>
                <w:noProof/>
                <w:shd w:val="pct15" w:color="auto" w:fill="FFFFFF"/>
                <w:lang w:val="en-US" w:eastAsia="zh-TW"/>
              </w:rPr>
              <w:drawing>
                <wp:inline distT="0" distB="0" distL="0" distR="0" wp14:anchorId="2B505FFD" wp14:editId="457F4972">
                  <wp:extent cx="230505" cy="230505"/>
                  <wp:effectExtent l="19050" t="0" r="0" b="0"/>
                  <wp:docPr id="26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505" cy="230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34C02">
              <w:rPr>
                <w:rFonts w:ascii="微軟正黑體" w:eastAsia="微軟正黑體" w:hAnsi="微軟正黑體" w:cs="Arial" w:hint="eastAsia"/>
                <w:lang w:eastAsia="zh-TW"/>
              </w:rPr>
              <w:t>或</w:t>
            </w:r>
            <w:r>
              <w:rPr>
                <w:rFonts w:ascii="微軟正黑體" w:eastAsia="微軟正黑體" w:hAnsi="微軟正黑體" w:cs="Arial" w:hint="eastAsia"/>
                <w:shd w:val="pct15" w:color="auto" w:fill="FFFFFF"/>
                <w:lang w:eastAsia="zh-TW"/>
              </w:rPr>
              <w:t>案件返回</w:t>
            </w:r>
            <w:r w:rsidR="00B50E4C" w:rsidRPr="004622F8">
              <w:rPr>
                <w:rFonts w:ascii="微軟正黑體" w:eastAsia="微軟正黑體" w:hAnsi="微軟正黑體" w:cs="Arial"/>
                <w:noProof/>
                <w:shd w:val="pct15" w:color="auto" w:fill="FFFFFF"/>
                <w:lang w:val="en-US" w:eastAsia="zh-TW"/>
              </w:rPr>
              <w:drawing>
                <wp:inline distT="0" distB="0" distL="0" distR="0" wp14:anchorId="6925BDAF" wp14:editId="67EAE4A6">
                  <wp:extent cx="270510" cy="230505"/>
                  <wp:effectExtent l="19050" t="0" r="0" b="0"/>
                  <wp:docPr id="2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510" cy="230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微軟正黑體" w:eastAsia="微軟正黑體" w:hAnsi="微軟正黑體" w:hint="eastAsia"/>
                <w:lang w:eastAsia="zh-TW"/>
              </w:rPr>
              <w:t>圖示按鍵。</w:t>
            </w:r>
          </w:p>
        </w:tc>
      </w:tr>
      <w:tr w:rsidR="00C21265" w:rsidRPr="004C0B52" w:rsidTr="00B25405">
        <w:trPr>
          <w:trHeight w:val="262"/>
        </w:trPr>
        <w:tc>
          <w:tcPr>
            <w:tcW w:w="1134" w:type="dxa"/>
            <w:vMerge/>
          </w:tcPr>
          <w:p w:rsidR="00C21265" w:rsidRPr="00A05DAA" w:rsidRDefault="00C21265" w:rsidP="00B25405">
            <w:pPr>
              <w:rPr>
                <w:rFonts w:ascii="微軟正黑體" w:eastAsia="微軟正黑體" w:hAnsi="微軟正黑體"/>
                <w:lang w:eastAsia="zh-TW"/>
              </w:rPr>
            </w:pPr>
          </w:p>
        </w:tc>
        <w:tc>
          <w:tcPr>
            <w:tcW w:w="1168" w:type="dxa"/>
          </w:tcPr>
          <w:p w:rsidR="00C21265" w:rsidRPr="004C0B52" w:rsidRDefault="00C21265" w:rsidP="00B25405">
            <w:pPr>
              <w:rPr>
                <w:rFonts w:ascii="微軟正黑體" w:eastAsia="微軟正黑體" w:hAnsi="微軟正黑體"/>
              </w:rPr>
            </w:pPr>
            <w:r w:rsidRPr="004C0B52">
              <w:rPr>
                <w:rFonts w:ascii="微軟正黑體" w:eastAsia="微軟正黑體" w:hAnsi="微軟正黑體"/>
              </w:rPr>
              <w:t>Then</w:t>
            </w:r>
          </w:p>
        </w:tc>
        <w:tc>
          <w:tcPr>
            <w:tcW w:w="6770" w:type="dxa"/>
          </w:tcPr>
          <w:p w:rsidR="00C21265" w:rsidRPr="004C0B52" w:rsidRDefault="00C21265" w:rsidP="00B25405">
            <w:pPr>
              <w:rPr>
                <w:rFonts w:ascii="微軟正黑體" w:eastAsia="微軟正黑體" w:hAnsi="微軟正黑體"/>
                <w:lang w:eastAsia="zh-TW"/>
              </w:rPr>
            </w:pPr>
            <w:r>
              <w:rPr>
                <w:rFonts w:ascii="微軟正黑體" w:eastAsia="微軟正黑體" w:hAnsi="微軟正黑體" w:hint="eastAsia"/>
                <w:lang w:val="en-US" w:eastAsia="zh-TW"/>
              </w:rPr>
              <w:t>系統回應提示訊息『核保員不得審核自己的保單！請洽管理人員進行案件轉派。』。</w:t>
            </w:r>
          </w:p>
        </w:tc>
      </w:tr>
      <w:tr w:rsidR="00C21265" w:rsidRPr="004C0B52" w:rsidTr="00B25405">
        <w:tc>
          <w:tcPr>
            <w:tcW w:w="1134" w:type="dxa"/>
            <w:vMerge w:val="restart"/>
          </w:tcPr>
          <w:p w:rsidR="00C21265" w:rsidRPr="00A05DAA" w:rsidRDefault="00C21265" w:rsidP="00B25405">
            <w:pPr>
              <w:rPr>
                <w:rFonts w:ascii="微軟正黑體" w:eastAsia="微軟正黑體" w:hAnsi="微軟正黑體"/>
                <w:b/>
                <w:lang w:val="en-US" w:eastAsia="zh-TW"/>
              </w:rPr>
            </w:pPr>
            <w:r w:rsidRPr="00A05DAA">
              <w:rPr>
                <w:rFonts w:ascii="微軟正黑體" w:eastAsia="微軟正黑體" w:hAnsi="微軟正黑體"/>
                <w:b/>
                <w:lang w:val="en-US" w:eastAsia="zh-TW"/>
              </w:rPr>
              <w:t>Scenario</w:t>
            </w:r>
          </w:p>
        </w:tc>
        <w:tc>
          <w:tcPr>
            <w:tcW w:w="7938" w:type="dxa"/>
            <w:gridSpan w:val="2"/>
          </w:tcPr>
          <w:p w:rsidR="00C21265" w:rsidRPr="004C0B52" w:rsidRDefault="00C21265" w:rsidP="00B25405">
            <w:pPr>
              <w:rPr>
                <w:rFonts w:ascii="微軟正黑體" w:eastAsia="微軟正黑體" w:hAnsi="微軟正黑體"/>
                <w:b/>
                <w:lang w:val="en-US" w:eastAsia="zh-TW"/>
              </w:rPr>
            </w:pPr>
            <w:r>
              <w:rPr>
                <w:rFonts w:ascii="微軟正黑體" w:eastAsia="微軟正黑體" w:hAnsi="微軟正黑體" w:hint="eastAsia"/>
                <w:b/>
                <w:lang w:val="en-US" w:eastAsia="zh-TW"/>
              </w:rPr>
              <w:t>核保人員欲開啟核保案件進行處理，但核保人員本身為該案件的招攬業務員。</w:t>
            </w:r>
          </w:p>
        </w:tc>
      </w:tr>
      <w:tr w:rsidR="00C21265" w:rsidRPr="004C0B52" w:rsidTr="00B25405">
        <w:trPr>
          <w:trHeight w:val="344"/>
        </w:trPr>
        <w:tc>
          <w:tcPr>
            <w:tcW w:w="1134" w:type="dxa"/>
            <w:vMerge/>
          </w:tcPr>
          <w:p w:rsidR="00C21265" w:rsidRPr="00A05DAA" w:rsidRDefault="00C21265" w:rsidP="00B25405">
            <w:pPr>
              <w:rPr>
                <w:rFonts w:ascii="微軟正黑體" w:eastAsia="微軟正黑體" w:hAnsi="微軟正黑體"/>
                <w:lang w:eastAsia="zh-TW"/>
              </w:rPr>
            </w:pPr>
          </w:p>
        </w:tc>
        <w:tc>
          <w:tcPr>
            <w:tcW w:w="1168" w:type="dxa"/>
          </w:tcPr>
          <w:p w:rsidR="00C21265" w:rsidRPr="004C0B52" w:rsidRDefault="00C21265" w:rsidP="00B25405">
            <w:pPr>
              <w:rPr>
                <w:rFonts w:ascii="微軟正黑體" w:eastAsia="微軟正黑體" w:hAnsi="微軟正黑體"/>
              </w:rPr>
            </w:pPr>
            <w:r w:rsidRPr="004C0B52">
              <w:rPr>
                <w:rFonts w:ascii="微軟正黑體" w:eastAsia="微軟正黑體" w:hAnsi="微軟正黑體"/>
              </w:rPr>
              <w:t xml:space="preserve">Given </w:t>
            </w:r>
          </w:p>
        </w:tc>
        <w:tc>
          <w:tcPr>
            <w:tcW w:w="6770" w:type="dxa"/>
          </w:tcPr>
          <w:p w:rsidR="00C21265" w:rsidRPr="004C0B52" w:rsidRDefault="00C21265" w:rsidP="00B25405">
            <w:pPr>
              <w:rPr>
                <w:rFonts w:ascii="微軟正黑體" w:eastAsia="微軟正黑體" w:hAnsi="微軟正黑體"/>
                <w:lang w:eastAsia="zh-TW"/>
              </w:rPr>
            </w:pPr>
            <w:r w:rsidRPr="00782ABF">
              <w:rPr>
                <w:rFonts w:ascii="微軟正黑體" w:eastAsia="微軟正黑體" w:hAnsi="微軟正黑體" w:hint="eastAsia"/>
                <w:lang w:eastAsia="zh-TW"/>
              </w:rPr>
              <w:t>點選</w:t>
            </w:r>
            <w:r>
              <w:rPr>
                <w:rFonts w:ascii="微軟正黑體" w:eastAsia="微軟正黑體" w:hAnsi="微軟正黑體" w:hint="eastAsia"/>
                <w:lang w:eastAsia="zh-TW"/>
              </w:rPr>
              <w:t>e-Portal畫面</w:t>
            </w:r>
            <w:r>
              <w:rPr>
                <w:rFonts w:ascii="微軟正黑體" w:eastAsia="微軟正黑體" w:hAnsi="微軟正黑體" w:hint="eastAsia"/>
                <w:lang w:val="en-US" w:eastAsia="zh-TW"/>
              </w:rPr>
              <w:t>上方</w:t>
            </w:r>
            <w:r>
              <w:rPr>
                <w:rFonts w:ascii="微軟正黑體" w:eastAsia="微軟正黑體" w:hAnsi="微軟正黑體" w:hint="eastAsia"/>
                <w:u w:val="single"/>
                <w:lang w:val="en-US" w:eastAsia="zh-TW"/>
              </w:rPr>
              <w:t>系統</w:t>
            </w:r>
            <w:r w:rsidRPr="00D33F3D">
              <w:rPr>
                <w:rFonts w:ascii="微軟正黑體" w:eastAsia="微軟正黑體" w:hAnsi="微軟正黑體" w:hint="eastAsia"/>
                <w:u w:val="single"/>
                <w:lang w:val="en-US" w:eastAsia="zh-TW"/>
              </w:rPr>
              <w:t>選單</w:t>
            </w:r>
            <w:r w:rsidRPr="00D33F3D">
              <w:rPr>
                <w:rFonts w:ascii="微軟正黑體" w:eastAsia="微軟正黑體" w:hAnsi="微軟正黑體" w:hint="eastAsia"/>
                <w:lang w:val="en-US" w:eastAsia="zh-TW"/>
              </w:rPr>
              <w:t xml:space="preserve"> 之</w:t>
            </w:r>
            <w:r>
              <w:rPr>
                <w:rFonts w:ascii="微軟正黑體" w:eastAsia="微軟正黑體" w:hAnsi="微軟正黑體" w:hint="eastAsia"/>
                <w:lang w:val="en-US" w:eastAsia="zh-TW"/>
              </w:rPr>
              <w:t>【保單行政管理系統</w:t>
            </w:r>
            <w:r w:rsidRPr="00D33F3D">
              <w:rPr>
                <w:rFonts w:ascii="微軟正黑體" w:eastAsia="微軟正黑體" w:hAnsi="微軟正黑體" w:hint="eastAsia"/>
                <w:lang w:val="en-US" w:eastAsia="zh-TW"/>
              </w:rPr>
              <w:t>】</w:t>
            </w:r>
            <w:r w:rsidRPr="00AB4988">
              <w:rPr>
                <w:lang w:val="en-US" w:eastAsia="zh-TW"/>
              </w:rPr>
              <w:sym w:font="Wingdings" w:char="F0E0"/>
            </w:r>
            <w:r w:rsidRPr="00D33F3D">
              <w:rPr>
                <w:rFonts w:ascii="微軟正黑體" w:eastAsia="微軟正黑體" w:hAnsi="微軟正黑體" w:hint="eastAsia"/>
                <w:lang w:val="en-US" w:eastAsia="zh-TW"/>
              </w:rPr>
              <w:t>【</w:t>
            </w:r>
            <w:r>
              <w:rPr>
                <w:rFonts w:ascii="微軟正黑體" w:eastAsia="微軟正黑體" w:hAnsi="微軟正黑體" w:hint="eastAsia"/>
                <w:lang w:val="en-US" w:eastAsia="zh-TW"/>
              </w:rPr>
              <w:t>案件管理系統</w:t>
            </w:r>
            <w:r w:rsidRPr="0082051B">
              <w:rPr>
                <w:rFonts w:ascii="微軟正黑體" w:eastAsia="微軟正黑體" w:hAnsi="微軟正黑體" w:hint="eastAsia"/>
                <w:lang w:val="en-US" w:eastAsia="zh-TW"/>
              </w:rPr>
              <w:t>】系統</w:t>
            </w:r>
            <w:r>
              <w:rPr>
                <w:rFonts w:ascii="微軟正黑體" w:eastAsia="微軟正黑體" w:hAnsi="微軟正黑體" w:hint="eastAsia"/>
                <w:lang w:val="en-US" w:eastAsia="zh-TW"/>
              </w:rPr>
              <w:t>，進入</w:t>
            </w:r>
            <w:r>
              <w:rPr>
                <w:rFonts w:ascii="微軟正黑體" w:eastAsia="微軟正黑體" w:hAnsi="微軟正黑體" w:hint="eastAsia"/>
                <w:lang w:eastAsia="zh-TW"/>
              </w:rPr>
              <w:t>案件管理系統首頁</w:t>
            </w:r>
            <w:r>
              <w:rPr>
                <w:rFonts w:ascii="微軟正黑體" w:eastAsia="微軟正黑體" w:hAnsi="微軟正黑體" w:hint="eastAsia"/>
                <w:lang w:val="en-US" w:eastAsia="zh-TW"/>
              </w:rPr>
              <w:t>。</w:t>
            </w:r>
          </w:p>
        </w:tc>
      </w:tr>
      <w:tr w:rsidR="00C21265" w:rsidRPr="004C0B52" w:rsidTr="00B25405">
        <w:tc>
          <w:tcPr>
            <w:tcW w:w="1134" w:type="dxa"/>
            <w:vMerge/>
          </w:tcPr>
          <w:p w:rsidR="00C21265" w:rsidRPr="00A05DAA" w:rsidRDefault="00C21265" w:rsidP="00B25405">
            <w:pPr>
              <w:rPr>
                <w:rFonts w:ascii="微軟正黑體" w:eastAsia="微軟正黑體" w:hAnsi="微軟正黑體"/>
                <w:lang w:eastAsia="zh-TW"/>
              </w:rPr>
            </w:pPr>
          </w:p>
        </w:tc>
        <w:tc>
          <w:tcPr>
            <w:tcW w:w="1168" w:type="dxa"/>
          </w:tcPr>
          <w:p w:rsidR="00C21265" w:rsidRPr="004C0B52" w:rsidRDefault="00C21265" w:rsidP="00B25405">
            <w:pPr>
              <w:rPr>
                <w:rFonts w:ascii="微軟正黑體" w:eastAsia="微軟正黑體" w:hAnsi="微軟正黑體"/>
              </w:rPr>
            </w:pPr>
            <w:r w:rsidRPr="004C0B52">
              <w:rPr>
                <w:rFonts w:ascii="微軟正黑體" w:eastAsia="微軟正黑體" w:hAnsi="微軟正黑體"/>
              </w:rPr>
              <w:t>When</w:t>
            </w:r>
          </w:p>
        </w:tc>
        <w:tc>
          <w:tcPr>
            <w:tcW w:w="6770" w:type="dxa"/>
          </w:tcPr>
          <w:p w:rsidR="00C21265" w:rsidRPr="004C0B52" w:rsidRDefault="00C21265" w:rsidP="00B25405">
            <w:pPr>
              <w:rPr>
                <w:rFonts w:ascii="微軟正黑體" w:eastAsia="微軟正黑體" w:hAnsi="微軟正黑體"/>
                <w:lang w:eastAsia="zh-TW"/>
              </w:rPr>
            </w:pPr>
            <w:r w:rsidRPr="00782ABF">
              <w:rPr>
                <w:rFonts w:ascii="微軟正黑體" w:eastAsia="微軟正黑體" w:hAnsi="微軟正黑體" w:hint="eastAsia"/>
                <w:lang w:eastAsia="zh-TW"/>
              </w:rPr>
              <w:t>點選</w:t>
            </w:r>
            <w:r>
              <w:rPr>
                <w:rFonts w:ascii="微軟正黑體" w:eastAsia="微軟正黑體" w:hAnsi="微軟正黑體" w:hint="eastAsia"/>
                <w:lang w:eastAsia="zh-TW"/>
              </w:rPr>
              <w:t>案件管理系統首頁中間</w:t>
            </w:r>
            <w:r w:rsidRPr="00461C90">
              <w:rPr>
                <w:rFonts w:ascii="微軟正黑體" w:eastAsia="微軟正黑體" w:hAnsi="微軟正黑體" w:hint="eastAsia"/>
                <w:u w:val="single"/>
                <w:lang w:eastAsia="zh-TW"/>
              </w:rPr>
              <w:t>工作清單</w:t>
            </w:r>
            <w:r w:rsidRPr="00461C90">
              <w:rPr>
                <w:rFonts w:ascii="微軟正黑體" w:eastAsia="微軟正黑體" w:hAnsi="微軟正黑體" w:hint="eastAsia"/>
                <w:lang w:val="en-US" w:eastAsia="zh-TW"/>
              </w:rPr>
              <w:t xml:space="preserve"> 之【</w:t>
            </w:r>
            <w:r>
              <w:rPr>
                <w:rFonts w:ascii="微軟正黑體" w:eastAsia="微軟正黑體" w:hAnsi="微軟正黑體" w:hint="eastAsia"/>
                <w:lang w:val="en-US" w:eastAsia="zh-TW"/>
              </w:rPr>
              <w:t>個人</w:t>
            </w:r>
            <w:r w:rsidRPr="00461C90">
              <w:rPr>
                <w:rFonts w:ascii="微軟正黑體" w:eastAsia="微軟正黑體" w:hAnsi="微軟正黑體" w:hint="eastAsia"/>
                <w:lang w:val="en-US" w:eastAsia="zh-TW"/>
              </w:rPr>
              <w:t>案件</w:t>
            </w:r>
            <w:r w:rsidRPr="00461C90">
              <w:rPr>
                <w:rFonts w:ascii="微軟正黑體" w:eastAsia="微軟正黑體" w:hAnsi="微軟正黑體" w:hint="eastAsia"/>
                <w:lang w:eastAsia="zh-TW"/>
              </w:rPr>
              <w:t>】頁籤</w:t>
            </w:r>
            <w:r>
              <w:rPr>
                <w:rFonts w:ascii="微軟正黑體" w:eastAsia="微軟正黑體" w:hAnsi="微軟正黑體" w:hint="eastAsia"/>
                <w:lang w:eastAsia="zh-TW"/>
              </w:rPr>
              <w:t>，點選</w:t>
            </w:r>
            <w:r w:rsidRPr="00892CA3">
              <w:rPr>
                <w:rFonts w:ascii="微軟正黑體" w:eastAsia="微軟正黑體" w:hAnsi="微軟正黑體" w:cs="Arial" w:hint="eastAsia"/>
                <w:shd w:val="pct15" w:color="auto" w:fill="FFFFFF"/>
                <w:lang w:eastAsia="zh-TW"/>
              </w:rPr>
              <w:t>開始作業</w:t>
            </w:r>
            <w:r w:rsidR="00B50E4C" w:rsidRPr="004622F8">
              <w:rPr>
                <w:rFonts w:ascii="微軟正黑體" w:eastAsia="微軟正黑體" w:hAnsi="微軟正黑體" w:cs="Arial"/>
                <w:noProof/>
                <w:shd w:val="pct15" w:color="auto" w:fill="FFFFFF"/>
                <w:lang w:val="en-US" w:eastAsia="zh-TW"/>
              </w:rPr>
              <w:drawing>
                <wp:inline distT="0" distB="0" distL="0" distR="0" wp14:anchorId="3106DD63" wp14:editId="6F67F68E">
                  <wp:extent cx="230505" cy="246380"/>
                  <wp:effectExtent l="19050" t="0" r="0" b="0"/>
                  <wp:docPr id="28" name="圖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505" cy="2463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34C02" w:rsidRPr="00534C02">
              <w:rPr>
                <w:rFonts w:ascii="微軟正黑體" w:eastAsia="微軟正黑體" w:hAnsi="微軟正黑體" w:cs="Arial" w:hint="eastAsia"/>
                <w:lang w:eastAsia="zh-TW"/>
              </w:rPr>
              <w:t>或</w:t>
            </w:r>
            <w:r>
              <w:rPr>
                <w:rFonts w:ascii="微軟正黑體" w:eastAsia="微軟正黑體" w:hAnsi="微軟正黑體" w:cs="Arial" w:hint="eastAsia"/>
                <w:shd w:val="pct15" w:color="auto" w:fill="FFFFFF"/>
                <w:lang w:eastAsia="zh-TW"/>
              </w:rPr>
              <w:t>接續</w:t>
            </w:r>
            <w:r w:rsidRPr="00892CA3">
              <w:rPr>
                <w:rFonts w:ascii="微軟正黑體" w:eastAsia="微軟正黑體" w:hAnsi="微軟正黑體" w:cs="Arial" w:hint="eastAsia"/>
                <w:shd w:val="pct15" w:color="auto" w:fill="FFFFFF"/>
                <w:lang w:eastAsia="zh-TW"/>
              </w:rPr>
              <w:t>作業</w:t>
            </w:r>
            <w:r w:rsidR="00B50E4C" w:rsidRPr="004622F8">
              <w:rPr>
                <w:rFonts w:ascii="微軟正黑體" w:eastAsia="微軟正黑體" w:hAnsi="微軟正黑體" w:cs="Arial"/>
                <w:noProof/>
                <w:shd w:val="pct15" w:color="auto" w:fill="FFFFFF"/>
                <w:lang w:val="en-US" w:eastAsia="zh-TW"/>
              </w:rPr>
              <w:drawing>
                <wp:inline distT="0" distB="0" distL="0" distR="0" wp14:anchorId="4C9893E5" wp14:editId="146EA18C">
                  <wp:extent cx="230505" cy="230505"/>
                  <wp:effectExtent l="19050" t="0" r="0" b="0"/>
                  <wp:docPr id="29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505" cy="230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34C02" w:rsidRPr="00534C02">
              <w:rPr>
                <w:rFonts w:ascii="微軟正黑體" w:eastAsia="微軟正黑體" w:hAnsi="微軟正黑體" w:cs="Arial" w:hint="eastAsia"/>
                <w:lang w:eastAsia="zh-TW"/>
              </w:rPr>
              <w:t>或</w:t>
            </w:r>
            <w:r>
              <w:rPr>
                <w:rFonts w:ascii="微軟正黑體" w:eastAsia="微軟正黑體" w:hAnsi="微軟正黑體" w:cs="Arial" w:hint="eastAsia"/>
                <w:shd w:val="pct15" w:color="auto" w:fill="FFFFFF"/>
                <w:lang w:eastAsia="zh-TW"/>
              </w:rPr>
              <w:t>案件返回</w:t>
            </w:r>
            <w:r w:rsidR="00B50E4C" w:rsidRPr="004622F8">
              <w:rPr>
                <w:rFonts w:ascii="微軟正黑體" w:eastAsia="微軟正黑體" w:hAnsi="微軟正黑體" w:cs="Arial"/>
                <w:noProof/>
                <w:shd w:val="pct15" w:color="auto" w:fill="FFFFFF"/>
                <w:lang w:val="en-US" w:eastAsia="zh-TW"/>
              </w:rPr>
              <w:drawing>
                <wp:inline distT="0" distB="0" distL="0" distR="0" wp14:anchorId="4CCF34D2" wp14:editId="442A2C3D">
                  <wp:extent cx="270510" cy="230505"/>
                  <wp:effectExtent l="19050" t="0" r="0" b="0"/>
                  <wp:docPr id="30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510" cy="230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微軟正黑體" w:eastAsia="微軟正黑體" w:hAnsi="微軟正黑體" w:hint="eastAsia"/>
                <w:lang w:eastAsia="zh-TW"/>
              </w:rPr>
              <w:t>圖示按鍵。</w:t>
            </w:r>
          </w:p>
        </w:tc>
      </w:tr>
      <w:tr w:rsidR="00C21265" w:rsidRPr="004C0B52" w:rsidTr="00B25405">
        <w:trPr>
          <w:trHeight w:val="262"/>
        </w:trPr>
        <w:tc>
          <w:tcPr>
            <w:tcW w:w="1134" w:type="dxa"/>
            <w:vMerge/>
          </w:tcPr>
          <w:p w:rsidR="00C21265" w:rsidRPr="00A05DAA" w:rsidRDefault="00C21265" w:rsidP="00B25405">
            <w:pPr>
              <w:rPr>
                <w:rFonts w:ascii="微軟正黑體" w:eastAsia="微軟正黑體" w:hAnsi="微軟正黑體"/>
                <w:lang w:eastAsia="zh-TW"/>
              </w:rPr>
            </w:pPr>
          </w:p>
        </w:tc>
        <w:tc>
          <w:tcPr>
            <w:tcW w:w="1168" w:type="dxa"/>
          </w:tcPr>
          <w:p w:rsidR="00C21265" w:rsidRPr="004C0B52" w:rsidRDefault="00C21265" w:rsidP="00B25405">
            <w:pPr>
              <w:rPr>
                <w:rFonts w:ascii="微軟正黑體" w:eastAsia="微軟正黑體" w:hAnsi="微軟正黑體"/>
              </w:rPr>
            </w:pPr>
            <w:r w:rsidRPr="004C0B52">
              <w:rPr>
                <w:rFonts w:ascii="微軟正黑體" w:eastAsia="微軟正黑體" w:hAnsi="微軟正黑體"/>
              </w:rPr>
              <w:t>Then</w:t>
            </w:r>
          </w:p>
        </w:tc>
        <w:tc>
          <w:tcPr>
            <w:tcW w:w="6770" w:type="dxa"/>
          </w:tcPr>
          <w:p w:rsidR="00C21265" w:rsidRPr="004C0B52" w:rsidRDefault="00C21265" w:rsidP="00B25405">
            <w:pPr>
              <w:rPr>
                <w:rFonts w:ascii="微軟正黑體" w:eastAsia="微軟正黑體" w:hAnsi="微軟正黑體"/>
                <w:lang w:eastAsia="zh-TW"/>
              </w:rPr>
            </w:pPr>
            <w:r>
              <w:rPr>
                <w:rFonts w:ascii="微軟正黑體" w:eastAsia="微軟正黑體" w:hAnsi="微軟正黑體" w:hint="eastAsia"/>
                <w:lang w:val="en-US" w:eastAsia="zh-TW"/>
              </w:rPr>
              <w:t>系統回應提示訊息『核保員不得審核自己招攬的保單！請洽管理人員進行案件轉派。』。</w:t>
            </w:r>
          </w:p>
        </w:tc>
      </w:tr>
    </w:tbl>
    <w:p w:rsidR="00697F7B" w:rsidRPr="006532F1" w:rsidRDefault="00697F7B" w:rsidP="00697F7B">
      <w:pPr>
        <w:rPr>
          <w:rFonts w:ascii="微軟正黑體" w:eastAsia="微軟正黑體" w:hAnsi="微軟正黑體"/>
          <w:lang w:eastAsia="zh-TW"/>
        </w:rPr>
      </w:pPr>
    </w:p>
    <w:p w:rsidR="0051104F" w:rsidRPr="00140341" w:rsidRDefault="0051104F" w:rsidP="0051104F">
      <w:pPr>
        <w:rPr>
          <w:rFonts w:eastAsiaTheme="minorEastAsia"/>
          <w:lang w:eastAsia="zh-TW"/>
        </w:rPr>
      </w:pPr>
    </w:p>
    <w:p w:rsidR="001012DA" w:rsidRPr="00697034" w:rsidRDefault="001012DA" w:rsidP="00AA1DBB">
      <w:pPr>
        <w:pStyle w:val="10"/>
        <w:numPr>
          <w:ilvl w:val="0"/>
          <w:numId w:val="5"/>
        </w:numPr>
        <w:shd w:val="clear" w:color="auto" w:fill="auto"/>
        <w:rPr>
          <w:rFonts w:eastAsia="新細明體"/>
          <w:kern w:val="0"/>
          <w:lang w:eastAsia="zh-TW"/>
        </w:rPr>
      </w:pPr>
      <w:bookmarkStart w:id="90" w:name="_Toc230420597"/>
      <w:bookmarkStart w:id="91" w:name="_Toc482890135"/>
      <w:bookmarkEnd w:id="56"/>
      <w:bookmarkEnd w:id="57"/>
      <w:bookmarkEnd w:id="58"/>
      <w:r w:rsidRPr="006D0309">
        <w:rPr>
          <w:kern w:val="0"/>
        </w:rPr>
        <w:t>Reference</w:t>
      </w:r>
      <w:bookmarkEnd w:id="91"/>
      <w:r>
        <w:rPr>
          <w:rFonts w:ascii="新細明體" w:eastAsia="新細明體" w:hAnsi="新細明體" w:hint="eastAsia"/>
          <w:kern w:val="0"/>
          <w:lang w:eastAsia="zh-TW"/>
        </w:rPr>
        <w:t xml:space="preserve">     </w:t>
      </w:r>
    </w:p>
    <w:p w:rsidR="001012DA" w:rsidRPr="00697034" w:rsidRDefault="001012DA" w:rsidP="00697034">
      <w:pPr>
        <w:rPr>
          <w:rFonts w:eastAsia="新細明體"/>
          <w:lang w:eastAsia="zh-TW"/>
        </w:rPr>
      </w:pPr>
    </w:p>
    <w:p w:rsidR="001012DA" w:rsidRPr="00D007E0" w:rsidRDefault="001012DA" w:rsidP="00AA1DBB">
      <w:pPr>
        <w:pStyle w:val="2"/>
        <w:numPr>
          <w:ilvl w:val="1"/>
          <w:numId w:val="5"/>
        </w:numPr>
        <w:tabs>
          <w:tab w:val="num" w:pos="1051"/>
        </w:tabs>
        <w:spacing w:before="0"/>
        <w:rPr>
          <w:rFonts w:eastAsia="標楷體" w:cs="Arial"/>
          <w:szCs w:val="24"/>
          <w:lang w:eastAsia="zh-TW"/>
        </w:rPr>
      </w:pPr>
      <w:bookmarkStart w:id="92" w:name="_Toc482890136"/>
      <w:r w:rsidRPr="00D007E0">
        <w:rPr>
          <w:rFonts w:cs="Arial"/>
          <w:lang w:eastAsia="zh-TW"/>
        </w:rPr>
        <w:t>Definition of Terminologies:</w:t>
      </w:r>
      <w:bookmarkEnd w:id="92"/>
      <w:r w:rsidRPr="00D007E0">
        <w:rPr>
          <w:rFonts w:eastAsia="標楷體" w:cs="Arial"/>
          <w:szCs w:val="24"/>
          <w:lang w:eastAsia="zh-TW"/>
        </w:rPr>
        <w:t xml:space="preserve"> </w:t>
      </w:r>
    </w:p>
    <w:p w:rsidR="001012DA" w:rsidRPr="00697034" w:rsidRDefault="001012DA" w:rsidP="00697034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 </w:t>
      </w:r>
    </w:p>
    <w:tbl>
      <w:tblPr>
        <w:tblW w:w="8599" w:type="dxa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9"/>
        <w:gridCol w:w="7040"/>
      </w:tblGrid>
      <w:tr w:rsidR="001012DA">
        <w:trPr>
          <w:trHeight w:val="340"/>
        </w:trPr>
        <w:tc>
          <w:tcPr>
            <w:tcW w:w="1559" w:type="dxa"/>
            <w:shd w:val="clear" w:color="auto" w:fill="808080"/>
          </w:tcPr>
          <w:p w:rsidR="001012DA" w:rsidRDefault="001012DA" w:rsidP="00F4342A">
            <w:r>
              <w:rPr>
                <w:rFonts w:hint="eastAsia"/>
                <w:lang w:eastAsia="zh-CN"/>
              </w:rPr>
              <w:t>Term</w:t>
            </w:r>
          </w:p>
        </w:tc>
        <w:tc>
          <w:tcPr>
            <w:tcW w:w="7040" w:type="dxa"/>
            <w:shd w:val="clear" w:color="auto" w:fill="808080"/>
          </w:tcPr>
          <w:p w:rsidR="001012DA" w:rsidRDefault="001012DA" w:rsidP="00F4342A">
            <w:r>
              <w:t>Description</w:t>
            </w:r>
          </w:p>
        </w:tc>
      </w:tr>
      <w:tr w:rsidR="00C81663">
        <w:trPr>
          <w:trHeight w:val="340"/>
        </w:trPr>
        <w:tc>
          <w:tcPr>
            <w:tcW w:w="1559" w:type="dxa"/>
          </w:tcPr>
          <w:p w:rsidR="00C81663" w:rsidRPr="000D4923" w:rsidRDefault="00C81663" w:rsidP="00910744">
            <w:pPr>
              <w:pStyle w:val="infoYellow"/>
              <w:ind w:left="1" w:hanging="1"/>
              <w:rPr>
                <w:rFonts w:ascii="微軟正黑體" w:eastAsia="微軟正黑體" w:hAnsi="微軟正黑體" w:cs="Arial"/>
                <w:i w:val="0"/>
                <w:iCs w:val="0"/>
                <w:color w:val="auto"/>
                <w:sz w:val="20"/>
              </w:rPr>
            </w:pPr>
            <w:r w:rsidRPr="000D4923">
              <w:rPr>
                <w:rFonts w:ascii="微軟正黑體" w:eastAsia="微軟正黑體" w:hAnsi="微軟正黑體" w:hint="eastAsia"/>
                <w:i w:val="0"/>
                <w:color w:val="auto"/>
                <w:sz w:val="20"/>
                <w:lang w:eastAsia="zh-TW"/>
              </w:rPr>
              <w:t>功能選單</w:t>
            </w:r>
          </w:p>
        </w:tc>
        <w:tc>
          <w:tcPr>
            <w:tcW w:w="7040" w:type="dxa"/>
          </w:tcPr>
          <w:p w:rsidR="00C81663" w:rsidRPr="000D4923" w:rsidRDefault="00C81663" w:rsidP="00910744">
            <w:pPr>
              <w:rPr>
                <w:rFonts w:ascii="微軟正黑體" w:eastAsia="微軟正黑體" w:hAnsi="微軟正黑體"/>
                <w:lang w:val="en-US" w:eastAsia="zh-TW"/>
              </w:rPr>
            </w:pPr>
            <w:r w:rsidRPr="000D4923">
              <w:rPr>
                <w:rFonts w:ascii="微軟正黑體" w:eastAsia="微軟正黑體" w:hAnsi="微軟正黑體" w:hint="eastAsia"/>
                <w:lang w:eastAsia="zh-TW"/>
              </w:rPr>
              <w:t>依每個人權限設定不同，可顯示的功能不同</w:t>
            </w:r>
            <w:r w:rsidR="000D4923" w:rsidRPr="000D4923">
              <w:rPr>
                <w:rFonts w:ascii="微軟正黑體" w:eastAsia="微軟正黑體" w:hAnsi="微軟正黑體" w:hint="eastAsia"/>
                <w:lang w:eastAsia="zh-TW"/>
              </w:rPr>
              <w:t>。</w:t>
            </w:r>
          </w:p>
        </w:tc>
      </w:tr>
      <w:tr w:rsidR="001012DA">
        <w:trPr>
          <w:trHeight w:val="340"/>
        </w:trPr>
        <w:tc>
          <w:tcPr>
            <w:tcW w:w="1559" w:type="dxa"/>
          </w:tcPr>
          <w:p w:rsidR="001012DA" w:rsidRPr="000D4923" w:rsidRDefault="001012DA" w:rsidP="00F4342A">
            <w:pPr>
              <w:pStyle w:val="infoYellow"/>
              <w:ind w:left="1" w:hanging="1"/>
              <w:rPr>
                <w:rFonts w:ascii="微軟正黑體" w:eastAsia="微軟正黑體" w:hAnsi="微軟正黑體"/>
                <w:i w:val="0"/>
                <w:iCs w:val="0"/>
                <w:color w:val="auto"/>
                <w:sz w:val="20"/>
                <w:lang w:eastAsia="zh-TW"/>
              </w:rPr>
            </w:pPr>
          </w:p>
        </w:tc>
        <w:tc>
          <w:tcPr>
            <w:tcW w:w="7040" w:type="dxa"/>
          </w:tcPr>
          <w:p w:rsidR="001012DA" w:rsidRPr="000D4923" w:rsidRDefault="001012DA" w:rsidP="00F4342A">
            <w:pPr>
              <w:pStyle w:val="infoYellow"/>
              <w:rPr>
                <w:rFonts w:ascii="微軟正黑體" w:eastAsia="微軟正黑體" w:hAnsi="微軟正黑體"/>
                <w:i w:val="0"/>
                <w:iCs w:val="0"/>
                <w:color w:val="auto"/>
                <w:sz w:val="20"/>
                <w:lang w:eastAsia="zh-TW"/>
              </w:rPr>
            </w:pPr>
          </w:p>
        </w:tc>
      </w:tr>
      <w:tr w:rsidR="001012DA">
        <w:trPr>
          <w:trHeight w:val="340"/>
        </w:trPr>
        <w:tc>
          <w:tcPr>
            <w:tcW w:w="1559" w:type="dxa"/>
          </w:tcPr>
          <w:p w:rsidR="001012DA" w:rsidRPr="000D4923" w:rsidRDefault="001012DA" w:rsidP="00F4342A">
            <w:pPr>
              <w:pStyle w:val="infoYellow"/>
              <w:ind w:left="1" w:hanging="1"/>
              <w:rPr>
                <w:rFonts w:ascii="微軟正黑體" w:eastAsia="微軟正黑體" w:hAnsi="微軟正黑體"/>
                <w:i w:val="0"/>
                <w:iCs w:val="0"/>
                <w:color w:val="auto"/>
                <w:sz w:val="20"/>
                <w:lang w:eastAsia="zh-TW"/>
              </w:rPr>
            </w:pPr>
          </w:p>
        </w:tc>
        <w:tc>
          <w:tcPr>
            <w:tcW w:w="7040" w:type="dxa"/>
          </w:tcPr>
          <w:p w:rsidR="001012DA" w:rsidRPr="000D4923" w:rsidRDefault="001012DA" w:rsidP="00F4342A">
            <w:pPr>
              <w:pStyle w:val="infoYellow"/>
              <w:rPr>
                <w:rFonts w:ascii="微軟正黑體" w:eastAsia="微軟正黑體" w:hAnsi="微軟正黑體"/>
                <w:i w:val="0"/>
                <w:iCs w:val="0"/>
                <w:color w:val="auto"/>
                <w:sz w:val="20"/>
                <w:lang w:eastAsia="zh-TW"/>
              </w:rPr>
            </w:pPr>
          </w:p>
        </w:tc>
      </w:tr>
      <w:tr w:rsidR="001012DA">
        <w:trPr>
          <w:trHeight w:val="340"/>
        </w:trPr>
        <w:tc>
          <w:tcPr>
            <w:tcW w:w="1559" w:type="dxa"/>
          </w:tcPr>
          <w:p w:rsidR="001012DA" w:rsidRPr="000D4923" w:rsidRDefault="001012DA" w:rsidP="00F4342A">
            <w:pPr>
              <w:pStyle w:val="infoYellow"/>
              <w:ind w:left="1" w:hanging="1"/>
              <w:rPr>
                <w:rFonts w:ascii="微軟正黑體" w:eastAsia="微軟正黑體" w:hAnsi="微軟正黑體"/>
                <w:i w:val="0"/>
                <w:iCs w:val="0"/>
                <w:color w:val="auto"/>
                <w:sz w:val="20"/>
                <w:lang w:eastAsia="zh-TW"/>
              </w:rPr>
            </w:pPr>
          </w:p>
        </w:tc>
        <w:tc>
          <w:tcPr>
            <w:tcW w:w="7040" w:type="dxa"/>
          </w:tcPr>
          <w:p w:rsidR="001012DA" w:rsidRPr="000D4923" w:rsidRDefault="001012DA" w:rsidP="00F4342A">
            <w:pPr>
              <w:pStyle w:val="infoYellow"/>
              <w:rPr>
                <w:rFonts w:ascii="微軟正黑體" w:eastAsia="微軟正黑體" w:hAnsi="微軟正黑體" w:cs="Arial"/>
                <w:i w:val="0"/>
                <w:iCs w:val="0"/>
                <w:color w:val="auto"/>
                <w:sz w:val="20"/>
                <w:lang w:eastAsia="zh-TW"/>
              </w:rPr>
            </w:pPr>
          </w:p>
        </w:tc>
      </w:tr>
    </w:tbl>
    <w:p w:rsidR="001012DA" w:rsidRDefault="001012DA" w:rsidP="00697034">
      <w:pPr>
        <w:rPr>
          <w:rFonts w:eastAsia="新細明體"/>
          <w:lang w:eastAsia="zh-TW"/>
        </w:rPr>
      </w:pPr>
    </w:p>
    <w:p w:rsidR="001012DA" w:rsidRPr="00697034" w:rsidRDefault="001012DA" w:rsidP="00697034">
      <w:pPr>
        <w:rPr>
          <w:rFonts w:eastAsia="新細明體"/>
          <w:lang w:eastAsia="zh-TW"/>
        </w:rPr>
      </w:pPr>
    </w:p>
    <w:p w:rsidR="001012DA" w:rsidRPr="00D007E0" w:rsidRDefault="001012DA" w:rsidP="00AA1DBB">
      <w:pPr>
        <w:pStyle w:val="2"/>
        <w:numPr>
          <w:ilvl w:val="1"/>
          <w:numId w:val="5"/>
        </w:numPr>
        <w:tabs>
          <w:tab w:val="num" w:pos="1051"/>
        </w:tabs>
        <w:spacing w:before="0"/>
        <w:rPr>
          <w:rFonts w:eastAsia="標楷體" w:cs="Arial"/>
          <w:szCs w:val="24"/>
          <w:lang w:eastAsia="zh-TW"/>
        </w:rPr>
      </w:pPr>
      <w:bookmarkStart w:id="93" w:name="_Toc482890137"/>
      <w:r w:rsidRPr="00D007E0">
        <w:rPr>
          <w:rFonts w:cs="Arial"/>
          <w:lang w:eastAsia="zh-TW"/>
        </w:rPr>
        <w:t>Attachment:</w:t>
      </w:r>
      <w:bookmarkEnd w:id="93"/>
      <w:r w:rsidRPr="00D007E0">
        <w:rPr>
          <w:rFonts w:eastAsia="標楷體" w:cs="Arial"/>
          <w:szCs w:val="24"/>
          <w:lang w:eastAsia="zh-TW"/>
        </w:rPr>
        <w:t xml:space="preserve"> </w:t>
      </w:r>
    </w:p>
    <w:p w:rsidR="001012DA" w:rsidRDefault="001012DA" w:rsidP="004C584A">
      <w:pPr>
        <w:ind w:leftChars="425" w:left="850" w:firstLine="1"/>
        <w:rPr>
          <w:rFonts w:eastAsia="新細明體"/>
          <w:lang w:val="en-US" w:eastAsia="zh-TW"/>
        </w:rPr>
      </w:pPr>
    </w:p>
    <w:p w:rsidR="001012DA" w:rsidRDefault="001012DA" w:rsidP="004C584A">
      <w:pPr>
        <w:ind w:leftChars="425" w:left="850" w:firstLine="1"/>
        <w:rPr>
          <w:rFonts w:eastAsia="新細明體"/>
          <w:lang w:val="en-US" w:eastAsia="zh-TW"/>
        </w:rPr>
      </w:pPr>
      <w:r w:rsidRPr="00DA751F">
        <w:rPr>
          <w:rFonts w:ascii="Verdana" w:eastAsia="標楷體" w:hAnsi="Verdana"/>
          <w:szCs w:val="24"/>
          <w:lang w:eastAsia="zh-TW"/>
        </w:rPr>
        <w:t>【</w:t>
      </w:r>
      <w:r>
        <w:rPr>
          <w:rFonts w:ascii="Verdana" w:eastAsia="標楷體" w:hAnsi="Verdana" w:hint="eastAsia"/>
          <w:szCs w:val="24"/>
          <w:lang w:eastAsia="zh-TW"/>
        </w:rPr>
        <w:t>針對本需求其他相關說明介紹</w:t>
      </w:r>
      <w:r w:rsidRPr="00DA751F">
        <w:rPr>
          <w:rFonts w:ascii="Verdana" w:eastAsia="標楷體" w:hAnsi="Verdana"/>
          <w:szCs w:val="24"/>
          <w:lang w:eastAsia="zh-TW"/>
        </w:rPr>
        <w:t>】</w:t>
      </w:r>
    </w:p>
    <w:p w:rsidR="00E45E7D" w:rsidRPr="002F2B36" w:rsidRDefault="00E45E7D" w:rsidP="00AA1DBB">
      <w:pPr>
        <w:pStyle w:val="10"/>
        <w:numPr>
          <w:ilvl w:val="0"/>
          <w:numId w:val="5"/>
        </w:numPr>
        <w:shd w:val="clear" w:color="auto" w:fill="auto"/>
        <w:rPr>
          <w:kern w:val="0"/>
        </w:rPr>
      </w:pPr>
      <w:bookmarkStart w:id="94" w:name="_Toc461126261"/>
      <w:bookmarkStart w:id="95" w:name="_Toc482890138"/>
      <w:bookmarkEnd w:id="90"/>
      <w:r w:rsidRPr="002F2B36">
        <w:rPr>
          <w:kern w:val="0"/>
        </w:rPr>
        <w:t>Signatures</w:t>
      </w:r>
      <w:bookmarkEnd w:id="94"/>
      <w:bookmarkEnd w:id="95"/>
      <w:r w:rsidRPr="002F2B36">
        <w:rPr>
          <w:rFonts w:hint="eastAsia"/>
          <w:kern w:val="0"/>
        </w:rPr>
        <w:t xml:space="preserve"> </w:t>
      </w:r>
    </w:p>
    <w:p w:rsidR="00E45E7D" w:rsidRDefault="00E45E7D" w:rsidP="00E45E7D">
      <w:pPr>
        <w:rPr>
          <w:rFonts w:eastAsia="新細明體"/>
          <w:lang w:eastAsia="zh-TW"/>
        </w:rPr>
      </w:pPr>
    </w:p>
    <w:tbl>
      <w:tblPr>
        <w:tblW w:w="474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75"/>
        <w:gridCol w:w="4519"/>
        <w:gridCol w:w="3412"/>
      </w:tblGrid>
      <w:tr w:rsidR="00E45E7D" w:rsidRPr="00CA588A" w:rsidTr="002904E8">
        <w:trPr>
          <w:trHeight w:val="240"/>
        </w:trPr>
        <w:tc>
          <w:tcPr>
            <w:tcW w:w="5000" w:type="pct"/>
            <w:gridSpan w:val="3"/>
            <w:vAlign w:val="center"/>
          </w:tcPr>
          <w:p w:rsidR="00E45E7D" w:rsidRPr="00CA588A" w:rsidRDefault="00E45E7D" w:rsidP="002904E8">
            <w:pPr>
              <w:pStyle w:val="TableTextLeft1"/>
              <w:rPr>
                <w:rFonts w:asciiTheme="minorHAnsi" w:hAnsiTheme="minorHAnsi" w:cstheme="minorHAnsi"/>
                <w:b/>
              </w:rPr>
            </w:pPr>
            <w:r w:rsidRPr="00CA588A">
              <w:rPr>
                <w:rFonts w:asciiTheme="minorHAnsi" w:hAnsiTheme="minorHAnsi" w:cstheme="minorHAnsi"/>
                <w:lang w:val="fr-FR"/>
              </w:rPr>
              <w:t>The following people have reviewed and approved the contents of this document.</w:t>
            </w:r>
          </w:p>
        </w:tc>
      </w:tr>
      <w:tr w:rsidR="0050150A" w:rsidRPr="00CA588A" w:rsidTr="002904E8">
        <w:trPr>
          <w:trHeight w:val="720"/>
        </w:trPr>
        <w:tc>
          <w:tcPr>
            <w:tcW w:w="872" w:type="pct"/>
            <w:vMerge w:val="restart"/>
            <w:shd w:val="clear" w:color="auto" w:fill="C0C0C0"/>
            <w:vAlign w:val="center"/>
          </w:tcPr>
          <w:p w:rsidR="0050150A" w:rsidRPr="00CA588A" w:rsidRDefault="0050150A" w:rsidP="002904E8">
            <w:pPr>
              <w:pStyle w:val="TableHeadLeft1"/>
              <w:rPr>
                <w:rFonts w:asciiTheme="minorHAnsi" w:hAnsiTheme="minorHAnsi" w:cstheme="minorHAnsi"/>
              </w:rPr>
            </w:pPr>
            <w:r w:rsidRPr="00CA588A">
              <w:rPr>
                <w:rFonts w:asciiTheme="minorHAnsi" w:hAnsiTheme="minorHAnsi" w:cstheme="minorHAnsi"/>
              </w:rPr>
              <w:t>Approver 1</w:t>
            </w:r>
          </w:p>
        </w:tc>
        <w:tc>
          <w:tcPr>
            <w:tcW w:w="2352" w:type="pct"/>
            <w:vAlign w:val="center"/>
          </w:tcPr>
          <w:p w:rsidR="0050150A" w:rsidRPr="00CA588A" w:rsidRDefault="0050150A" w:rsidP="002904E8">
            <w:pPr>
              <w:pStyle w:val="TableTextLeft1"/>
              <w:rPr>
                <w:rFonts w:asciiTheme="minorHAnsi" w:hAnsiTheme="minorHAnsi" w:cstheme="minorHAnsi"/>
              </w:rPr>
            </w:pPr>
          </w:p>
        </w:tc>
        <w:tc>
          <w:tcPr>
            <w:tcW w:w="1776" w:type="pct"/>
            <w:vAlign w:val="center"/>
          </w:tcPr>
          <w:p w:rsidR="0050150A" w:rsidRPr="00CA588A" w:rsidRDefault="0050150A" w:rsidP="002904E8">
            <w:pPr>
              <w:pStyle w:val="TableTextLeft1"/>
              <w:rPr>
                <w:rFonts w:asciiTheme="minorHAnsi" w:hAnsiTheme="minorHAnsi" w:cstheme="minorHAnsi"/>
              </w:rPr>
            </w:pPr>
          </w:p>
        </w:tc>
      </w:tr>
      <w:tr w:rsidR="00E45E7D" w:rsidRPr="00CA588A" w:rsidTr="002904E8">
        <w:trPr>
          <w:trHeight w:val="490"/>
        </w:trPr>
        <w:tc>
          <w:tcPr>
            <w:tcW w:w="872" w:type="pct"/>
            <w:vMerge/>
            <w:shd w:val="clear" w:color="auto" w:fill="C0C0C0"/>
            <w:vAlign w:val="center"/>
          </w:tcPr>
          <w:p w:rsidR="00E45E7D" w:rsidRPr="00CA588A" w:rsidRDefault="00E45E7D" w:rsidP="002904E8">
            <w:pPr>
              <w:pStyle w:val="TableHeadLeft1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52" w:type="pct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E45E7D" w:rsidRPr="00CA588A" w:rsidRDefault="00E45E7D" w:rsidP="002904E8">
            <w:pPr>
              <w:pStyle w:val="TableHeadLeft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Name</w:t>
            </w:r>
          </w:p>
        </w:tc>
        <w:tc>
          <w:tcPr>
            <w:tcW w:w="1776" w:type="pct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E45E7D" w:rsidRPr="00CA588A" w:rsidRDefault="00E45E7D" w:rsidP="002904E8">
            <w:pPr>
              <w:pStyle w:val="TableHeadLeft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Designation/Role</w:t>
            </w:r>
          </w:p>
        </w:tc>
      </w:tr>
      <w:tr w:rsidR="00E45E7D" w:rsidRPr="00CA588A" w:rsidTr="002904E8">
        <w:trPr>
          <w:trHeight w:val="490"/>
        </w:trPr>
        <w:tc>
          <w:tcPr>
            <w:tcW w:w="872" w:type="pct"/>
            <w:vMerge/>
            <w:shd w:val="clear" w:color="auto" w:fill="C0C0C0"/>
            <w:vAlign w:val="center"/>
          </w:tcPr>
          <w:p w:rsidR="00E45E7D" w:rsidRPr="00CA588A" w:rsidRDefault="00E45E7D" w:rsidP="002904E8">
            <w:pPr>
              <w:pStyle w:val="TableHeadLeft1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52" w:type="pct"/>
            <w:shd w:val="clear" w:color="auto" w:fill="auto"/>
            <w:vAlign w:val="center"/>
          </w:tcPr>
          <w:p w:rsidR="00E45E7D" w:rsidRPr="00CA588A" w:rsidRDefault="00654EF3" w:rsidP="002904E8">
            <w:pPr>
              <w:pStyle w:val="TableHeadLeft1"/>
              <w:rPr>
                <w:rFonts w:asciiTheme="minorHAnsi" w:hAnsiTheme="minorHAnsi" w:cstheme="minorHAnsi"/>
              </w:rPr>
            </w:pPr>
            <w:r>
              <w:fldChar w:fldCharType="begin"/>
            </w:r>
            <w:r>
              <w:fldChar w:fldCharType="end"/>
            </w:r>
          </w:p>
        </w:tc>
        <w:tc>
          <w:tcPr>
            <w:tcW w:w="1776" w:type="pct"/>
            <w:shd w:val="clear" w:color="auto" w:fill="auto"/>
            <w:vAlign w:val="center"/>
          </w:tcPr>
          <w:p w:rsidR="00E45E7D" w:rsidRPr="00CA588A" w:rsidRDefault="00E45E7D" w:rsidP="002904E8">
            <w:pPr>
              <w:pStyle w:val="TableHeadLeft1"/>
              <w:rPr>
                <w:rFonts w:asciiTheme="minorHAnsi" w:hAnsiTheme="minorHAnsi" w:cstheme="minorHAnsi"/>
              </w:rPr>
            </w:pPr>
          </w:p>
        </w:tc>
      </w:tr>
      <w:tr w:rsidR="00E45E7D" w:rsidRPr="00CA588A" w:rsidTr="002904E8">
        <w:trPr>
          <w:trHeight w:val="490"/>
        </w:trPr>
        <w:tc>
          <w:tcPr>
            <w:tcW w:w="872" w:type="pct"/>
            <w:vMerge/>
            <w:shd w:val="clear" w:color="auto" w:fill="C0C0C0"/>
            <w:vAlign w:val="center"/>
          </w:tcPr>
          <w:p w:rsidR="00E45E7D" w:rsidRPr="00CA588A" w:rsidRDefault="00E45E7D" w:rsidP="002904E8">
            <w:pPr>
              <w:pStyle w:val="TableHeadLeft1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52" w:type="pct"/>
            <w:shd w:val="clear" w:color="auto" w:fill="C0C0C0"/>
            <w:vAlign w:val="center"/>
          </w:tcPr>
          <w:p w:rsidR="00E45E7D" w:rsidRPr="00CA588A" w:rsidRDefault="00E45E7D" w:rsidP="002904E8">
            <w:pPr>
              <w:pStyle w:val="TableHeadLeft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Signature</w:t>
            </w:r>
          </w:p>
        </w:tc>
        <w:tc>
          <w:tcPr>
            <w:tcW w:w="1776" w:type="pct"/>
            <w:shd w:val="clear" w:color="auto" w:fill="C0C0C0"/>
            <w:vAlign w:val="center"/>
          </w:tcPr>
          <w:p w:rsidR="00E45E7D" w:rsidRPr="00CA588A" w:rsidRDefault="00E45E7D" w:rsidP="002904E8">
            <w:pPr>
              <w:pStyle w:val="TableHeadLeft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Date</w:t>
            </w:r>
          </w:p>
        </w:tc>
      </w:tr>
      <w:tr w:rsidR="0050150A" w:rsidRPr="00CA588A" w:rsidTr="002904E8">
        <w:trPr>
          <w:trHeight w:val="720"/>
        </w:trPr>
        <w:tc>
          <w:tcPr>
            <w:tcW w:w="872" w:type="pct"/>
            <w:vMerge w:val="restart"/>
            <w:shd w:val="clear" w:color="auto" w:fill="C0C0C0"/>
            <w:vAlign w:val="center"/>
          </w:tcPr>
          <w:p w:rsidR="0050150A" w:rsidRPr="00CA588A" w:rsidRDefault="0050150A" w:rsidP="002904E8">
            <w:pPr>
              <w:pStyle w:val="TableHeadLeft1"/>
              <w:rPr>
                <w:rFonts w:asciiTheme="minorHAnsi" w:hAnsiTheme="minorHAnsi" w:cstheme="minorHAnsi"/>
              </w:rPr>
            </w:pPr>
            <w:r w:rsidRPr="00CA588A">
              <w:rPr>
                <w:rFonts w:asciiTheme="minorHAnsi" w:hAnsiTheme="minorHAnsi" w:cstheme="minorHAnsi"/>
              </w:rPr>
              <w:t>Approver 2</w:t>
            </w:r>
          </w:p>
        </w:tc>
        <w:tc>
          <w:tcPr>
            <w:tcW w:w="2352" w:type="pct"/>
            <w:vAlign w:val="center"/>
          </w:tcPr>
          <w:p w:rsidR="0050150A" w:rsidRPr="00CA588A" w:rsidRDefault="0050150A" w:rsidP="002904E8">
            <w:pPr>
              <w:pStyle w:val="TableTextLeft1"/>
              <w:rPr>
                <w:rFonts w:asciiTheme="minorHAnsi" w:hAnsiTheme="minorHAnsi" w:cstheme="minorHAnsi"/>
              </w:rPr>
            </w:pPr>
          </w:p>
        </w:tc>
        <w:tc>
          <w:tcPr>
            <w:tcW w:w="1776" w:type="pct"/>
            <w:vAlign w:val="center"/>
          </w:tcPr>
          <w:p w:rsidR="0050150A" w:rsidRPr="00CA588A" w:rsidRDefault="0050150A" w:rsidP="002904E8">
            <w:pPr>
              <w:pStyle w:val="TableTextLeft1"/>
              <w:rPr>
                <w:rFonts w:asciiTheme="minorHAnsi" w:hAnsiTheme="minorHAnsi" w:cstheme="minorHAnsi"/>
                <w:lang w:eastAsia="zh-TW"/>
              </w:rPr>
            </w:pPr>
          </w:p>
        </w:tc>
      </w:tr>
      <w:tr w:rsidR="00E45E7D" w:rsidRPr="00CA588A" w:rsidTr="002904E8">
        <w:trPr>
          <w:trHeight w:val="490"/>
        </w:trPr>
        <w:tc>
          <w:tcPr>
            <w:tcW w:w="872" w:type="pct"/>
            <w:vMerge/>
            <w:shd w:val="clear" w:color="auto" w:fill="C0C0C0"/>
            <w:vAlign w:val="center"/>
          </w:tcPr>
          <w:p w:rsidR="00E45E7D" w:rsidRPr="00CA588A" w:rsidRDefault="00E45E7D" w:rsidP="002904E8">
            <w:pPr>
              <w:pStyle w:val="TableHeadLeft1"/>
              <w:rPr>
                <w:rFonts w:asciiTheme="minorHAnsi" w:hAnsiTheme="minorHAnsi" w:cstheme="minorHAnsi"/>
                <w:lang w:eastAsia="zh-TW"/>
              </w:rPr>
            </w:pPr>
          </w:p>
        </w:tc>
        <w:tc>
          <w:tcPr>
            <w:tcW w:w="2352" w:type="pct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E45E7D" w:rsidRPr="00CA588A" w:rsidRDefault="00E45E7D" w:rsidP="002904E8">
            <w:pPr>
              <w:pStyle w:val="TableHeadLeft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Name</w:t>
            </w:r>
          </w:p>
        </w:tc>
        <w:tc>
          <w:tcPr>
            <w:tcW w:w="1776" w:type="pct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E45E7D" w:rsidRPr="00CA588A" w:rsidRDefault="00E45E7D" w:rsidP="002904E8">
            <w:pPr>
              <w:pStyle w:val="TableHeadLeft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Designation/Role</w:t>
            </w:r>
          </w:p>
        </w:tc>
      </w:tr>
      <w:tr w:rsidR="00E45E7D" w:rsidRPr="00CA588A" w:rsidTr="002904E8">
        <w:trPr>
          <w:trHeight w:val="490"/>
        </w:trPr>
        <w:tc>
          <w:tcPr>
            <w:tcW w:w="872" w:type="pct"/>
            <w:vMerge/>
            <w:shd w:val="clear" w:color="auto" w:fill="C0C0C0"/>
            <w:vAlign w:val="center"/>
          </w:tcPr>
          <w:p w:rsidR="00E45E7D" w:rsidRPr="00CA588A" w:rsidRDefault="00E45E7D" w:rsidP="002904E8">
            <w:pPr>
              <w:pStyle w:val="TableHeadLeft1"/>
              <w:rPr>
                <w:rFonts w:asciiTheme="minorHAnsi" w:hAnsiTheme="minorHAnsi" w:cstheme="minorHAnsi"/>
              </w:rPr>
            </w:pPr>
          </w:p>
        </w:tc>
        <w:tc>
          <w:tcPr>
            <w:tcW w:w="2352" w:type="pct"/>
            <w:shd w:val="clear" w:color="auto" w:fill="auto"/>
            <w:vAlign w:val="center"/>
          </w:tcPr>
          <w:p w:rsidR="00E45E7D" w:rsidRPr="00CA588A" w:rsidRDefault="00654EF3" w:rsidP="002904E8">
            <w:pPr>
              <w:pStyle w:val="TableHeadLeft1"/>
              <w:rPr>
                <w:rFonts w:asciiTheme="minorHAnsi" w:hAnsiTheme="minorHAnsi" w:cstheme="minorHAnsi"/>
              </w:rPr>
            </w:pPr>
            <w:r>
              <w:fldChar w:fldCharType="begin"/>
            </w:r>
            <w:r>
              <w:fldChar w:fldCharType="end"/>
            </w:r>
          </w:p>
        </w:tc>
        <w:tc>
          <w:tcPr>
            <w:tcW w:w="1776" w:type="pct"/>
            <w:shd w:val="clear" w:color="auto" w:fill="auto"/>
            <w:vAlign w:val="center"/>
          </w:tcPr>
          <w:p w:rsidR="00E45E7D" w:rsidRPr="00CA588A" w:rsidRDefault="00E45E7D" w:rsidP="002904E8">
            <w:pPr>
              <w:pStyle w:val="TableHeadLeft1"/>
              <w:rPr>
                <w:rFonts w:asciiTheme="minorHAnsi" w:hAnsiTheme="minorHAnsi" w:cstheme="minorHAnsi"/>
              </w:rPr>
            </w:pPr>
          </w:p>
        </w:tc>
      </w:tr>
      <w:tr w:rsidR="00E45E7D" w:rsidRPr="00CA588A" w:rsidTr="002904E8">
        <w:trPr>
          <w:trHeight w:val="490"/>
        </w:trPr>
        <w:tc>
          <w:tcPr>
            <w:tcW w:w="872" w:type="pct"/>
            <w:vMerge/>
            <w:shd w:val="clear" w:color="auto" w:fill="C0C0C0"/>
            <w:vAlign w:val="center"/>
          </w:tcPr>
          <w:p w:rsidR="00E45E7D" w:rsidRPr="00CA588A" w:rsidRDefault="00E45E7D" w:rsidP="002904E8">
            <w:pPr>
              <w:pStyle w:val="TableHeadLeft1"/>
              <w:rPr>
                <w:rFonts w:asciiTheme="minorHAnsi" w:hAnsiTheme="minorHAnsi" w:cstheme="minorHAnsi"/>
              </w:rPr>
            </w:pPr>
          </w:p>
        </w:tc>
        <w:tc>
          <w:tcPr>
            <w:tcW w:w="2352" w:type="pct"/>
            <w:shd w:val="clear" w:color="auto" w:fill="C0C0C0"/>
            <w:vAlign w:val="center"/>
          </w:tcPr>
          <w:p w:rsidR="00E45E7D" w:rsidRPr="00CA588A" w:rsidRDefault="00E45E7D" w:rsidP="002904E8">
            <w:pPr>
              <w:pStyle w:val="TableHeadLeft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Signature</w:t>
            </w:r>
          </w:p>
        </w:tc>
        <w:tc>
          <w:tcPr>
            <w:tcW w:w="1776" w:type="pct"/>
            <w:shd w:val="clear" w:color="auto" w:fill="C0C0C0"/>
            <w:vAlign w:val="center"/>
          </w:tcPr>
          <w:p w:rsidR="00E45E7D" w:rsidRPr="00CA588A" w:rsidRDefault="00E45E7D" w:rsidP="002904E8">
            <w:pPr>
              <w:pStyle w:val="TableHeadLeft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Date</w:t>
            </w:r>
          </w:p>
        </w:tc>
      </w:tr>
      <w:tr w:rsidR="00684197" w:rsidRPr="00CA588A" w:rsidTr="009044E9">
        <w:trPr>
          <w:trHeight w:val="720"/>
        </w:trPr>
        <w:tc>
          <w:tcPr>
            <w:tcW w:w="872" w:type="pct"/>
            <w:vMerge w:val="restart"/>
            <w:shd w:val="clear" w:color="auto" w:fill="C0C0C0"/>
            <w:vAlign w:val="center"/>
          </w:tcPr>
          <w:p w:rsidR="00684197" w:rsidRPr="00CA588A" w:rsidRDefault="00684197" w:rsidP="009044E9">
            <w:pPr>
              <w:pStyle w:val="TableHeadLeft1"/>
              <w:rPr>
                <w:rFonts w:asciiTheme="minorHAnsi" w:hAnsiTheme="minorHAnsi" w:cstheme="minorHAnsi"/>
                <w:lang w:eastAsia="zh-TW"/>
              </w:rPr>
            </w:pPr>
            <w:r w:rsidRPr="00CA588A">
              <w:rPr>
                <w:rFonts w:asciiTheme="minorHAnsi" w:hAnsiTheme="minorHAnsi" w:cstheme="minorHAnsi"/>
              </w:rPr>
              <w:t xml:space="preserve">Approver </w:t>
            </w:r>
            <w:r>
              <w:rPr>
                <w:rFonts w:asciiTheme="minorHAnsi" w:hAnsiTheme="minorHAnsi" w:cstheme="minorHAnsi" w:hint="eastAsia"/>
                <w:lang w:eastAsia="zh-TW"/>
              </w:rPr>
              <w:t>3</w:t>
            </w:r>
          </w:p>
        </w:tc>
        <w:tc>
          <w:tcPr>
            <w:tcW w:w="2352" w:type="pct"/>
            <w:vAlign w:val="center"/>
          </w:tcPr>
          <w:p w:rsidR="00684197" w:rsidRPr="00CA588A" w:rsidRDefault="00684197" w:rsidP="009044E9">
            <w:pPr>
              <w:pStyle w:val="TableTextLeft1"/>
              <w:rPr>
                <w:rFonts w:asciiTheme="minorHAnsi" w:hAnsiTheme="minorHAnsi" w:cstheme="minorHAnsi"/>
              </w:rPr>
            </w:pPr>
          </w:p>
        </w:tc>
        <w:tc>
          <w:tcPr>
            <w:tcW w:w="1776" w:type="pct"/>
            <w:vAlign w:val="center"/>
          </w:tcPr>
          <w:p w:rsidR="00684197" w:rsidRPr="00CA588A" w:rsidRDefault="00684197" w:rsidP="009044E9">
            <w:pPr>
              <w:pStyle w:val="TableTextLeft1"/>
              <w:rPr>
                <w:rFonts w:asciiTheme="minorHAnsi" w:hAnsiTheme="minorHAnsi" w:cstheme="minorHAnsi"/>
                <w:lang w:eastAsia="zh-TW"/>
              </w:rPr>
            </w:pPr>
          </w:p>
        </w:tc>
      </w:tr>
      <w:tr w:rsidR="00684197" w:rsidRPr="00CA588A" w:rsidTr="009044E9">
        <w:trPr>
          <w:trHeight w:val="490"/>
        </w:trPr>
        <w:tc>
          <w:tcPr>
            <w:tcW w:w="872" w:type="pct"/>
            <w:vMerge/>
            <w:shd w:val="clear" w:color="auto" w:fill="C0C0C0"/>
            <w:vAlign w:val="center"/>
          </w:tcPr>
          <w:p w:rsidR="00684197" w:rsidRPr="00CA588A" w:rsidRDefault="00684197" w:rsidP="009044E9">
            <w:pPr>
              <w:pStyle w:val="TableHeadLeft1"/>
              <w:rPr>
                <w:rFonts w:asciiTheme="minorHAnsi" w:hAnsiTheme="minorHAnsi" w:cstheme="minorHAnsi"/>
                <w:lang w:eastAsia="zh-TW"/>
              </w:rPr>
            </w:pPr>
          </w:p>
        </w:tc>
        <w:tc>
          <w:tcPr>
            <w:tcW w:w="2352" w:type="pct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684197" w:rsidRPr="00CA588A" w:rsidRDefault="00684197" w:rsidP="009044E9">
            <w:pPr>
              <w:pStyle w:val="TableHeadLeft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Name</w:t>
            </w:r>
          </w:p>
        </w:tc>
        <w:tc>
          <w:tcPr>
            <w:tcW w:w="1776" w:type="pct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684197" w:rsidRPr="00CA588A" w:rsidRDefault="00684197" w:rsidP="009044E9">
            <w:pPr>
              <w:pStyle w:val="TableHeadLeft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Designation/Role</w:t>
            </w:r>
          </w:p>
        </w:tc>
      </w:tr>
      <w:tr w:rsidR="00684197" w:rsidRPr="00CA588A" w:rsidTr="009044E9">
        <w:trPr>
          <w:trHeight w:val="490"/>
        </w:trPr>
        <w:tc>
          <w:tcPr>
            <w:tcW w:w="872" w:type="pct"/>
            <w:vMerge/>
            <w:shd w:val="clear" w:color="auto" w:fill="C0C0C0"/>
            <w:vAlign w:val="center"/>
          </w:tcPr>
          <w:p w:rsidR="00684197" w:rsidRPr="00CA588A" w:rsidRDefault="00684197" w:rsidP="009044E9">
            <w:pPr>
              <w:pStyle w:val="TableHeadLeft1"/>
              <w:rPr>
                <w:rFonts w:asciiTheme="minorHAnsi" w:hAnsiTheme="minorHAnsi" w:cstheme="minorHAnsi"/>
              </w:rPr>
            </w:pPr>
          </w:p>
        </w:tc>
        <w:tc>
          <w:tcPr>
            <w:tcW w:w="2352" w:type="pct"/>
            <w:shd w:val="clear" w:color="auto" w:fill="auto"/>
            <w:vAlign w:val="center"/>
          </w:tcPr>
          <w:p w:rsidR="00684197" w:rsidRPr="00CA588A" w:rsidRDefault="00654EF3" w:rsidP="009044E9">
            <w:pPr>
              <w:pStyle w:val="TableHeadLeft1"/>
              <w:rPr>
                <w:rFonts w:asciiTheme="minorHAnsi" w:hAnsiTheme="minorHAnsi" w:cstheme="minorHAnsi"/>
              </w:rPr>
            </w:pPr>
            <w:r>
              <w:fldChar w:fldCharType="begin"/>
            </w:r>
            <w:r>
              <w:fldChar w:fldCharType="end"/>
            </w:r>
          </w:p>
        </w:tc>
        <w:tc>
          <w:tcPr>
            <w:tcW w:w="1776" w:type="pct"/>
            <w:shd w:val="clear" w:color="auto" w:fill="auto"/>
            <w:vAlign w:val="center"/>
          </w:tcPr>
          <w:p w:rsidR="00684197" w:rsidRPr="00CA588A" w:rsidRDefault="00684197" w:rsidP="009044E9">
            <w:pPr>
              <w:pStyle w:val="TableHeadLeft1"/>
              <w:rPr>
                <w:rFonts w:asciiTheme="minorHAnsi" w:hAnsiTheme="minorHAnsi" w:cstheme="minorHAnsi"/>
              </w:rPr>
            </w:pPr>
          </w:p>
        </w:tc>
      </w:tr>
      <w:tr w:rsidR="00684197" w:rsidRPr="00CA588A" w:rsidTr="009044E9">
        <w:trPr>
          <w:trHeight w:val="490"/>
        </w:trPr>
        <w:tc>
          <w:tcPr>
            <w:tcW w:w="872" w:type="pct"/>
            <w:vMerge/>
            <w:shd w:val="clear" w:color="auto" w:fill="C0C0C0"/>
            <w:vAlign w:val="center"/>
          </w:tcPr>
          <w:p w:rsidR="00684197" w:rsidRPr="00CA588A" w:rsidRDefault="00684197" w:rsidP="009044E9">
            <w:pPr>
              <w:pStyle w:val="TableHeadLeft1"/>
              <w:rPr>
                <w:rFonts w:asciiTheme="minorHAnsi" w:hAnsiTheme="minorHAnsi" w:cstheme="minorHAnsi"/>
              </w:rPr>
            </w:pPr>
          </w:p>
        </w:tc>
        <w:tc>
          <w:tcPr>
            <w:tcW w:w="2352" w:type="pct"/>
            <w:shd w:val="clear" w:color="auto" w:fill="C0C0C0"/>
            <w:vAlign w:val="center"/>
          </w:tcPr>
          <w:p w:rsidR="00684197" w:rsidRPr="00CA588A" w:rsidRDefault="00684197" w:rsidP="009044E9">
            <w:pPr>
              <w:pStyle w:val="TableHeadLeft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Signature</w:t>
            </w:r>
          </w:p>
        </w:tc>
        <w:tc>
          <w:tcPr>
            <w:tcW w:w="1776" w:type="pct"/>
            <w:shd w:val="clear" w:color="auto" w:fill="C0C0C0"/>
            <w:vAlign w:val="center"/>
          </w:tcPr>
          <w:p w:rsidR="00684197" w:rsidRPr="00CA588A" w:rsidRDefault="00684197" w:rsidP="009044E9">
            <w:pPr>
              <w:pStyle w:val="TableHeadLeft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Date</w:t>
            </w:r>
          </w:p>
        </w:tc>
      </w:tr>
    </w:tbl>
    <w:p w:rsidR="00684197" w:rsidRDefault="00684197" w:rsidP="00684197">
      <w:pPr>
        <w:rPr>
          <w:rFonts w:eastAsia="新細明體"/>
          <w:lang w:eastAsia="zh-TW"/>
        </w:rPr>
      </w:pPr>
    </w:p>
    <w:p w:rsidR="00E45E7D" w:rsidRPr="002F2B36" w:rsidRDefault="00E45E7D" w:rsidP="00AA1DBB">
      <w:pPr>
        <w:pStyle w:val="10"/>
        <w:numPr>
          <w:ilvl w:val="0"/>
          <w:numId w:val="5"/>
        </w:numPr>
        <w:shd w:val="clear" w:color="auto" w:fill="auto"/>
        <w:rPr>
          <w:kern w:val="0"/>
        </w:rPr>
      </w:pPr>
      <w:bookmarkStart w:id="96" w:name="_Toc461126262"/>
      <w:bookmarkStart w:id="97" w:name="_Toc482890139"/>
      <w:r w:rsidRPr="002F2B36">
        <w:rPr>
          <w:rFonts w:hint="eastAsia"/>
          <w:kern w:val="0"/>
        </w:rPr>
        <w:t>Change Requirement History</w:t>
      </w:r>
      <w:bookmarkEnd w:id="96"/>
      <w:bookmarkEnd w:id="97"/>
      <w:r w:rsidRPr="002F2B36">
        <w:rPr>
          <w:rFonts w:hint="eastAsia"/>
          <w:kern w:val="0"/>
        </w:rPr>
        <w:t xml:space="preserve"> </w:t>
      </w:r>
    </w:p>
    <w:tbl>
      <w:tblPr>
        <w:tblW w:w="474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71"/>
        <w:gridCol w:w="1545"/>
        <w:gridCol w:w="2058"/>
        <w:gridCol w:w="4632"/>
      </w:tblGrid>
      <w:tr w:rsidR="00E45E7D" w:rsidRPr="00DB4A8C" w:rsidTr="002904E8">
        <w:trPr>
          <w:cantSplit/>
          <w:tblHeader/>
        </w:trPr>
        <w:tc>
          <w:tcPr>
            <w:tcW w:w="714" w:type="pct"/>
            <w:shd w:val="clear" w:color="auto" w:fill="C0C0C0"/>
          </w:tcPr>
          <w:p w:rsidR="00E45E7D" w:rsidRPr="00DB4A8C" w:rsidRDefault="00E45E7D" w:rsidP="002904E8">
            <w:pPr>
              <w:pStyle w:val="TableHeadCentered1"/>
              <w:rPr>
                <w:rFonts w:ascii="Calibri" w:hAnsi="Calibri" w:cs="Calibri"/>
              </w:rPr>
            </w:pPr>
            <w:r w:rsidRPr="00DB4A8C">
              <w:rPr>
                <w:rFonts w:ascii="Calibri" w:hAnsi="Calibri" w:cs="Calibri"/>
              </w:rPr>
              <w:t>Document Version</w:t>
            </w:r>
          </w:p>
        </w:tc>
        <w:tc>
          <w:tcPr>
            <w:tcW w:w="804" w:type="pct"/>
            <w:shd w:val="clear" w:color="auto" w:fill="C0C0C0"/>
          </w:tcPr>
          <w:p w:rsidR="00E45E7D" w:rsidRPr="00DB4A8C" w:rsidRDefault="00E45E7D" w:rsidP="002904E8">
            <w:pPr>
              <w:pStyle w:val="TableHeadCentered1"/>
              <w:rPr>
                <w:rFonts w:ascii="Calibri" w:hAnsi="Calibri" w:cs="Calibri"/>
              </w:rPr>
            </w:pPr>
            <w:r w:rsidRPr="00DB4A8C">
              <w:rPr>
                <w:rFonts w:ascii="Calibri" w:hAnsi="Calibri" w:cs="Calibri"/>
              </w:rPr>
              <w:t>Date</w:t>
            </w:r>
          </w:p>
        </w:tc>
        <w:tc>
          <w:tcPr>
            <w:tcW w:w="1071" w:type="pct"/>
            <w:shd w:val="clear" w:color="auto" w:fill="C0C0C0"/>
          </w:tcPr>
          <w:p w:rsidR="00E45E7D" w:rsidRPr="00DB4A8C" w:rsidRDefault="00E45E7D" w:rsidP="002904E8">
            <w:pPr>
              <w:pStyle w:val="TableHeadCentered1"/>
              <w:rPr>
                <w:rFonts w:ascii="Calibri" w:hAnsi="Calibri" w:cs="Calibri"/>
              </w:rPr>
            </w:pPr>
            <w:r w:rsidRPr="00DB4A8C">
              <w:rPr>
                <w:rFonts w:ascii="Calibri" w:hAnsi="Calibri" w:cs="Calibri"/>
              </w:rPr>
              <w:t>Revised By</w:t>
            </w:r>
          </w:p>
        </w:tc>
        <w:tc>
          <w:tcPr>
            <w:tcW w:w="2411" w:type="pct"/>
            <w:shd w:val="clear" w:color="auto" w:fill="C0C0C0"/>
          </w:tcPr>
          <w:p w:rsidR="00E45E7D" w:rsidRPr="00DB4A8C" w:rsidRDefault="00E45E7D" w:rsidP="002904E8">
            <w:pPr>
              <w:pStyle w:val="TableHeadCentered1"/>
              <w:rPr>
                <w:rFonts w:ascii="Calibri" w:hAnsi="Calibri" w:cs="Calibri"/>
              </w:rPr>
            </w:pPr>
            <w:r w:rsidRPr="00DB4A8C">
              <w:rPr>
                <w:rFonts w:ascii="Calibri" w:hAnsi="Calibri" w:cs="Calibri"/>
              </w:rPr>
              <w:t>Description/Reason for Revision</w:t>
            </w:r>
          </w:p>
        </w:tc>
      </w:tr>
      <w:tr w:rsidR="00E45E7D" w:rsidRPr="00DB4A8C" w:rsidTr="002904E8">
        <w:trPr>
          <w:cantSplit/>
        </w:trPr>
        <w:tc>
          <w:tcPr>
            <w:tcW w:w="714" w:type="pct"/>
          </w:tcPr>
          <w:p w:rsidR="00E45E7D" w:rsidRPr="00DB4A8C" w:rsidRDefault="00E45E7D" w:rsidP="002904E8">
            <w:pPr>
              <w:pStyle w:val="TableTextCentered1"/>
              <w:rPr>
                <w:rFonts w:ascii="Calibri" w:hAnsi="Calibri" w:cs="Calibri"/>
              </w:rPr>
            </w:pPr>
          </w:p>
        </w:tc>
        <w:tc>
          <w:tcPr>
            <w:tcW w:w="804" w:type="pct"/>
            <w:shd w:val="clear" w:color="auto" w:fill="auto"/>
          </w:tcPr>
          <w:p w:rsidR="00E45E7D" w:rsidRPr="00DB4A8C" w:rsidRDefault="00E45E7D" w:rsidP="002904E8">
            <w:pPr>
              <w:pStyle w:val="TableTextLeft1"/>
              <w:rPr>
                <w:rFonts w:ascii="Calibri" w:hAnsi="Calibri" w:cs="Calibri"/>
              </w:rPr>
            </w:pPr>
          </w:p>
        </w:tc>
        <w:tc>
          <w:tcPr>
            <w:tcW w:w="1071" w:type="pct"/>
            <w:shd w:val="clear" w:color="auto" w:fill="auto"/>
          </w:tcPr>
          <w:p w:rsidR="00E45E7D" w:rsidRPr="00DB4A8C" w:rsidRDefault="00E45E7D" w:rsidP="002904E8">
            <w:pPr>
              <w:pStyle w:val="TableTextLeft1"/>
              <w:rPr>
                <w:rFonts w:ascii="Calibri" w:hAnsi="Calibri" w:cs="Calibri"/>
              </w:rPr>
            </w:pPr>
          </w:p>
        </w:tc>
        <w:tc>
          <w:tcPr>
            <w:tcW w:w="2411" w:type="pct"/>
            <w:shd w:val="clear" w:color="auto" w:fill="auto"/>
          </w:tcPr>
          <w:p w:rsidR="00E45E7D" w:rsidRPr="00DB4A8C" w:rsidRDefault="00E45E7D" w:rsidP="002904E8">
            <w:pPr>
              <w:pStyle w:val="TableTextLeft1"/>
              <w:rPr>
                <w:rFonts w:ascii="Calibri" w:hAnsi="Calibri" w:cs="Calibri"/>
              </w:rPr>
            </w:pPr>
          </w:p>
        </w:tc>
      </w:tr>
    </w:tbl>
    <w:p w:rsidR="00E45E7D" w:rsidRDefault="00E45E7D" w:rsidP="00E45E7D">
      <w:pPr>
        <w:rPr>
          <w:rFonts w:eastAsia="新細明體"/>
          <w:lang w:eastAsia="zh-TW"/>
        </w:rPr>
      </w:pPr>
    </w:p>
    <w:p w:rsidR="004C584A" w:rsidRPr="004C584A" w:rsidRDefault="004C584A" w:rsidP="004C584A">
      <w:pPr>
        <w:rPr>
          <w:rFonts w:eastAsia="新細明體"/>
          <w:lang w:eastAsia="zh-TW"/>
        </w:rPr>
      </w:pPr>
    </w:p>
    <w:sectPr w:rsidR="004C584A" w:rsidRPr="004C584A" w:rsidSect="003868B0">
      <w:headerReference w:type="default" r:id="rId20"/>
      <w:footerReference w:type="default" r:id="rId21"/>
      <w:pgSz w:w="11909" w:h="16834" w:code="9"/>
      <w:pgMar w:top="1080" w:right="569" w:bottom="72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0E4C" w:rsidRDefault="00B50E4C">
      <w:r>
        <w:separator/>
      </w:r>
    </w:p>
  </w:endnote>
  <w:endnote w:type="continuationSeparator" w:id="0">
    <w:p w:rsidR="00B50E4C" w:rsidRDefault="00B50E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old">
    <w:panose1 w:val="00000000000000000000"/>
    <w:charset w:val="00"/>
    <w:family w:val="roman"/>
    <w:notTrueType/>
    <w:pitch w:val="default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4983"/>
      <w:gridCol w:w="4973"/>
    </w:tblGrid>
    <w:tr w:rsidR="00B25405">
      <w:trPr>
        <w:cantSplit/>
        <w:trHeight w:hRule="exact" w:val="340"/>
      </w:trPr>
      <w:tc>
        <w:tcPr>
          <w:tcW w:w="5116" w:type="dxa"/>
          <w:vAlign w:val="center"/>
        </w:tcPr>
        <w:p w:rsidR="00B25405" w:rsidRDefault="00B25405" w:rsidP="006D695E">
          <w:pPr>
            <w:pStyle w:val="a3"/>
            <w:jc w:val="both"/>
          </w:pPr>
          <w:proofErr w:type="spellStart"/>
          <w:r>
            <w:rPr>
              <w:rFonts w:hint="eastAsia"/>
            </w:rPr>
            <w:t>頁次</w:t>
          </w:r>
          <w:proofErr w:type="spellEnd"/>
          <w:r>
            <w:rPr>
              <w:rFonts w:hint="eastAsia"/>
            </w:rPr>
            <w:t xml:space="preserve"> </w:t>
          </w:r>
          <w:r w:rsidR="00EC5BAC">
            <w:rPr>
              <w:rStyle w:val="a9"/>
            </w:rPr>
            <w:fldChar w:fldCharType="begin"/>
          </w:r>
          <w:r>
            <w:rPr>
              <w:rStyle w:val="a9"/>
            </w:rPr>
            <w:instrText xml:space="preserve"> PAGE </w:instrText>
          </w:r>
          <w:r w:rsidR="00EC5BAC">
            <w:rPr>
              <w:rStyle w:val="a9"/>
            </w:rPr>
            <w:fldChar w:fldCharType="separate"/>
          </w:r>
          <w:r w:rsidR="00FC1879">
            <w:rPr>
              <w:rStyle w:val="a9"/>
              <w:noProof/>
            </w:rPr>
            <w:t>7</w:t>
          </w:r>
          <w:r w:rsidR="00EC5BAC">
            <w:rPr>
              <w:rStyle w:val="a9"/>
            </w:rPr>
            <w:fldChar w:fldCharType="end"/>
          </w:r>
          <w:r>
            <w:rPr>
              <w:rStyle w:val="a9"/>
              <w:rFonts w:hint="eastAsia"/>
            </w:rPr>
            <w:t>/</w:t>
          </w:r>
          <w:r w:rsidR="00EC5BAC">
            <w:rPr>
              <w:rStyle w:val="a9"/>
            </w:rPr>
            <w:fldChar w:fldCharType="begin"/>
          </w:r>
          <w:r>
            <w:rPr>
              <w:rStyle w:val="a9"/>
            </w:rPr>
            <w:instrText xml:space="preserve"> NUMPAGES </w:instrText>
          </w:r>
          <w:r w:rsidR="00EC5BAC">
            <w:rPr>
              <w:rStyle w:val="a9"/>
            </w:rPr>
            <w:fldChar w:fldCharType="separate"/>
          </w:r>
          <w:r w:rsidR="00FC1879">
            <w:rPr>
              <w:rStyle w:val="a9"/>
              <w:noProof/>
            </w:rPr>
            <w:t>17</w:t>
          </w:r>
          <w:r w:rsidR="00EC5BAC">
            <w:rPr>
              <w:rStyle w:val="a9"/>
            </w:rPr>
            <w:fldChar w:fldCharType="end"/>
          </w:r>
        </w:p>
      </w:tc>
      <w:tc>
        <w:tcPr>
          <w:tcW w:w="5116" w:type="dxa"/>
          <w:vAlign w:val="center"/>
        </w:tcPr>
        <w:p w:rsidR="00B25405" w:rsidRPr="00744F62" w:rsidRDefault="00B25405" w:rsidP="006D695E">
          <w:pPr>
            <w:pStyle w:val="a3"/>
            <w:wordWrap w:val="0"/>
            <w:spacing w:line="280" w:lineRule="exact"/>
            <w:jc w:val="right"/>
            <w:rPr>
              <w:rFonts w:cs="Arial"/>
            </w:rPr>
          </w:pPr>
          <w:r w:rsidRPr="00744F62">
            <w:rPr>
              <w:rFonts w:eastAsia="新細明體" w:cs="Arial"/>
              <w:b/>
              <w:lang w:eastAsia="zh-TW"/>
            </w:rPr>
            <w:t>SR-XXXXX</w:t>
          </w:r>
          <w:r w:rsidRPr="00744F62">
            <w:rPr>
              <w:rFonts w:cs="Arial"/>
            </w:rPr>
            <w:t xml:space="preserve"> V0.1</w:t>
          </w:r>
        </w:p>
      </w:tc>
    </w:tr>
  </w:tbl>
  <w:p w:rsidR="00B25405" w:rsidRPr="007611D1" w:rsidRDefault="00B25405" w:rsidP="00744F62">
    <w:pPr>
      <w:pStyle w:val="a3"/>
    </w:pPr>
    <w:r>
      <w:rPr>
        <w:noProof/>
        <w:lang w:val="en-US" w:eastAsia="zh-TW"/>
      </w:rPr>
      <w:drawing>
        <wp:inline distT="0" distB="0" distL="0" distR="0" wp14:anchorId="7172F58E" wp14:editId="6243330F">
          <wp:extent cx="3432175" cy="409575"/>
          <wp:effectExtent l="19050" t="0" r="0" b="0"/>
          <wp:docPr id="2" name="圖片 2" descr="地址(英地址縮短)200906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地址(英地址縮短)20090616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32175" cy="4095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B25405" w:rsidRDefault="00B25405">
    <w:pPr>
      <w:pStyle w:val="a3"/>
      <w:rPr>
        <w:lang w:eastAsia="zh-TW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0E4C" w:rsidRDefault="00B50E4C">
      <w:r>
        <w:separator/>
      </w:r>
    </w:p>
  </w:footnote>
  <w:footnote w:type="continuationSeparator" w:id="0">
    <w:p w:rsidR="00B50E4C" w:rsidRDefault="00B50E4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4949"/>
      <w:gridCol w:w="5007"/>
    </w:tblGrid>
    <w:tr w:rsidR="00B25405" w:rsidRPr="00F32E20">
      <w:trPr>
        <w:trHeight w:val="340"/>
      </w:trPr>
      <w:tc>
        <w:tcPr>
          <w:tcW w:w="5116" w:type="dxa"/>
          <w:vAlign w:val="center"/>
        </w:tcPr>
        <w:p w:rsidR="00B25405" w:rsidRPr="00744F62" w:rsidRDefault="00B25405" w:rsidP="006D695E">
          <w:pPr>
            <w:pStyle w:val="a5"/>
            <w:jc w:val="both"/>
            <w:rPr>
              <w:b/>
            </w:rPr>
          </w:pPr>
          <w:r w:rsidRPr="00744F62">
            <w:rPr>
              <w:rFonts w:ascii="新細明體" w:eastAsia="新細明體" w:hAnsi="新細明體" w:hint="eastAsia"/>
              <w:b/>
              <w:lang w:eastAsia="zh-TW"/>
            </w:rPr>
            <w:t>SR-XXXXX</w:t>
          </w:r>
        </w:p>
      </w:tc>
      <w:tc>
        <w:tcPr>
          <w:tcW w:w="5116" w:type="dxa"/>
          <w:vAlign w:val="center"/>
        </w:tcPr>
        <w:p w:rsidR="00B25405" w:rsidRPr="00F32E20" w:rsidRDefault="00B25405" w:rsidP="006D695E">
          <w:pPr>
            <w:pStyle w:val="a5"/>
            <w:jc w:val="right"/>
          </w:pPr>
          <w:r>
            <w:rPr>
              <w:rFonts w:hint="eastAsia"/>
              <w:noProof/>
              <w:lang w:val="en-US" w:eastAsia="zh-TW"/>
            </w:rPr>
            <w:drawing>
              <wp:inline distT="0" distB="0" distL="0" distR="0">
                <wp:extent cx="1391920" cy="600710"/>
                <wp:effectExtent l="19050" t="0" r="0" b="0"/>
                <wp:docPr id="1" name="圖片 1" descr="新聞稿用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新聞稿用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91920" cy="6007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B25405" w:rsidRPr="004D4991" w:rsidRDefault="00B25405" w:rsidP="004D4991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2B16D7A"/>
    <w:multiLevelType w:val="hybridMultilevel"/>
    <w:tmpl w:val="4A6803F2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B8E4884"/>
    <w:multiLevelType w:val="hybridMultilevel"/>
    <w:tmpl w:val="71AC75E8"/>
    <w:lvl w:ilvl="0" w:tplc="5F604826">
      <w:start w:val="1"/>
      <w:numFmt w:val="decimal"/>
      <w:lvlText w:val="(%1)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220622B"/>
    <w:multiLevelType w:val="singleLevel"/>
    <w:tmpl w:val="FFB67D9C"/>
    <w:lvl w:ilvl="0">
      <w:start w:val="1"/>
      <w:numFmt w:val="bullet"/>
      <w:pStyle w:val="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257232F8"/>
    <w:multiLevelType w:val="hybridMultilevel"/>
    <w:tmpl w:val="207A49AE"/>
    <w:lvl w:ilvl="0" w:tplc="F6441836">
      <w:start w:val="1"/>
      <w:numFmt w:val="bullet"/>
      <w:pStyle w:val="TableBulletLis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6DD1DC5"/>
    <w:multiLevelType w:val="hybridMultilevel"/>
    <w:tmpl w:val="71AC75E8"/>
    <w:lvl w:ilvl="0" w:tplc="5F604826">
      <w:start w:val="1"/>
      <w:numFmt w:val="decimal"/>
      <w:lvlText w:val="(%1)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2BE10F56"/>
    <w:multiLevelType w:val="hybridMultilevel"/>
    <w:tmpl w:val="71AC75E8"/>
    <w:lvl w:ilvl="0" w:tplc="5F604826">
      <w:start w:val="1"/>
      <w:numFmt w:val="decimal"/>
      <w:lvlText w:val="(%1)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2F005FC4"/>
    <w:multiLevelType w:val="multilevel"/>
    <w:tmpl w:val="C0506BD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lowerLetter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>
    <w:nsid w:val="2FEC2342"/>
    <w:multiLevelType w:val="hybridMultilevel"/>
    <w:tmpl w:val="B07AC054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9">
    <w:nsid w:val="36B574EB"/>
    <w:multiLevelType w:val="hybridMultilevel"/>
    <w:tmpl w:val="7C80BB92"/>
    <w:lvl w:ilvl="0" w:tplc="920A307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3B602464"/>
    <w:multiLevelType w:val="hybridMultilevel"/>
    <w:tmpl w:val="71AC75E8"/>
    <w:lvl w:ilvl="0" w:tplc="5F604826">
      <w:start w:val="1"/>
      <w:numFmt w:val="decimal"/>
      <w:lvlText w:val="(%1)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3ECD7547"/>
    <w:multiLevelType w:val="hybridMultilevel"/>
    <w:tmpl w:val="71AC75E8"/>
    <w:lvl w:ilvl="0" w:tplc="5F604826">
      <w:start w:val="1"/>
      <w:numFmt w:val="decimal"/>
      <w:lvlText w:val="(%1)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40B0599E"/>
    <w:multiLevelType w:val="hybridMultilevel"/>
    <w:tmpl w:val="71AC75E8"/>
    <w:lvl w:ilvl="0" w:tplc="5F604826">
      <w:start w:val="1"/>
      <w:numFmt w:val="decimal"/>
      <w:lvlText w:val="(%1)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449C53FA"/>
    <w:multiLevelType w:val="hybridMultilevel"/>
    <w:tmpl w:val="71AC75E8"/>
    <w:lvl w:ilvl="0" w:tplc="5F604826">
      <w:start w:val="1"/>
      <w:numFmt w:val="decimal"/>
      <w:lvlText w:val="(%1)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4AA864F6"/>
    <w:multiLevelType w:val="multilevel"/>
    <w:tmpl w:val="9CDE691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num" w:pos="6264"/>
        </w:tabs>
        <w:ind w:left="6264" w:hanging="1134"/>
      </w:pPr>
      <w:rPr>
        <w:rFonts w:hint="eastAsia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0" w:firstLine="0"/>
      </w:pPr>
      <w:rPr>
        <w:rFonts w:hint="default"/>
      </w:rPr>
    </w:lvl>
  </w:abstractNum>
  <w:abstractNum w:abstractNumId="15">
    <w:nsid w:val="4D4B722E"/>
    <w:multiLevelType w:val="hybridMultilevel"/>
    <w:tmpl w:val="3FD06348"/>
    <w:lvl w:ilvl="0" w:tplc="3C2CC15A">
      <w:start w:val="1"/>
      <w:numFmt w:val="upperRoman"/>
      <w:pStyle w:val="8"/>
      <w:lvlText w:val="%1."/>
      <w:lvlJc w:val="left"/>
      <w:pPr>
        <w:ind w:left="480" w:hanging="480"/>
      </w:pPr>
      <w:rPr>
        <w:lang w:val="en-AU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4EF842A0"/>
    <w:multiLevelType w:val="multilevel"/>
    <w:tmpl w:val="8042FF22"/>
    <w:styleLink w:val="1"/>
    <w:lvl w:ilvl="0">
      <w:start w:val="1"/>
      <w:numFmt w:val="decimal"/>
      <w:lvlText w:val="Step %1."/>
      <w:lvlJc w:val="left"/>
      <w:pPr>
        <w:ind w:left="850" w:hanging="425"/>
      </w:pPr>
      <w:rPr>
        <w:rFonts w:hint="eastAsia"/>
      </w:rPr>
    </w:lvl>
    <w:lvl w:ilvl="1">
      <w:start w:val="1"/>
      <w:numFmt w:val="lowerLetter"/>
      <w:lvlText w:val="%1.%2"/>
      <w:lvlJc w:val="left"/>
      <w:pPr>
        <w:ind w:left="181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24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40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97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8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1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27" w:hanging="1700"/>
      </w:pPr>
      <w:rPr>
        <w:rFonts w:hint="eastAsia"/>
      </w:rPr>
    </w:lvl>
  </w:abstractNum>
  <w:abstractNum w:abstractNumId="17">
    <w:nsid w:val="50DC48A2"/>
    <w:multiLevelType w:val="hybridMultilevel"/>
    <w:tmpl w:val="5C7C7C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52693D3D"/>
    <w:multiLevelType w:val="hybridMultilevel"/>
    <w:tmpl w:val="7C80BB92"/>
    <w:lvl w:ilvl="0" w:tplc="920A307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5C0B4A56"/>
    <w:multiLevelType w:val="hybridMultilevel"/>
    <w:tmpl w:val="248C5A2C"/>
    <w:lvl w:ilvl="0" w:tplc="A5CE5A88">
      <w:start w:val="1"/>
      <w:numFmt w:val="upperRoman"/>
      <w:lvlText w:val="%1."/>
      <w:lvlJc w:val="left"/>
      <w:pPr>
        <w:ind w:left="480" w:hanging="480"/>
      </w:pPr>
      <w:rPr>
        <w:lang w:val="en-AU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5CFA3783"/>
    <w:multiLevelType w:val="hybridMultilevel"/>
    <w:tmpl w:val="B75CC3B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>
    <w:nsid w:val="60711599"/>
    <w:multiLevelType w:val="singleLevel"/>
    <w:tmpl w:val="6C6E17FE"/>
    <w:lvl w:ilvl="0">
      <w:start w:val="1"/>
      <w:numFmt w:val="bullet"/>
      <w:pStyle w:val="ListBulletEn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22577F5"/>
    <w:multiLevelType w:val="hybridMultilevel"/>
    <w:tmpl w:val="117651B2"/>
    <w:lvl w:ilvl="0" w:tplc="7BDAFDC8">
      <w:start w:val="1"/>
      <w:numFmt w:val="decimal"/>
      <w:lvlText w:val="%1."/>
      <w:lvlJc w:val="left"/>
      <w:pPr>
        <w:ind w:left="360" w:hanging="360"/>
      </w:pPr>
      <w:rPr>
        <w:rFonts w:hint="eastAsia"/>
        <w:color w:val="auto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68985B39"/>
    <w:multiLevelType w:val="hybridMultilevel"/>
    <w:tmpl w:val="A4FA8BD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6F097A82"/>
    <w:multiLevelType w:val="multilevel"/>
    <w:tmpl w:val="AB4E59B2"/>
    <w:lvl w:ilvl="0">
      <w:start w:val="1"/>
      <w:numFmt w:val="decimal"/>
      <w:pStyle w:val="n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5">
    <w:nsid w:val="7E8809F1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default"/>
      </w:rPr>
    </w:lvl>
  </w:abstractNum>
  <w:num w:numId="1">
    <w:abstractNumId w:val="14"/>
  </w:num>
  <w:num w:numId="2">
    <w:abstractNumId w:val="3"/>
  </w:num>
  <w:num w:numId="3">
    <w:abstractNumId w:val="21"/>
  </w:num>
  <w:num w:numId="4">
    <w:abstractNumId w:val="24"/>
  </w:num>
  <w:num w:numId="5">
    <w:abstractNumId w:val="25"/>
  </w:num>
  <w:num w:numId="6">
    <w:abstractNumId w:val="4"/>
  </w:num>
  <w:num w:numId="7">
    <w:abstractNumId w:val="15"/>
  </w:num>
  <w:num w:numId="8">
    <w:abstractNumId w:val="8"/>
  </w:num>
  <w:num w:numId="9">
    <w:abstractNumId w:val="1"/>
  </w:num>
  <w:num w:numId="10">
    <w:abstractNumId w:val="16"/>
  </w:num>
  <w:num w:numId="11">
    <w:abstractNumId w:val="18"/>
  </w:num>
  <w:num w:numId="12">
    <w:abstractNumId w:val="7"/>
  </w:num>
  <w:num w:numId="13">
    <w:abstractNumId w:val="22"/>
  </w:num>
  <w:num w:numId="14">
    <w:abstractNumId w:val="9"/>
  </w:num>
  <w:num w:numId="15">
    <w:abstractNumId w:val="17"/>
  </w:num>
  <w:num w:numId="16">
    <w:abstractNumId w:val="20"/>
  </w:num>
  <w:num w:numId="17">
    <w:abstractNumId w:val="19"/>
  </w:num>
  <w:num w:numId="18">
    <w:abstractNumId w:val="5"/>
  </w:num>
  <w:num w:numId="19">
    <w:abstractNumId w:val="12"/>
  </w:num>
  <w:num w:numId="20">
    <w:abstractNumId w:val="6"/>
  </w:num>
  <w:num w:numId="21">
    <w:abstractNumId w:val="2"/>
  </w:num>
  <w:num w:numId="22">
    <w:abstractNumId w:val="10"/>
  </w:num>
  <w:num w:numId="23">
    <w:abstractNumId w:val="13"/>
  </w:num>
  <w:num w:numId="24">
    <w:abstractNumId w:val="23"/>
  </w:num>
  <w:num w:numId="25">
    <w:abstractNumId w:val="11"/>
  </w:num>
  <w:num w:numId="26">
    <w:abstractNumId w:val="21"/>
    <w:lvlOverride w:ilvl="0">
      <w:startOverride w:val="1"/>
    </w:lvlOverride>
  </w:num>
  <w:num w:numId="27">
    <w:abstractNumId w:val="21"/>
    <w:lvlOverride w:ilvl="0">
      <w:startOverride w:val="1"/>
    </w:lvlOverride>
  </w:num>
  <w:num w:numId="28">
    <w:abstractNumId w:val="21"/>
    <w:lvlOverride w:ilvl="0">
      <w:startOverride w:val="1"/>
    </w:lvlOverride>
  </w:num>
  <w:num w:numId="29">
    <w:abstractNumId w:val="21"/>
    <w:lvlOverride w:ilvl="0">
      <w:startOverride w:val="1"/>
    </w:lvlOverride>
  </w:num>
  <w:num w:numId="30">
    <w:abstractNumId w:val="21"/>
    <w:lvlOverride w:ilvl="0">
      <w:startOverride w:val="1"/>
    </w:lvlOverride>
  </w:num>
  <w:num w:numId="31">
    <w:abstractNumId w:val="21"/>
    <w:lvlOverride w:ilvl="0">
      <w:startOverride w:val="1"/>
    </w:lvlOverride>
  </w:num>
  <w:num w:numId="32">
    <w:abstractNumId w:val="21"/>
    <w:lvlOverride w:ilvl="0">
      <w:startOverride w:val="1"/>
    </w:lvlOverride>
  </w:num>
  <w:num w:numId="33">
    <w:abstractNumId w:val="21"/>
    <w:lvlOverride w:ilvl="0">
      <w:startOverride w:val="1"/>
    </w:lvlOverride>
  </w:num>
  <w:num w:numId="34">
    <w:abstractNumId w:val="21"/>
    <w:lvlOverride w:ilvl="0">
      <w:startOverride w:val="1"/>
    </w:lvlOverride>
  </w:num>
  <w:num w:numId="35">
    <w:abstractNumId w:val="21"/>
    <w:lvlOverride w:ilvl="0">
      <w:startOverride w:val="1"/>
    </w:lvlOverride>
  </w:num>
  <w:num w:numId="36">
    <w:abstractNumId w:val="21"/>
    <w:lvlOverride w:ilvl="0">
      <w:startOverride w:val="1"/>
    </w:lvlOverride>
  </w:num>
  <w:num w:numId="37">
    <w:abstractNumId w:val="21"/>
    <w:lvlOverride w:ilvl="0">
      <w:startOverride w:val="1"/>
    </w:lvlOverride>
  </w:num>
  <w:num w:numId="38">
    <w:abstractNumId w:val="21"/>
    <w:lvlOverride w:ilvl="0">
      <w:startOverride w:val="1"/>
    </w:lvlOverride>
  </w:num>
  <w:num w:numId="39">
    <w:abstractNumId w:val="21"/>
    <w:lvlOverride w:ilvl="0">
      <w:startOverride w:val="1"/>
    </w:lvlOverride>
  </w:num>
  <w:num w:numId="40">
    <w:abstractNumId w:val="21"/>
    <w:lvlOverride w:ilvl="0">
      <w:startOverride w:val="1"/>
    </w:lvlOverride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hideSpellingErrors/>
  <w:activeWritingStyle w:appName="MSWord" w:lang="en-AU" w:vendorID="64" w:dllVersion="131078" w:nlCheck="1" w:checkStyle="1"/>
  <w:activeWritingStyle w:appName="MSWord" w:lang="en-GB" w:vendorID="64" w:dllVersion="131078" w:nlCheck="1" w:checkStyle="1"/>
  <w:activeWritingStyle w:appName="MSWord" w:lang="en-US" w:vendorID="64" w:dllVersion="131078" w:nlCheck="1" w:checkStyle="1"/>
  <w:activeWritingStyle w:appName="MSWord" w:lang="zh-CN" w:vendorID="64" w:dllVersion="131077" w:nlCheck="1" w:checkStyle="1"/>
  <w:activeWritingStyle w:appName="MSWord" w:lang="es-ES" w:vendorID="64" w:dllVersion="131078" w:nlCheck="1" w:checkStyle="1"/>
  <w:activeWritingStyle w:appName="MSWord" w:lang="fr-FR" w:vendorID="64" w:dllVersion="131078" w:nlCheck="1" w:checkStyle="1"/>
  <w:activeWritingStyle w:appName="MSWord" w:lang="zh-TW" w:vendorID="64" w:dllVersion="131077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cumentProtection w:edit="readOnly" w:enforcement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97281">
      <o:colormru v:ext="edit" colors="#f90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D73DF"/>
    <w:rsid w:val="00000EE8"/>
    <w:rsid w:val="000025BD"/>
    <w:rsid w:val="000030F7"/>
    <w:rsid w:val="00003318"/>
    <w:rsid w:val="0000339D"/>
    <w:rsid w:val="0000371E"/>
    <w:rsid w:val="00003CB6"/>
    <w:rsid w:val="00003D35"/>
    <w:rsid w:val="00003F0D"/>
    <w:rsid w:val="000049CC"/>
    <w:rsid w:val="00004B70"/>
    <w:rsid w:val="000068CE"/>
    <w:rsid w:val="00006F52"/>
    <w:rsid w:val="00007175"/>
    <w:rsid w:val="000072C3"/>
    <w:rsid w:val="00010EA8"/>
    <w:rsid w:val="00010F54"/>
    <w:rsid w:val="000115E4"/>
    <w:rsid w:val="00012AF2"/>
    <w:rsid w:val="00012C6C"/>
    <w:rsid w:val="00012DCD"/>
    <w:rsid w:val="00013546"/>
    <w:rsid w:val="000139AA"/>
    <w:rsid w:val="00013D49"/>
    <w:rsid w:val="00013FEA"/>
    <w:rsid w:val="000140A1"/>
    <w:rsid w:val="00014356"/>
    <w:rsid w:val="00015915"/>
    <w:rsid w:val="00016501"/>
    <w:rsid w:val="00016A67"/>
    <w:rsid w:val="00016FDB"/>
    <w:rsid w:val="00017397"/>
    <w:rsid w:val="0002084D"/>
    <w:rsid w:val="000208D3"/>
    <w:rsid w:val="000209D5"/>
    <w:rsid w:val="000210B1"/>
    <w:rsid w:val="000213ED"/>
    <w:rsid w:val="00021E70"/>
    <w:rsid w:val="00021F50"/>
    <w:rsid w:val="000220E2"/>
    <w:rsid w:val="00022221"/>
    <w:rsid w:val="000227CC"/>
    <w:rsid w:val="00022CDF"/>
    <w:rsid w:val="000230A6"/>
    <w:rsid w:val="00023E6D"/>
    <w:rsid w:val="000245F4"/>
    <w:rsid w:val="0002461C"/>
    <w:rsid w:val="00024B55"/>
    <w:rsid w:val="00024BEF"/>
    <w:rsid w:val="00025B3D"/>
    <w:rsid w:val="00025F58"/>
    <w:rsid w:val="00026101"/>
    <w:rsid w:val="0002686C"/>
    <w:rsid w:val="0002710E"/>
    <w:rsid w:val="000274D7"/>
    <w:rsid w:val="00027C3C"/>
    <w:rsid w:val="00027D44"/>
    <w:rsid w:val="00027D59"/>
    <w:rsid w:val="00030415"/>
    <w:rsid w:val="000314A3"/>
    <w:rsid w:val="000314AB"/>
    <w:rsid w:val="0003165B"/>
    <w:rsid w:val="000318E9"/>
    <w:rsid w:val="00031F9A"/>
    <w:rsid w:val="000321C8"/>
    <w:rsid w:val="00032A49"/>
    <w:rsid w:val="00033553"/>
    <w:rsid w:val="00033B68"/>
    <w:rsid w:val="00034227"/>
    <w:rsid w:val="000348EE"/>
    <w:rsid w:val="00034EDA"/>
    <w:rsid w:val="000355BA"/>
    <w:rsid w:val="00036E41"/>
    <w:rsid w:val="00036ECD"/>
    <w:rsid w:val="00036F2F"/>
    <w:rsid w:val="00037345"/>
    <w:rsid w:val="000377B0"/>
    <w:rsid w:val="00037E5F"/>
    <w:rsid w:val="000401AD"/>
    <w:rsid w:val="0004042E"/>
    <w:rsid w:val="00040B4E"/>
    <w:rsid w:val="00041235"/>
    <w:rsid w:val="0004123C"/>
    <w:rsid w:val="00042286"/>
    <w:rsid w:val="0004246B"/>
    <w:rsid w:val="000424E5"/>
    <w:rsid w:val="00042A43"/>
    <w:rsid w:val="00042BDF"/>
    <w:rsid w:val="00042D58"/>
    <w:rsid w:val="00042EB4"/>
    <w:rsid w:val="00042FE7"/>
    <w:rsid w:val="000430E9"/>
    <w:rsid w:val="00043917"/>
    <w:rsid w:val="00044272"/>
    <w:rsid w:val="00044F87"/>
    <w:rsid w:val="00045146"/>
    <w:rsid w:val="000458B0"/>
    <w:rsid w:val="00045955"/>
    <w:rsid w:val="000462D3"/>
    <w:rsid w:val="00046736"/>
    <w:rsid w:val="0004682F"/>
    <w:rsid w:val="00046DDA"/>
    <w:rsid w:val="00046E3C"/>
    <w:rsid w:val="00047440"/>
    <w:rsid w:val="00047AD4"/>
    <w:rsid w:val="000500FD"/>
    <w:rsid w:val="00050270"/>
    <w:rsid w:val="0005059F"/>
    <w:rsid w:val="00050C19"/>
    <w:rsid w:val="00050F24"/>
    <w:rsid w:val="0005139A"/>
    <w:rsid w:val="00051A24"/>
    <w:rsid w:val="00051D31"/>
    <w:rsid w:val="00052A13"/>
    <w:rsid w:val="0005330C"/>
    <w:rsid w:val="000550EB"/>
    <w:rsid w:val="00055379"/>
    <w:rsid w:val="0005598F"/>
    <w:rsid w:val="00055F5A"/>
    <w:rsid w:val="00056003"/>
    <w:rsid w:val="000562DF"/>
    <w:rsid w:val="0005664A"/>
    <w:rsid w:val="00056B4B"/>
    <w:rsid w:val="00056C45"/>
    <w:rsid w:val="00057003"/>
    <w:rsid w:val="00057A4D"/>
    <w:rsid w:val="00057ACF"/>
    <w:rsid w:val="000602A4"/>
    <w:rsid w:val="00060542"/>
    <w:rsid w:val="000608AC"/>
    <w:rsid w:val="000609A4"/>
    <w:rsid w:val="00062127"/>
    <w:rsid w:val="00062B2B"/>
    <w:rsid w:val="00062EEB"/>
    <w:rsid w:val="00063FF4"/>
    <w:rsid w:val="00064015"/>
    <w:rsid w:val="000648C2"/>
    <w:rsid w:val="00064A99"/>
    <w:rsid w:val="00064ED6"/>
    <w:rsid w:val="00065133"/>
    <w:rsid w:val="000651B0"/>
    <w:rsid w:val="00065789"/>
    <w:rsid w:val="000662E2"/>
    <w:rsid w:val="0006683E"/>
    <w:rsid w:val="00066918"/>
    <w:rsid w:val="00067438"/>
    <w:rsid w:val="0007170F"/>
    <w:rsid w:val="00071BAF"/>
    <w:rsid w:val="00071E64"/>
    <w:rsid w:val="00072101"/>
    <w:rsid w:val="000726E2"/>
    <w:rsid w:val="00072C71"/>
    <w:rsid w:val="0007328E"/>
    <w:rsid w:val="000735A0"/>
    <w:rsid w:val="000736A5"/>
    <w:rsid w:val="000745CA"/>
    <w:rsid w:val="000748D0"/>
    <w:rsid w:val="00075321"/>
    <w:rsid w:val="00075576"/>
    <w:rsid w:val="0008009B"/>
    <w:rsid w:val="000800D6"/>
    <w:rsid w:val="00080558"/>
    <w:rsid w:val="00080A5C"/>
    <w:rsid w:val="00080DDE"/>
    <w:rsid w:val="00081447"/>
    <w:rsid w:val="000817D1"/>
    <w:rsid w:val="00082AF7"/>
    <w:rsid w:val="000831F2"/>
    <w:rsid w:val="000836D4"/>
    <w:rsid w:val="00083EF4"/>
    <w:rsid w:val="00083F61"/>
    <w:rsid w:val="00085032"/>
    <w:rsid w:val="00085A97"/>
    <w:rsid w:val="00086032"/>
    <w:rsid w:val="00086148"/>
    <w:rsid w:val="0008672C"/>
    <w:rsid w:val="00086D49"/>
    <w:rsid w:val="0008700A"/>
    <w:rsid w:val="00087E15"/>
    <w:rsid w:val="00090E7B"/>
    <w:rsid w:val="000914C4"/>
    <w:rsid w:val="00091CF1"/>
    <w:rsid w:val="00091F1E"/>
    <w:rsid w:val="00092B6F"/>
    <w:rsid w:val="0009304C"/>
    <w:rsid w:val="00093E81"/>
    <w:rsid w:val="000945D0"/>
    <w:rsid w:val="00094827"/>
    <w:rsid w:val="00094B5A"/>
    <w:rsid w:val="000951FE"/>
    <w:rsid w:val="0009538C"/>
    <w:rsid w:val="00095F2C"/>
    <w:rsid w:val="00096261"/>
    <w:rsid w:val="00096A65"/>
    <w:rsid w:val="00096DDC"/>
    <w:rsid w:val="00096E0E"/>
    <w:rsid w:val="00096F00"/>
    <w:rsid w:val="00096F6A"/>
    <w:rsid w:val="000977C7"/>
    <w:rsid w:val="000978A1"/>
    <w:rsid w:val="000A01F1"/>
    <w:rsid w:val="000A040B"/>
    <w:rsid w:val="000A0A3C"/>
    <w:rsid w:val="000A0F9E"/>
    <w:rsid w:val="000A1019"/>
    <w:rsid w:val="000A24BC"/>
    <w:rsid w:val="000A2CBB"/>
    <w:rsid w:val="000A2D4D"/>
    <w:rsid w:val="000A368D"/>
    <w:rsid w:val="000A411F"/>
    <w:rsid w:val="000A5140"/>
    <w:rsid w:val="000A582F"/>
    <w:rsid w:val="000A58E6"/>
    <w:rsid w:val="000A5F7A"/>
    <w:rsid w:val="000A601D"/>
    <w:rsid w:val="000A626D"/>
    <w:rsid w:val="000A64AE"/>
    <w:rsid w:val="000A68C6"/>
    <w:rsid w:val="000A7E3A"/>
    <w:rsid w:val="000B037A"/>
    <w:rsid w:val="000B0589"/>
    <w:rsid w:val="000B14AC"/>
    <w:rsid w:val="000B1B40"/>
    <w:rsid w:val="000B1F49"/>
    <w:rsid w:val="000B258C"/>
    <w:rsid w:val="000B3052"/>
    <w:rsid w:val="000B3165"/>
    <w:rsid w:val="000B3619"/>
    <w:rsid w:val="000B3C8B"/>
    <w:rsid w:val="000B4035"/>
    <w:rsid w:val="000B46D5"/>
    <w:rsid w:val="000B476B"/>
    <w:rsid w:val="000B484B"/>
    <w:rsid w:val="000B4C5F"/>
    <w:rsid w:val="000B4C8A"/>
    <w:rsid w:val="000B5341"/>
    <w:rsid w:val="000B53B0"/>
    <w:rsid w:val="000B6129"/>
    <w:rsid w:val="000B6529"/>
    <w:rsid w:val="000B6AFE"/>
    <w:rsid w:val="000B7108"/>
    <w:rsid w:val="000B77A4"/>
    <w:rsid w:val="000C006F"/>
    <w:rsid w:val="000C040F"/>
    <w:rsid w:val="000C067E"/>
    <w:rsid w:val="000C0750"/>
    <w:rsid w:val="000C0865"/>
    <w:rsid w:val="000C0C48"/>
    <w:rsid w:val="000C11AB"/>
    <w:rsid w:val="000C1459"/>
    <w:rsid w:val="000C14AF"/>
    <w:rsid w:val="000C17C4"/>
    <w:rsid w:val="000C18C4"/>
    <w:rsid w:val="000C18C6"/>
    <w:rsid w:val="000C2022"/>
    <w:rsid w:val="000C221C"/>
    <w:rsid w:val="000C2274"/>
    <w:rsid w:val="000C2982"/>
    <w:rsid w:val="000C3ABF"/>
    <w:rsid w:val="000C4727"/>
    <w:rsid w:val="000C4932"/>
    <w:rsid w:val="000C5348"/>
    <w:rsid w:val="000C53BB"/>
    <w:rsid w:val="000C5697"/>
    <w:rsid w:val="000C5EB2"/>
    <w:rsid w:val="000C63BE"/>
    <w:rsid w:val="000D092A"/>
    <w:rsid w:val="000D1115"/>
    <w:rsid w:val="000D1249"/>
    <w:rsid w:val="000D1E0F"/>
    <w:rsid w:val="000D3126"/>
    <w:rsid w:val="000D3182"/>
    <w:rsid w:val="000D343B"/>
    <w:rsid w:val="000D4728"/>
    <w:rsid w:val="000D4923"/>
    <w:rsid w:val="000D52B4"/>
    <w:rsid w:val="000D5509"/>
    <w:rsid w:val="000D56F7"/>
    <w:rsid w:val="000D57D0"/>
    <w:rsid w:val="000D5D4B"/>
    <w:rsid w:val="000D6266"/>
    <w:rsid w:val="000D6E33"/>
    <w:rsid w:val="000D75E3"/>
    <w:rsid w:val="000E0D77"/>
    <w:rsid w:val="000E0ED7"/>
    <w:rsid w:val="000E13DE"/>
    <w:rsid w:val="000E1619"/>
    <w:rsid w:val="000E18D3"/>
    <w:rsid w:val="000E1B1A"/>
    <w:rsid w:val="000E1C03"/>
    <w:rsid w:val="000E2201"/>
    <w:rsid w:val="000E2902"/>
    <w:rsid w:val="000E2AF8"/>
    <w:rsid w:val="000E2F8E"/>
    <w:rsid w:val="000E3636"/>
    <w:rsid w:val="000E4533"/>
    <w:rsid w:val="000E492D"/>
    <w:rsid w:val="000E5842"/>
    <w:rsid w:val="000E5B0F"/>
    <w:rsid w:val="000E613F"/>
    <w:rsid w:val="000E6A82"/>
    <w:rsid w:val="000E77C0"/>
    <w:rsid w:val="000E7A38"/>
    <w:rsid w:val="000E7A7C"/>
    <w:rsid w:val="000F00C1"/>
    <w:rsid w:val="000F0357"/>
    <w:rsid w:val="000F1112"/>
    <w:rsid w:val="000F1397"/>
    <w:rsid w:val="000F1626"/>
    <w:rsid w:val="000F2101"/>
    <w:rsid w:val="000F2837"/>
    <w:rsid w:val="000F2A9B"/>
    <w:rsid w:val="000F2C48"/>
    <w:rsid w:val="000F34EB"/>
    <w:rsid w:val="000F3A73"/>
    <w:rsid w:val="000F3B01"/>
    <w:rsid w:val="000F3EC5"/>
    <w:rsid w:val="000F4A93"/>
    <w:rsid w:val="000F558C"/>
    <w:rsid w:val="000F5663"/>
    <w:rsid w:val="000F5AF0"/>
    <w:rsid w:val="000F5BCB"/>
    <w:rsid w:val="000F66F3"/>
    <w:rsid w:val="000F68D9"/>
    <w:rsid w:val="000F7062"/>
    <w:rsid w:val="000F7578"/>
    <w:rsid w:val="000F7BAF"/>
    <w:rsid w:val="00100187"/>
    <w:rsid w:val="0010053B"/>
    <w:rsid w:val="001012DA"/>
    <w:rsid w:val="00101587"/>
    <w:rsid w:val="001015FF"/>
    <w:rsid w:val="001019F6"/>
    <w:rsid w:val="00102678"/>
    <w:rsid w:val="00103029"/>
    <w:rsid w:val="00103DDA"/>
    <w:rsid w:val="00103EB9"/>
    <w:rsid w:val="001046B8"/>
    <w:rsid w:val="00104FF4"/>
    <w:rsid w:val="00105204"/>
    <w:rsid w:val="001064C6"/>
    <w:rsid w:val="00106AE3"/>
    <w:rsid w:val="00107976"/>
    <w:rsid w:val="00107A48"/>
    <w:rsid w:val="00107C61"/>
    <w:rsid w:val="001109E8"/>
    <w:rsid w:val="00111B57"/>
    <w:rsid w:val="001122AC"/>
    <w:rsid w:val="00112CDE"/>
    <w:rsid w:val="001131BD"/>
    <w:rsid w:val="00113E55"/>
    <w:rsid w:val="00113FB8"/>
    <w:rsid w:val="00114519"/>
    <w:rsid w:val="0011455D"/>
    <w:rsid w:val="00114BE0"/>
    <w:rsid w:val="00115828"/>
    <w:rsid w:val="00115D98"/>
    <w:rsid w:val="00116147"/>
    <w:rsid w:val="00116E35"/>
    <w:rsid w:val="001175CD"/>
    <w:rsid w:val="00120241"/>
    <w:rsid w:val="001205F8"/>
    <w:rsid w:val="001207EC"/>
    <w:rsid w:val="0012088F"/>
    <w:rsid w:val="001209DF"/>
    <w:rsid w:val="00120D96"/>
    <w:rsid w:val="00120ED2"/>
    <w:rsid w:val="00120F32"/>
    <w:rsid w:val="001215AE"/>
    <w:rsid w:val="00121814"/>
    <w:rsid w:val="00122CCF"/>
    <w:rsid w:val="00123670"/>
    <w:rsid w:val="00123758"/>
    <w:rsid w:val="0012416C"/>
    <w:rsid w:val="0012549C"/>
    <w:rsid w:val="001255D6"/>
    <w:rsid w:val="00125B22"/>
    <w:rsid w:val="00126474"/>
    <w:rsid w:val="0012675A"/>
    <w:rsid w:val="0012695A"/>
    <w:rsid w:val="00126B98"/>
    <w:rsid w:val="00126C84"/>
    <w:rsid w:val="001303CE"/>
    <w:rsid w:val="00131637"/>
    <w:rsid w:val="00131A33"/>
    <w:rsid w:val="0013226C"/>
    <w:rsid w:val="0013313C"/>
    <w:rsid w:val="00133755"/>
    <w:rsid w:val="0013401B"/>
    <w:rsid w:val="00134354"/>
    <w:rsid w:val="0013440F"/>
    <w:rsid w:val="00134652"/>
    <w:rsid w:val="0013531C"/>
    <w:rsid w:val="001358F5"/>
    <w:rsid w:val="001358FD"/>
    <w:rsid w:val="00136793"/>
    <w:rsid w:val="00136C7B"/>
    <w:rsid w:val="00136C7F"/>
    <w:rsid w:val="00136DF6"/>
    <w:rsid w:val="00136EBE"/>
    <w:rsid w:val="001373AC"/>
    <w:rsid w:val="00137913"/>
    <w:rsid w:val="00140341"/>
    <w:rsid w:val="001406CF"/>
    <w:rsid w:val="00140BEA"/>
    <w:rsid w:val="00140C6F"/>
    <w:rsid w:val="00140D96"/>
    <w:rsid w:val="0014106E"/>
    <w:rsid w:val="001414CF"/>
    <w:rsid w:val="001417A1"/>
    <w:rsid w:val="00141A03"/>
    <w:rsid w:val="00141C50"/>
    <w:rsid w:val="00141D0E"/>
    <w:rsid w:val="0014202A"/>
    <w:rsid w:val="001423B9"/>
    <w:rsid w:val="001425BC"/>
    <w:rsid w:val="00142A33"/>
    <w:rsid w:val="0014361F"/>
    <w:rsid w:val="001442ED"/>
    <w:rsid w:val="0014451B"/>
    <w:rsid w:val="00144763"/>
    <w:rsid w:val="001447FA"/>
    <w:rsid w:val="00144D87"/>
    <w:rsid w:val="00144ED4"/>
    <w:rsid w:val="00144EDA"/>
    <w:rsid w:val="001453DA"/>
    <w:rsid w:val="00145CA4"/>
    <w:rsid w:val="00146E17"/>
    <w:rsid w:val="00146E3D"/>
    <w:rsid w:val="00146F58"/>
    <w:rsid w:val="001474A9"/>
    <w:rsid w:val="001477CE"/>
    <w:rsid w:val="0014788E"/>
    <w:rsid w:val="00147D07"/>
    <w:rsid w:val="00147FE0"/>
    <w:rsid w:val="00150003"/>
    <w:rsid w:val="001508A5"/>
    <w:rsid w:val="001510E6"/>
    <w:rsid w:val="00151231"/>
    <w:rsid w:val="00151E25"/>
    <w:rsid w:val="00152088"/>
    <w:rsid w:val="00152A4D"/>
    <w:rsid w:val="00152B57"/>
    <w:rsid w:val="00152C97"/>
    <w:rsid w:val="0015304B"/>
    <w:rsid w:val="00153336"/>
    <w:rsid w:val="00153477"/>
    <w:rsid w:val="0015394E"/>
    <w:rsid w:val="00156460"/>
    <w:rsid w:val="001568E4"/>
    <w:rsid w:val="00156E1D"/>
    <w:rsid w:val="00157708"/>
    <w:rsid w:val="001600E3"/>
    <w:rsid w:val="001609B5"/>
    <w:rsid w:val="00160AE5"/>
    <w:rsid w:val="00160E8D"/>
    <w:rsid w:val="00161CDC"/>
    <w:rsid w:val="00161E3D"/>
    <w:rsid w:val="00162251"/>
    <w:rsid w:val="0016271F"/>
    <w:rsid w:val="00163B8D"/>
    <w:rsid w:val="00163C06"/>
    <w:rsid w:val="001644CA"/>
    <w:rsid w:val="00165706"/>
    <w:rsid w:val="00165B48"/>
    <w:rsid w:val="0016600C"/>
    <w:rsid w:val="00166D29"/>
    <w:rsid w:val="00166E33"/>
    <w:rsid w:val="001671DC"/>
    <w:rsid w:val="00167C43"/>
    <w:rsid w:val="00170608"/>
    <w:rsid w:val="001718E5"/>
    <w:rsid w:val="001724BF"/>
    <w:rsid w:val="0017258B"/>
    <w:rsid w:val="001726E8"/>
    <w:rsid w:val="001729CE"/>
    <w:rsid w:val="00172A5C"/>
    <w:rsid w:val="00172D2D"/>
    <w:rsid w:val="001730D5"/>
    <w:rsid w:val="0017350C"/>
    <w:rsid w:val="00173B97"/>
    <w:rsid w:val="00174A41"/>
    <w:rsid w:val="00174F5C"/>
    <w:rsid w:val="00176F93"/>
    <w:rsid w:val="001779E0"/>
    <w:rsid w:val="001779FA"/>
    <w:rsid w:val="00177D24"/>
    <w:rsid w:val="00180381"/>
    <w:rsid w:val="00181042"/>
    <w:rsid w:val="001812FA"/>
    <w:rsid w:val="0018191D"/>
    <w:rsid w:val="0018193D"/>
    <w:rsid w:val="00181BAD"/>
    <w:rsid w:val="00181C3C"/>
    <w:rsid w:val="001825A5"/>
    <w:rsid w:val="00182701"/>
    <w:rsid w:val="00183030"/>
    <w:rsid w:val="00183288"/>
    <w:rsid w:val="0018404C"/>
    <w:rsid w:val="00184BC0"/>
    <w:rsid w:val="00184D19"/>
    <w:rsid w:val="00185631"/>
    <w:rsid w:val="00185C32"/>
    <w:rsid w:val="00186541"/>
    <w:rsid w:val="00186804"/>
    <w:rsid w:val="00186F4E"/>
    <w:rsid w:val="00187D2A"/>
    <w:rsid w:val="00187D3C"/>
    <w:rsid w:val="00190205"/>
    <w:rsid w:val="00190513"/>
    <w:rsid w:val="0019232E"/>
    <w:rsid w:val="001928F1"/>
    <w:rsid w:val="0019308E"/>
    <w:rsid w:val="00193B70"/>
    <w:rsid w:val="001949A5"/>
    <w:rsid w:val="00194C7A"/>
    <w:rsid w:val="001953AD"/>
    <w:rsid w:val="00195462"/>
    <w:rsid w:val="0019547A"/>
    <w:rsid w:val="00195949"/>
    <w:rsid w:val="00197A29"/>
    <w:rsid w:val="001A0B9E"/>
    <w:rsid w:val="001A341D"/>
    <w:rsid w:val="001A36AB"/>
    <w:rsid w:val="001A3D1D"/>
    <w:rsid w:val="001A413D"/>
    <w:rsid w:val="001A43B4"/>
    <w:rsid w:val="001A49B2"/>
    <w:rsid w:val="001A4AC4"/>
    <w:rsid w:val="001A5046"/>
    <w:rsid w:val="001A57D2"/>
    <w:rsid w:val="001A605A"/>
    <w:rsid w:val="001A61E8"/>
    <w:rsid w:val="001A6E46"/>
    <w:rsid w:val="001A6E67"/>
    <w:rsid w:val="001A7977"/>
    <w:rsid w:val="001A7E71"/>
    <w:rsid w:val="001B093D"/>
    <w:rsid w:val="001B0B9D"/>
    <w:rsid w:val="001B0C34"/>
    <w:rsid w:val="001B1325"/>
    <w:rsid w:val="001B1A16"/>
    <w:rsid w:val="001B2375"/>
    <w:rsid w:val="001B2791"/>
    <w:rsid w:val="001B2F27"/>
    <w:rsid w:val="001B3EED"/>
    <w:rsid w:val="001B3F4C"/>
    <w:rsid w:val="001B4AB8"/>
    <w:rsid w:val="001B5151"/>
    <w:rsid w:val="001B59F7"/>
    <w:rsid w:val="001B5AC9"/>
    <w:rsid w:val="001B6502"/>
    <w:rsid w:val="001B6726"/>
    <w:rsid w:val="001B6AB0"/>
    <w:rsid w:val="001B7600"/>
    <w:rsid w:val="001B775E"/>
    <w:rsid w:val="001B7871"/>
    <w:rsid w:val="001C03C8"/>
    <w:rsid w:val="001C0531"/>
    <w:rsid w:val="001C06F0"/>
    <w:rsid w:val="001C0D75"/>
    <w:rsid w:val="001C14A8"/>
    <w:rsid w:val="001C193A"/>
    <w:rsid w:val="001C1A0E"/>
    <w:rsid w:val="001C2130"/>
    <w:rsid w:val="001C26DF"/>
    <w:rsid w:val="001C373A"/>
    <w:rsid w:val="001C3AB0"/>
    <w:rsid w:val="001C4053"/>
    <w:rsid w:val="001C4EA1"/>
    <w:rsid w:val="001C4F61"/>
    <w:rsid w:val="001C51CF"/>
    <w:rsid w:val="001C52A6"/>
    <w:rsid w:val="001C5B41"/>
    <w:rsid w:val="001C646C"/>
    <w:rsid w:val="001C64A1"/>
    <w:rsid w:val="001C6D8C"/>
    <w:rsid w:val="001C702C"/>
    <w:rsid w:val="001C70C4"/>
    <w:rsid w:val="001C7C59"/>
    <w:rsid w:val="001C7EA5"/>
    <w:rsid w:val="001D0226"/>
    <w:rsid w:val="001D14C7"/>
    <w:rsid w:val="001D1EE7"/>
    <w:rsid w:val="001D26A0"/>
    <w:rsid w:val="001D2A8D"/>
    <w:rsid w:val="001D2BDE"/>
    <w:rsid w:val="001D2E19"/>
    <w:rsid w:val="001D3CC2"/>
    <w:rsid w:val="001D481D"/>
    <w:rsid w:val="001D5477"/>
    <w:rsid w:val="001D5BB0"/>
    <w:rsid w:val="001D6098"/>
    <w:rsid w:val="001D637D"/>
    <w:rsid w:val="001D63A2"/>
    <w:rsid w:val="001D6BBE"/>
    <w:rsid w:val="001D6DB3"/>
    <w:rsid w:val="001D6DD3"/>
    <w:rsid w:val="001D72B6"/>
    <w:rsid w:val="001E0677"/>
    <w:rsid w:val="001E0784"/>
    <w:rsid w:val="001E0F26"/>
    <w:rsid w:val="001E18B4"/>
    <w:rsid w:val="001E1D5B"/>
    <w:rsid w:val="001E20D2"/>
    <w:rsid w:val="001E2B8D"/>
    <w:rsid w:val="001E3048"/>
    <w:rsid w:val="001E3279"/>
    <w:rsid w:val="001E3CE8"/>
    <w:rsid w:val="001E5F53"/>
    <w:rsid w:val="001E6766"/>
    <w:rsid w:val="001E697A"/>
    <w:rsid w:val="001E6D64"/>
    <w:rsid w:val="001F0C9F"/>
    <w:rsid w:val="001F0F2E"/>
    <w:rsid w:val="001F18DE"/>
    <w:rsid w:val="001F20C7"/>
    <w:rsid w:val="001F2D7A"/>
    <w:rsid w:val="001F3982"/>
    <w:rsid w:val="001F4854"/>
    <w:rsid w:val="001F4C87"/>
    <w:rsid w:val="001F4DA9"/>
    <w:rsid w:val="001F57D6"/>
    <w:rsid w:val="001F59A9"/>
    <w:rsid w:val="001F5BE7"/>
    <w:rsid w:val="001F6608"/>
    <w:rsid w:val="001F66A8"/>
    <w:rsid w:val="001F689E"/>
    <w:rsid w:val="001F75CD"/>
    <w:rsid w:val="001F77D6"/>
    <w:rsid w:val="001F7CF5"/>
    <w:rsid w:val="001F7FE7"/>
    <w:rsid w:val="00201416"/>
    <w:rsid w:val="00201D6C"/>
    <w:rsid w:val="00201F8B"/>
    <w:rsid w:val="002023FA"/>
    <w:rsid w:val="00202CE6"/>
    <w:rsid w:val="002031CF"/>
    <w:rsid w:val="00203DF5"/>
    <w:rsid w:val="0020429C"/>
    <w:rsid w:val="00204E12"/>
    <w:rsid w:val="0020629C"/>
    <w:rsid w:val="002064FE"/>
    <w:rsid w:val="00207961"/>
    <w:rsid w:val="00210447"/>
    <w:rsid w:val="00210D87"/>
    <w:rsid w:val="00211396"/>
    <w:rsid w:val="00211939"/>
    <w:rsid w:val="002129DD"/>
    <w:rsid w:val="00212BE5"/>
    <w:rsid w:val="002138B8"/>
    <w:rsid w:val="00213BE4"/>
    <w:rsid w:val="00215187"/>
    <w:rsid w:val="002151B4"/>
    <w:rsid w:val="002164F4"/>
    <w:rsid w:val="0021706F"/>
    <w:rsid w:val="00217B87"/>
    <w:rsid w:val="00220671"/>
    <w:rsid w:val="002213CD"/>
    <w:rsid w:val="002214ED"/>
    <w:rsid w:val="00221A20"/>
    <w:rsid w:val="00221AAF"/>
    <w:rsid w:val="00221D0C"/>
    <w:rsid w:val="002223BE"/>
    <w:rsid w:val="002227F8"/>
    <w:rsid w:val="0022285F"/>
    <w:rsid w:val="0022386E"/>
    <w:rsid w:val="00224568"/>
    <w:rsid w:val="002245FA"/>
    <w:rsid w:val="002246EB"/>
    <w:rsid w:val="00224D85"/>
    <w:rsid w:val="00224EFB"/>
    <w:rsid w:val="0022581E"/>
    <w:rsid w:val="00225875"/>
    <w:rsid w:val="00225A2A"/>
    <w:rsid w:val="00225D7B"/>
    <w:rsid w:val="00226877"/>
    <w:rsid w:val="00226BB9"/>
    <w:rsid w:val="00226E6C"/>
    <w:rsid w:val="0022784D"/>
    <w:rsid w:val="00227E8A"/>
    <w:rsid w:val="0023005F"/>
    <w:rsid w:val="002304A2"/>
    <w:rsid w:val="00230B1C"/>
    <w:rsid w:val="00230B3A"/>
    <w:rsid w:val="00231759"/>
    <w:rsid w:val="00231AE2"/>
    <w:rsid w:val="00232543"/>
    <w:rsid w:val="00232656"/>
    <w:rsid w:val="00232DAB"/>
    <w:rsid w:val="00232E45"/>
    <w:rsid w:val="00233700"/>
    <w:rsid w:val="002338E5"/>
    <w:rsid w:val="0023507F"/>
    <w:rsid w:val="00235297"/>
    <w:rsid w:val="002361C1"/>
    <w:rsid w:val="002363A0"/>
    <w:rsid w:val="002371E2"/>
    <w:rsid w:val="002375C5"/>
    <w:rsid w:val="002378E2"/>
    <w:rsid w:val="00237B76"/>
    <w:rsid w:val="00237E47"/>
    <w:rsid w:val="002408EF"/>
    <w:rsid w:val="00240916"/>
    <w:rsid w:val="00241000"/>
    <w:rsid w:val="00241107"/>
    <w:rsid w:val="00241745"/>
    <w:rsid w:val="002418F4"/>
    <w:rsid w:val="00242B52"/>
    <w:rsid w:val="002432C1"/>
    <w:rsid w:val="0024393D"/>
    <w:rsid w:val="00243ADA"/>
    <w:rsid w:val="00243CC3"/>
    <w:rsid w:val="0024412D"/>
    <w:rsid w:val="00244F02"/>
    <w:rsid w:val="00245321"/>
    <w:rsid w:val="00245E92"/>
    <w:rsid w:val="00246221"/>
    <w:rsid w:val="0024668C"/>
    <w:rsid w:val="00246E99"/>
    <w:rsid w:val="0024707E"/>
    <w:rsid w:val="002502B9"/>
    <w:rsid w:val="0025156A"/>
    <w:rsid w:val="00251C07"/>
    <w:rsid w:val="00251E1D"/>
    <w:rsid w:val="00251F99"/>
    <w:rsid w:val="00252037"/>
    <w:rsid w:val="00252F49"/>
    <w:rsid w:val="00253004"/>
    <w:rsid w:val="002539FB"/>
    <w:rsid w:val="00253AB2"/>
    <w:rsid w:val="0025407A"/>
    <w:rsid w:val="002545FC"/>
    <w:rsid w:val="002548FC"/>
    <w:rsid w:val="0025533B"/>
    <w:rsid w:val="00255D14"/>
    <w:rsid w:val="0025622A"/>
    <w:rsid w:val="00256630"/>
    <w:rsid w:val="002568E1"/>
    <w:rsid w:val="002577B8"/>
    <w:rsid w:val="002603A1"/>
    <w:rsid w:val="002603DA"/>
    <w:rsid w:val="00260539"/>
    <w:rsid w:val="00260C43"/>
    <w:rsid w:val="00260CD8"/>
    <w:rsid w:val="00260D46"/>
    <w:rsid w:val="002610FA"/>
    <w:rsid w:val="0026187E"/>
    <w:rsid w:val="002618A4"/>
    <w:rsid w:val="002629E2"/>
    <w:rsid w:val="0026361E"/>
    <w:rsid w:val="0026388A"/>
    <w:rsid w:val="00263A38"/>
    <w:rsid w:val="0026493A"/>
    <w:rsid w:val="0026523F"/>
    <w:rsid w:val="0026531C"/>
    <w:rsid w:val="0026539A"/>
    <w:rsid w:val="0026604F"/>
    <w:rsid w:val="00266B60"/>
    <w:rsid w:val="00266C88"/>
    <w:rsid w:val="00267050"/>
    <w:rsid w:val="0026717F"/>
    <w:rsid w:val="002674A4"/>
    <w:rsid w:val="00267A62"/>
    <w:rsid w:val="00267C8F"/>
    <w:rsid w:val="00267DE9"/>
    <w:rsid w:val="0027071E"/>
    <w:rsid w:val="00270E81"/>
    <w:rsid w:val="002712E7"/>
    <w:rsid w:val="00272405"/>
    <w:rsid w:val="00272566"/>
    <w:rsid w:val="0027261C"/>
    <w:rsid w:val="00272C9D"/>
    <w:rsid w:val="002731C5"/>
    <w:rsid w:val="00273803"/>
    <w:rsid w:val="00274150"/>
    <w:rsid w:val="00274615"/>
    <w:rsid w:val="002759B6"/>
    <w:rsid w:val="00276A01"/>
    <w:rsid w:val="00276A61"/>
    <w:rsid w:val="00276E0F"/>
    <w:rsid w:val="00277990"/>
    <w:rsid w:val="00280074"/>
    <w:rsid w:val="0028027A"/>
    <w:rsid w:val="0028029B"/>
    <w:rsid w:val="002802E4"/>
    <w:rsid w:val="002804B3"/>
    <w:rsid w:val="002816E7"/>
    <w:rsid w:val="00281A88"/>
    <w:rsid w:val="00281AD2"/>
    <w:rsid w:val="00281FB2"/>
    <w:rsid w:val="00283158"/>
    <w:rsid w:val="002833E1"/>
    <w:rsid w:val="002835BC"/>
    <w:rsid w:val="00283C5F"/>
    <w:rsid w:val="00283F9A"/>
    <w:rsid w:val="0028429A"/>
    <w:rsid w:val="00284BAC"/>
    <w:rsid w:val="00284C9F"/>
    <w:rsid w:val="00284FCA"/>
    <w:rsid w:val="00285201"/>
    <w:rsid w:val="0028554F"/>
    <w:rsid w:val="0028557B"/>
    <w:rsid w:val="00286206"/>
    <w:rsid w:val="00286491"/>
    <w:rsid w:val="0028653D"/>
    <w:rsid w:val="002871DF"/>
    <w:rsid w:val="0028750C"/>
    <w:rsid w:val="00287C49"/>
    <w:rsid w:val="00287EBA"/>
    <w:rsid w:val="002904E8"/>
    <w:rsid w:val="00290CD1"/>
    <w:rsid w:val="00290E3A"/>
    <w:rsid w:val="002913AC"/>
    <w:rsid w:val="00291E23"/>
    <w:rsid w:val="00291FDD"/>
    <w:rsid w:val="00292DF6"/>
    <w:rsid w:val="00292FBC"/>
    <w:rsid w:val="00293A1C"/>
    <w:rsid w:val="00294420"/>
    <w:rsid w:val="002946A3"/>
    <w:rsid w:val="002946C4"/>
    <w:rsid w:val="00294710"/>
    <w:rsid w:val="00294A6D"/>
    <w:rsid w:val="00295533"/>
    <w:rsid w:val="00295969"/>
    <w:rsid w:val="00295F94"/>
    <w:rsid w:val="002961D3"/>
    <w:rsid w:val="00296481"/>
    <w:rsid w:val="00296652"/>
    <w:rsid w:val="00296782"/>
    <w:rsid w:val="00296FCB"/>
    <w:rsid w:val="0029730C"/>
    <w:rsid w:val="00297573"/>
    <w:rsid w:val="00297BB7"/>
    <w:rsid w:val="002A0E50"/>
    <w:rsid w:val="002A161A"/>
    <w:rsid w:val="002A180D"/>
    <w:rsid w:val="002A1966"/>
    <w:rsid w:val="002A1A67"/>
    <w:rsid w:val="002A2076"/>
    <w:rsid w:val="002A2617"/>
    <w:rsid w:val="002A270F"/>
    <w:rsid w:val="002A2C83"/>
    <w:rsid w:val="002A45BF"/>
    <w:rsid w:val="002A47F5"/>
    <w:rsid w:val="002A48D2"/>
    <w:rsid w:val="002A4E35"/>
    <w:rsid w:val="002A5099"/>
    <w:rsid w:val="002A57B1"/>
    <w:rsid w:val="002A5826"/>
    <w:rsid w:val="002A601A"/>
    <w:rsid w:val="002A672D"/>
    <w:rsid w:val="002A6B4C"/>
    <w:rsid w:val="002A7344"/>
    <w:rsid w:val="002A7B71"/>
    <w:rsid w:val="002A7D8C"/>
    <w:rsid w:val="002B08F3"/>
    <w:rsid w:val="002B0B74"/>
    <w:rsid w:val="002B0F1F"/>
    <w:rsid w:val="002B1305"/>
    <w:rsid w:val="002B16CD"/>
    <w:rsid w:val="002B18EB"/>
    <w:rsid w:val="002B19BE"/>
    <w:rsid w:val="002B1F04"/>
    <w:rsid w:val="002B22B0"/>
    <w:rsid w:val="002B2826"/>
    <w:rsid w:val="002B3869"/>
    <w:rsid w:val="002B40C1"/>
    <w:rsid w:val="002B461C"/>
    <w:rsid w:val="002B4B36"/>
    <w:rsid w:val="002B51C8"/>
    <w:rsid w:val="002B5F1D"/>
    <w:rsid w:val="002B6326"/>
    <w:rsid w:val="002B65AB"/>
    <w:rsid w:val="002B6664"/>
    <w:rsid w:val="002B68D8"/>
    <w:rsid w:val="002B6B1A"/>
    <w:rsid w:val="002B74D7"/>
    <w:rsid w:val="002C104A"/>
    <w:rsid w:val="002C15DB"/>
    <w:rsid w:val="002C174E"/>
    <w:rsid w:val="002C238A"/>
    <w:rsid w:val="002C414C"/>
    <w:rsid w:val="002C44B1"/>
    <w:rsid w:val="002C47C8"/>
    <w:rsid w:val="002C552B"/>
    <w:rsid w:val="002C563F"/>
    <w:rsid w:val="002C5C1C"/>
    <w:rsid w:val="002C6A4F"/>
    <w:rsid w:val="002C6C26"/>
    <w:rsid w:val="002C6C59"/>
    <w:rsid w:val="002C7257"/>
    <w:rsid w:val="002C737B"/>
    <w:rsid w:val="002C76A8"/>
    <w:rsid w:val="002D0033"/>
    <w:rsid w:val="002D02CB"/>
    <w:rsid w:val="002D1BFA"/>
    <w:rsid w:val="002D2595"/>
    <w:rsid w:val="002D2A46"/>
    <w:rsid w:val="002D3A5C"/>
    <w:rsid w:val="002D3ADB"/>
    <w:rsid w:val="002D436D"/>
    <w:rsid w:val="002D57FD"/>
    <w:rsid w:val="002D6088"/>
    <w:rsid w:val="002D6240"/>
    <w:rsid w:val="002D62E8"/>
    <w:rsid w:val="002D65F5"/>
    <w:rsid w:val="002D665A"/>
    <w:rsid w:val="002D6965"/>
    <w:rsid w:val="002E05BF"/>
    <w:rsid w:val="002E1ED9"/>
    <w:rsid w:val="002E3040"/>
    <w:rsid w:val="002E3246"/>
    <w:rsid w:val="002E397A"/>
    <w:rsid w:val="002E44A4"/>
    <w:rsid w:val="002E4A07"/>
    <w:rsid w:val="002E4BDF"/>
    <w:rsid w:val="002E4EC9"/>
    <w:rsid w:val="002E4FB5"/>
    <w:rsid w:val="002E5007"/>
    <w:rsid w:val="002E58D3"/>
    <w:rsid w:val="002E592F"/>
    <w:rsid w:val="002E5F94"/>
    <w:rsid w:val="002E614E"/>
    <w:rsid w:val="002E61C1"/>
    <w:rsid w:val="002E7019"/>
    <w:rsid w:val="002E7B95"/>
    <w:rsid w:val="002F033B"/>
    <w:rsid w:val="002F0893"/>
    <w:rsid w:val="002F0B75"/>
    <w:rsid w:val="002F0D83"/>
    <w:rsid w:val="002F1725"/>
    <w:rsid w:val="002F1AA8"/>
    <w:rsid w:val="002F24AB"/>
    <w:rsid w:val="002F28C7"/>
    <w:rsid w:val="002F3639"/>
    <w:rsid w:val="002F57C8"/>
    <w:rsid w:val="002F57F2"/>
    <w:rsid w:val="002F5A1F"/>
    <w:rsid w:val="002F5CF9"/>
    <w:rsid w:val="002F6449"/>
    <w:rsid w:val="002F65E4"/>
    <w:rsid w:val="002F66AD"/>
    <w:rsid w:val="002F6856"/>
    <w:rsid w:val="002F6D2D"/>
    <w:rsid w:val="002F7204"/>
    <w:rsid w:val="002F72A7"/>
    <w:rsid w:val="00300072"/>
    <w:rsid w:val="003001AB"/>
    <w:rsid w:val="003003FC"/>
    <w:rsid w:val="0030063F"/>
    <w:rsid w:val="00300E5B"/>
    <w:rsid w:val="00301019"/>
    <w:rsid w:val="003017DD"/>
    <w:rsid w:val="00301998"/>
    <w:rsid w:val="00301CE7"/>
    <w:rsid w:val="003028AA"/>
    <w:rsid w:val="0030310E"/>
    <w:rsid w:val="003040D7"/>
    <w:rsid w:val="0030567D"/>
    <w:rsid w:val="00306144"/>
    <w:rsid w:val="003064EB"/>
    <w:rsid w:val="003068EA"/>
    <w:rsid w:val="00306E20"/>
    <w:rsid w:val="00307517"/>
    <w:rsid w:val="0030785B"/>
    <w:rsid w:val="00307F3E"/>
    <w:rsid w:val="00310064"/>
    <w:rsid w:val="003103CC"/>
    <w:rsid w:val="00310B91"/>
    <w:rsid w:val="00310BE4"/>
    <w:rsid w:val="00311045"/>
    <w:rsid w:val="003114B8"/>
    <w:rsid w:val="0031297E"/>
    <w:rsid w:val="0031300F"/>
    <w:rsid w:val="00313016"/>
    <w:rsid w:val="00313206"/>
    <w:rsid w:val="00313773"/>
    <w:rsid w:val="003144B1"/>
    <w:rsid w:val="003160A5"/>
    <w:rsid w:val="003160CB"/>
    <w:rsid w:val="003165A6"/>
    <w:rsid w:val="00317AD3"/>
    <w:rsid w:val="00317B64"/>
    <w:rsid w:val="003201C8"/>
    <w:rsid w:val="003202E8"/>
    <w:rsid w:val="00320A6F"/>
    <w:rsid w:val="00320D34"/>
    <w:rsid w:val="0032141B"/>
    <w:rsid w:val="00321E53"/>
    <w:rsid w:val="00321FCA"/>
    <w:rsid w:val="00322172"/>
    <w:rsid w:val="0032287B"/>
    <w:rsid w:val="00322CA9"/>
    <w:rsid w:val="00323D64"/>
    <w:rsid w:val="003240F7"/>
    <w:rsid w:val="0032419B"/>
    <w:rsid w:val="00324BD2"/>
    <w:rsid w:val="00325309"/>
    <w:rsid w:val="003253BE"/>
    <w:rsid w:val="00325460"/>
    <w:rsid w:val="00325B9F"/>
    <w:rsid w:val="003260EF"/>
    <w:rsid w:val="00326578"/>
    <w:rsid w:val="00326B27"/>
    <w:rsid w:val="00326F10"/>
    <w:rsid w:val="0032727C"/>
    <w:rsid w:val="003276A7"/>
    <w:rsid w:val="003276EE"/>
    <w:rsid w:val="003312C4"/>
    <w:rsid w:val="00331464"/>
    <w:rsid w:val="0033155D"/>
    <w:rsid w:val="00331C3F"/>
    <w:rsid w:val="00331EA1"/>
    <w:rsid w:val="00333B1D"/>
    <w:rsid w:val="00334CA7"/>
    <w:rsid w:val="00334F5B"/>
    <w:rsid w:val="00334FBB"/>
    <w:rsid w:val="00335C5C"/>
    <w:rsid w:val="00336B7E"/>
    <w:rsid w:val="00337246"/>
    <w:rsid w:val="00337B15"/>
    <w:rsid w:val="00337E24"/>
    <w:rsid w:val="003408C4"/>
    <w:rsid w:val="003409E0"/>
    <w:rsid w:val="00341A2D"/>
    <w:rsid w:val="00342004"/>
    <w:rsid w:val="003423F7"/>
    <w:rsid w:val="003424BD"/>
    <w:rsid w:val="003429AC"/>
    <w:rsid w:val="00342E0E"/>
    <w:rsid w:val="003432D0"/>
    <w:rsid w:val="00343826"/>
    <w:rsid w:val="0034443B"/>
    <w:rsid w:val="00344FBE"/>
    <w:rsid w:val="003453A7"/>
    <w:rsid w:val="003454A9"/>
    <w:rsid w:val="00345651"/>
    <w:rsid w:val="00346000"/>
    <w:rsid w:val="003460C8"/>
    <w:rsid w:val="003463A3"/>
    <w:rsid w:val="003464E2"/>
    <w:rsid w:val="00346A0C"/>
    <w:rsid w:val="00347003"/>
    <w:rsid w:val="0034741C"/>
    <w:rsid w:val="00347DB7"/>
    <w:rsid w:val="003500D9"/>
    <w:rsid w:val="0035021B"/>
    <w:rsid w:val="0035101B"/>
    <w:rsid w:val="003510CD"/>
    <w:rsid w:val="00351625"/>
    <w:rsid w:val="00351B9B"/>
    <w:rsid w:val="00352625"/>
    <w:rsid w:val="003539DF"/>
    <w:rsid w:val="00354025"/>
    <w:rsid w:val="00355CFA"/>
    <w:rsid w:val="00356A08"/>
    <w:rsid w:val="003604E5"/>
    <w:rsid w:val="0036167E"/>
    <w:rsid w:val="00361941"/>
    <w:rsid w:val="0036194B"/>
    <w:rsid w:val="003619F5"/>
    <w:rsid w:val="003622EB"/>
    <w:rsid w:val="003623BB"/>
    <w:rsid w:val="00362562"/>
    <w:rsid w:val="00362EFC"/>
    <w:rsid w:val="0036328F"/>
    <w:rsid w:val="0036381F"/>
    <w:rsid w:val="00363B8A"/>
    <w:rsid w:val="00364BA0"/>
    <w:rsid w:val="00364C5B"/>
    <w:rsid w:val="00364EEF"/>
    <w:rsid w:val="00365988"/>
    <w:rsid w:val="003660DA"/>
    <w:rsid w:val="0036746A"/>
    <w:rsid w:val="00367519"/>
    <w:rsid w:val="003700C9"/>
    <w:rsid w:val="003702D6"/>
    <w:rsid w:val="0037076D"/>
    <w:rsid w:val="00370EF4"/>
    <w:rsid w:val="003713F2"/>
    <w:rsid w:val="00371A7D"/>
    <w:rsid w:val="0037279B"/>
    <w:rsid w:val="003733B8"/>
    <w:rsid w:val="003738E4"/>
    <w:rsid w:val="00373C01"/>
    <w:rsid w:val="00373C4A"/>
    <w:rsid w:val="00374226"/>
    <w:rsid w:val="0037491D"/>
    <w:rsid w:val="00374D1E"/>
    <w:rsid w:val="00375082"/>
    <w:rsid w:val="0037545B"/>
    <w:rsid w:val="00376813"/>
    <w:rsid w:val="0037698C"/>
    <w:rsid w:val="00376ED1"/>
    <w:rsid w:val="003776E9"/>
    <w:rsid w:val="00377D25"/>
    <w:rsid w:val="00380127"/>
    <w:rsid w:val="00380980"/>
    <w:rsid w:val="00380F99"/>
    <w:rsid w:val="00381704"/>
    <w:rsid w:val="00381AD1"/>
    <w:rsid w:val="00381C35"/>
    <w:rsid w:val="00381DB2"/>
    <w:rsid w:val="00382543"/>
    <w:rsid w:val="003826B3"/>
    <w:rsid w:val="00382DF6"/>
    <w:rsid w:val="00382EC8"/>
    <w:rsid w:val="00382F38"/>
    <w:rsid w:val="0038350F"/>
    <w:rsid w:val="00383670"/>
    <w:rsid w:val="00383F0A"/>
    <w:rsid w:val="00384239"/>
    <w:rsid w:val="003842F3"/>
    <w:rsid w:val="00384872"/>
    <w:rsid w:val="00384ACF"/>
    <w:rsid w:val="00385CF9"/>
    <w:rsid w:val="003862D8"/>
    <w:rsid w:val="00386575"/>
    <w:rsid w:val="003868B0"/>
    <w:rsid w:val="00386A6F"/>
    <w:rsid w:val="00386EA9"/>
    <w:rsid w:val="00387775"/>
    <w:rsid w:val="00387FEA"/>
    <w:rsid w:val="0039001F"/>
    <w:rsid w:val="00390D29"/>
    <w:rsid w:val="00390F2A"/>
    <w:rsid w:val="00391F8A"/>
    <w:rsid w:val="00392169"/>
    <w:rsid w:val="0039261E"/>
    <w:rsid w:val="00392829"/>
    <w:rsid w:val="003928E1"/>
    <w:rsid w:val="00393800"/>
    <w:rsid w:val="00393A7D"/>
    <w:rsid w:val="00394647"/>
    <w:rsid w:val="003949A7"/>
    <w:rsid w:val="00394BE6"/>
    <w:rsid w:val="003958A4"/>
    <w:rsid w:val="003961AB"/>
    <w:rsid w:val="00397C3A"/>
    <w:rsid w:val="003A0657"/>
    <w:rsid w:val="003A09C7"/>
    <w:rsid w:val="003A0AB8"/>
    <w:rsid w:val="003A0B7A"/>
    <w:rsid w:val="003A257C"/>
    <w:rsid w:val="003A3253"/>
    <w:rsid w:val="003A39C7"/>
    <w:rsid w:val="003A4208"/>
    <w:rsid w:val="003A4DF9"/>
    <w:rsid w:val="003A5366"/>
    <w:rsid w:val="003A5CCB"/>
    <w:rsid w:val="003A6755"/>
    <w:rsid w:val="003A6ABE"/>
    <w:rsid w:val="003A7257"/>
    <w:rsid w:val="003A79F4"/>
    <w:rsid w:val="003A7D58"/>
    <w:rsid w:val="003B0137"/>
    <w:rsid w:val="003B089D"/>
    <w:rsid w:val="003B0C1A"/>
    <w:rsid w:val="003B18AF"/>
    <w:rsid w:val="003B1CB9"/>
    <w:rsid w:val="003B1F5C"/>
    <w:rsid w:val="003B271F"/>
    <w:rsid w:val="003B3E68"/>
    <w:rsid w:val="003B423F"/>
    <w:rsid w:val="003B485E"/>
    <w:rsid w:val="003B48D5"/>
    <w:rsid w:val="003B4E76"/>
    <w:rsid w:val="003B563F"/>
    <w:rsid w:val="003B5EAC"/>
    <w:rsid w:val="003B6481"/>
    <w:rsid w:val="003B6690"/>
    <w:rsid w:val="003B687F"/>
    <w:rsid w:val="003B6F48"/>
    <w:rsid w:val="003B77F9"/>
    <w:rsid w:val="003B7E7E"/>
    <w:rsid w:val="003B7FC1"/>
    <w:rsid w:val="003C0057"/>
    <w:rsid w:val="003C041B"/>
    <w:rsid w:val="003C0444"/>
    <w:rsid w:val="003C05E3"/>
    <w:rsid w:val="003C08FF"/>
    <w:rsid w:val="003C0DD9"/>
    <w:rsid w:val="003C0FB1"/>
    <w:rsid w:val="003C2167"/>
    <w:rsid w:val="003C25C0"/>
    <w:rsid w:val="003C26DB"/>
    <w:rsid w:val="003C2B63"/>
    <w:rsid w:val="003C2B8D"/>
    <w:rsid w:val="003C2C8C"/>
    <w:rsid w:val="003C2DE7"/>
    <w:rsid w:val="003C31AC"/>
    <w:rsid w:val="003C3F65"/>
    <w:rsid w:val="003C449D"/>
    <w:rsid w:val="003C523F"/>
    <w:rsid w:val="003C540B"/>
    <w:rsid w:val="003C601A"/>
    <w:rsid w:val="003C6045"/>
    <w:rsid w:val="003C6131"/>
    <w:rsid w:val="003C6308"/>
    <w:rsid w:val="003C6880"/>
    <w:rsid w:val="003C6EB7"/>
    <w:rsid w:val="003C6F69"/>
    <w:rsid w:val="003C7D45"/>
    <w:rsid w:val="003D006C"/>
    <w:rsid w:val="003D0440"/>
    <w:rsid w:val="003D0D7D"/>
    <w:rsid w:val="003D18F3"/>
    <w:rsid w:val="003D1D52"/>
    <w:rsid w:val="003D2068"/>
    <w:rsid w:val="003D2A42"/>
    <w:rsid w:val="003D2B11"/>
    <w:rsid w:val="003D2C2B"/>
    <w:rsid w:val="003D3B2A"/>
    <w:rsid w:val="003D4102"/>
    <w:rsid w:val="003D413B"/>
    <w:rsid w:val="003D4EAE"/>
    <w:rsid w:val="003D58B0"/>
    <w:rsid w:val="003D5A5D"/>
    <w:rsid w:val="003D5DEF"/>
    <w:rsid w:val="003D6987"/>
    <w:rsid w:val="003D6B39"/>
    <w:rsid w:val="003D7EE9"/>
    <w:rsid w:val="003E06C6"/>
    <w:rsid w:val="003E0754"/>
    <w:rsid w:val="003E094D"/>
    <w:rsid w:val="003E0FCF"/>
    <w:rsid w:val="003E161F"/>
    <w:rsid w:val="003E1761"/>
    <w:rsid w:val="003E1C65"/>
    <w:rsid w:val="003E21ED"/>
    <w:rsid w:val="003E269A"/>
    <w:rsid w:val="003E26F0"/>
    <w:rsid w:val="003E3AF3"/>
    <w:rsid w:val="003E3C2F"/>
    <w:rsid w:val="003E4980"/>
    <w:rsid w:val="003E5868"/>
    <w:rsid w:val="003E5889"/>
    <w:rsid w:val="003E59D3"/>
    <w:rsid w:val="003E79BD"/>
    <w:rsid w:val="003E7B40"/>
    <w:rsid w:val="003E7F80"/>
    <w:rsid w:val="003F00DF"/>
    <w:rsid w:val="003F04FA"/>
    <w:rsid w:val="003F08A9"/>
    <w:rsid w:val="003F0A7D"/>
    <w:rsid w:val="003F0EAB"/>
    <w:rsid w:val="003F0EE9"/>
    <w:rsid w:val="003F0F4E"/>
    <w:rsid w:val="003F1160"/>
    <w:rsid w:val="003F20D3"/>
    <w:rsid w:val="003F3BB1"/>
    <w:rsid w:val="003F3CDF"/>
    <w:rsid w:val="003F47FA"/>
    <w:rsid w:val="003F5EC5"/>
    <w:rsid w:val="003F5F0C"/>
    <w:rsid w:val="003F64DE"/>
    <w:rsid w:val="003F67AA"/>
    <w:rsid w:val="003F7F4F"/>
    <w:rsid w:val="00400387"/>
    <w:rsid w:val="00401AE4"/>
    <w:rsid w:val="00401E6C"/>
    <w:rsid w:val="0040291F"/>
    <w:rsid w:val="004029D2"/>
    <w:rsid w:val="00402D44"/>
    <w:rsid w:val="00403A0D"/>
    <w:rsid w:val="00403D29"/>
    <w:rsid w:val="004046D6"/>
    <w:rsid w:val="00404827"/>
    <w:rsid w:val="00406176"/>
    <w:rsid w:val="0040634E"/>
    <w:rsid w:val="00406869"/>
    <w:rsid w:val="00406DA6"/>
    <w:rsid w:val="00410302"/>
    <w:rsid w:val="00411086"/>
    <w:rsid w:val="004121CF"/>
    <w:rsid w:val="00412622"/>
    <w:rsid w:val="00412D47"/>
    <w:rsid w:val="00412EEF"/>
    <w:rsid w:val="00413504"/>
    <w:rsid w:val="00413BA3"/>
    <w:rsid w:val="004148C4"/>
    <w:rsid w:val="004149F5"/>
    <w:rsid w:val="0041507C"/>
    <w:rsid w:val="00415517"/>
    <w:rsid w:val="0041555C"/>
    <w:rsid w:val="004156E3"/>
    <w:rsid w:val="00416CB6"/>
    <w:rsid w:val="00416F94"/>
    <w:rsid w:val="00417AA7"/>
    <w:rsid w:val="00421510"/>
    <w:rsid w:val="00421AEA"/>
    <w:rsid w:val="00422174"/>
    <w:rsid w:val="004237E3"/>
    <w:rsid w:val="0042438B"/>
    <w:rsid w:val="00424FBA"/>
    <w:rsid w:val="00425E00"/>
    <w:rsid w:val="00425E68"/>
    <w:rsid w:val="00426805"/>
    <w:rsid w:val="00430CF5"/>
    <w:rsid w:val="004313A9"/>
    <w:rsid w:val="00431B8F"/>
    <w:rsid w:val="004320B4"/>
    <w:rsid w:val="004322AC"/>
    <w:rsid w:val="00432ED1"/>
    <w:rsid w:val="00433281"/>
    <w:rsid w:val="0043356B"/>
    <w:rsid w:val="004335B7"/>
    <w:rsid w:val="004341BA"/>
    <w:rsid w:val="00434320"/>
    <w:rsid w:val="00434539"/>
    <w:rsid w:val="00434E3A"/>
    <w:rsid w:val="00435312"/>
    <w:rsid w:val="0043568A"/>
    <w:rsid w:val="00435C28"/>
    <w:rsid w:val="00437126"/>
    <w:rsid w:val="00437AD0"/>
    <w:rsid w:val="00437ADD"/>
    <w:rsid w:val="00440A64"/>
    <w:rsid w:val="00440E76"/>
    <w:rsid w:val="00440F45"/>
    <w:rsid w:val="0044160A"/>
    <w:rsid w:val="004419B7"/>
    <w:rsid w:val="00441E49"/>
    <w:rsid w:val="004427EA"/>
    <w:rsid w:val="004428AE"/>
    <w:rsid w:val="00442BDC"/>
    <w:rsid w:val="00442C8B"/>
    <w:rsid w:val="00442F07"/>
    <w:rsid w:val="00443AE4"/>
    <w:rsid w:val="00443BB7"/>
    <w:rsid w:val="00443C6B"/>
    <w:rsid w:val="004449D3"/>
    <w:rsid w:val="00444EB4"/>
    <w:rsid w:val="00445261"/>
    <w:rsid w:val="004459DD"/>
    <w:rsid w:val="004472C7"/>
    <w:rsid w:val="004478BA"/>
    <w:rsid w:val="004505E0"/>
    <w:rsid w:val="00450AA7"/>
    <w:rsid w:val="004517CE"/>
    <w:rsid w:val="00451B02"/>
    <w:rsid w:val="00451F0E"/>
    <w:rsid w:val="004523F5"/>
    <w:rsid w:val="00453870"/>
    <w:rsid w:val="00454104"/>
    <w:rsid w:val="00454DD1"/>
    <w:rsid w:val="004557B2"/>
    <w:rsid w:val="0045581E"/>
    <w:rsid w:val="004565A4"/>
    <w:rsid w:val="004565C3"/>
    <w:rsid w:val="004566EA"/>
    <w:rsid w:val="004573F7"/>
    <w:rsid w:val="00457720"/>
    <w:rsid w:val="00457DBE"/>
    <w:rsid w:val="00460B48"/>
    <w:rsid w:val="00460D68"/>
    <w:rsid w:val="00461050"/>
    <w:rsid w:val="004613B2"/>
    <w:rsid w:val="0046157B"/>
    <w:rsid w:val="004616BD"/>
    <w:rsid w:val="00461C90"/>
    <w:rsid w:val="00462152"/>
    <w:rsid w:val="004622F8"/>
    <w:rsid w:val="00462D58"/>
    <w:rsid w:val="0046397C"/>
    <w:rsid w:val="00464189"/>
    <w:rsid w:val="00464857"/>
    <w:rsid w:val="00465F8F"/>
    <w:rsid w:val="00466068"/>
    <w:rsid w:val="0046650B"/>
    <w:rsid w:val="0046691F"/>
    <w:rsid w:val="00466AD8"/>
    <w:rsid w:val="00466B6D"/>
    <w:rsid w:val="00466BA4"/>
    <w:rsid w:val="00467813"/>
    <w:rsid w:val="0046793F"/>
    <w:rsid w:val="00467A33"/>
    <w:rsid w:val="00467CDC"/>
    <w:rsid w:val="00467F32"/>
    <w:rsid w:val="00467FD1"/>
    <w:rsid w:val="00471024"/>
    <w:rsid w:val="00471C23"/>
    <w:rsid w:val="00472206"/>
    <w:rsid w:val="004723CB"/>
    <w:rsid w:val="0047299D"/>
    <w:rsid w:val="00473F56"/>
    <w:rsid w:val="00474032"/>
    <w:rsid w:val="0047604F"/>
    <w:rsid w:val="004761BE"/>
    <w:rsid w:val="0047672B"/>
    <w:rsid w:val="0047737A"/>
    <w:rsid w:val="00477748"/>
    <w:rsid w:val="00477DB3"/>
    <w:rsid w:val="00480896"/>
    <w:rsid w:val="00480A65"/>
    <w:rsid w:val="00481030"/>
    <w:rsid w:val="0048165C"/>
    <w:rsid w:val="00481AE4"/>
    <w:rsid w:val="0048231E"/>
    <w:rsid w:val="004832E3"/>
    <w:rsid w:val="0048406A"/>
    <w:rsid w:val="00484E48"/>
    <w:rsid w:val="00485FEF"/>
    <w:rsid w:val="0048646E"/>
    <w:rsid w:val="00486A2D"/>
    <w:rsid w:val="00486B0E"/>
    <w:rsid w:val="00487A8B"/>
    <w:rsid w:val="004904B7"/>
    <w:rsid w:val="004904B9"/>
    <w:rsid w:val="00490609"/>
    <w:rsid w:val="004910FC"/>
    <w:rsid w:val="00491826"/>
    <w:rsid w:val="00491BD8"/>
    <w:rsid w:val="00491C32"/>
    <w:rsid w:val="00492070"/>
    <w:rsid w:val="0049226E"/>
    <w:rsid w:val="004936D8"/>
    <w:rsid w:val="004937D9"/>
    <w:rsid w:val="00493A1A"/>
    <w:rsid w:val="00494A1F"/>
    <w:rsid w:val="00495789"/>
    <w:rsid w:val="00495CE3"/>
    <w:rsid w:val="0049693E"/>
    <w:rsid w:val="00496B5E"/>
    <w:rsid w:val="004A045E"/>
    <w:rsid w:val="004A1A50"/>
    <w:rsid w:val="004A1F29"/>
    <w:rsid w:val="004A2825"/>
    <w:rsid w:val="004A28FA"/>
    <w:rsid w:val="004A32C6"/>
    <w:rsid w:val="004A348B"/>
    <w:rsid w:val="004A3601"/>
    <w:rsid w:val="004A365A"/>
    <w:rsid w:val="004A3687"/>
    <w:rsid w:val="004A4AD0"/>
    <w:rsid w:val="004A5CF7"/>
    <w:rsid w:val="004A6826"/>
    <w:rsid w:val="004A72F6"/>
    <w:rsid w:val="004B019E"/>
    <w:rsid w:val="004B0DC4"/>
    <w:rsid w:val="004B246B"/>
    <w:rsid w:val="004B286D"/>
    <w:rsid w:val="004B2B19"/>
    <w:rsid w:val="004B2EA6"/>
    <w:rsid w:val="004B3573"/>
    <w:rsid w:val="004B3F9E"/>
    <w:rsid w:val="004B4B23"/>
    <w:rsid w:val="004B58B5"/>
    <w:rsid w:val="004B64AB"/>
    <w:rsid w:val="004B65CF"/>
    <w:rsid w:val="004B753D"/>
    <w:rsid w:val="004B7A67"/>
    <w:rsid w:val="004C0B52"/>
    <w:rsid w:val="004C0F1F"/>
    <w:rsid w:val="004C2D54"/>
    <w:rsid w:val="004C36C4"/>
    <w:rsid w:val="004C38BC"/>
    <w:rsid w:val="004C3B76"/>
    <w:rsid w:val="004C4545"/>
    <w:rsid w:val="004C457A"/>
    <w:rsid w:val="004C460D"/>
    <w:rsid w:val="004C4A5C"/>
    <w:rsid w:val="004C4F78"/>
    <w:rsid w:val="004C5467"/>
    <w:rsid w:val="004C584A"/>
    <w:rsid w:val="004C6816"/>
    <w:rsid w:val="004C6FFA"/>
    <w:rsid w:val="004C7EBE"/>
    <w:rsid w:val="004D0458"/>
    <w:rsid w:val="004D045C"/>
    <w:rsid w:val="004D0534"/>
    <w:rsid w:val="004D05E0"/>
    <w:rsid w:val="004D0798"/>
    <w:rsid w:val="004D0AF7"/>
    <w:rsid w:val="004D0DA5"/>
    <w:rsid w:val="004D0DD7"/>
    <w:rsid w:val="004D0DFA"/>
    <w:rsid w:val="004D14CE"/>
    <w:rsid w:val="004D253F"/>
    <w:rsid w:val="004D26D1"/>
    <w:rsid w:val="004D28CF"/>
    <w:rsid w:val="004D2955"/>
    <w:rsid w:val="004D35B9"/>
    <w:rsid w:val="004D3622"/>
    <w:rsid w:val="004D3E28"/>
    <w:rsid w:val="004D4991"/>
    <w:rsid w:val="004D4B92"/>
    <w:rsid w:val="004D5765"/>
    <w:rsid w:val="004D5CE9"/>
    <w:rsid w:val="004D5CFB"/>
    <w:rsid w:val="004D5E04"/>
    <w:rsid w:val="004D5FD7"/>
    <w:rsid w:val="004D765F"/>
    <w:rsid w:val="004E0071"/>
    <w:rsid w:val="004E02FE"/>
    <w:rsid w:val="004E0752"/>
    <w:rsid w:val="004E1347"/>
    <w:rsid w:val="004E168F"/>
    <w:rsid w:val="004E1740"/>
    <w:rsid w:val="004E18B1"/>
    <w:rsid w:val="004E18E6"/>
    <w:rsid w:val="004E20D1"/>
    <w:rsid w:val="004E35AA"/>
    <w:rsid w:val="004E3BA1"/>
    <w:rsid w:val="004E421C"/>
    <w:rsid w:val="004E4225"/>
    <w:rsid w:val="004E4295"/>
    <w:rsid w:val="004E430B"/>
    <w:rsid w:val="004E4A71"/>
    <w:rsid w:val="004E4B96"/>
    <w:rsid w:val="004E4D1C"/>
    <w:rsid w:val="004E563B"/>
    <w:rsid w:val="004E5C84"/>
    <w:rsid w:val="004E5D8E"/>
    <w:rsid w:val="004E6FD7"/>
    <w:rsid w:val="004E6FF9"/>
    <w:rsid w:val="004E7522"/>
    <w:rsid w:val="004E7A58"/>
    <w:rsid w:val="004E7B01"/>
    <w:rsid w:val="004F0493"/>
    <w:rsid w:val="004F1016"/>
    <w:rsid w:val="004F1091"/>
    <w:rsid w:val="004F124A"/>
    <w:rsid w:val="004F1639"/>
    <w:rsid w:val="004F1B86"/>
    <w:rsid w:val="004F27F9"/>
    <w:rsid w:val="004F28B0"/>
    <w:rsid w:val="004F2C10"/>
    <w:rsid w:val="004F3188"/>
    <w:rsid w:val="004F34A7"/>
    <w:rsid w:val="004F3536"/>
    <w:rsid w:val="004F35D6"/>
    <w:rsid w:val="004F4C97"/>
    <w:rsid w:val="004F5446"/>
    <w:rsid w:val="004F790F"/>
    <w:rsid w:val="0050150A"/>
    <w:rsid w:val="00501648"/>
    <w:rsid w:val="0050240A"/>
    <w:rsid w:val="0050379F"/>
    <w:rsid w:val="00504151"/>
    <w:rsid w:val="00504A81"/>
    <w:rsid w:val="0050628E"/>
    <w:rsid w:val="005069B1"/>
    <w:rsid w:val="00506B3E"/>
    <w:rsid w:val="00507275"/>
    <w:rsid w:val="005073E8"/>
    <w:rsid w:val="00507BD4"/>
    <w:rsid w:val="00510300"/>
    <w:rsid w:val="0051104F"/>
    <w:rsid w:val="005112AE"/>
    <w:rsid w:val="00511314"/>
    <w:rsid w:val="00511424"/>
    <w:rsid w:val="00511E6F"/>
    <w:rsid w:val="00511F4D"/>
    <w:rsid w:val="00511FC6"/>
    <w:rsid w:val="0051253D"/>
    <w:rsid w:val="00512CDE"/>
    <w:rsid w:val="00512FB9"/>
    <w:rsid w:val="00513295"/>
    <w:rsid w:val="00513359"/>
    <w:rsid w:val="00513505"/>
    <w:rsid w:val="00513A1F"/>
    <w:rsid w:val="00514F7C"/>
    <w:rsid w:val="005159CA"/>
    <w:rsid w:val="00515D41"/>
    <w:rsid w:val="00516A29"/>
    <w:rsid w:val="00516AFE"/>
    <w:rsid w:val="0051744F"/>
    <w:rsid w:val="00517BA8"/>
    <w:rsid w:val="00517C0E"/>
    <w:rsid w:val="005208AA"/>
    <w:rsid w:val="00520BF9"/>
    <w:rsid w:val="0052119F"/>
    <w:rsid w:val="005217FE"/>
    <w:rsid w:val="0052218C"/>
    <w:rsid w:val="00522D71"/>
    <w:rsid w:val="005231AA"/>
    <w:rsid w:val="0052342B"/>
    <w:rsid w:val="005235D1"/>
    <w:rsid w:val="005243CB"/>
    <w:rsid w:val="00524869"/>
    <w:rsid w:val="00525F78"/>
    <w:rsid w:val="00526057"/>
    <w:rsid w:val="00526631"/>
    <w:rsid w:val="00526F9C"/>
    <w:rsid w:val="00527008"/>
    <w:rsid w:val="00527252"/>
    <w:rsid w:val="00527432"/>
    <w:rsid w:val="005277D6"/>
    <w:rsid w:val="0052791B"/>
    <w:rsid w:val="00531FB0"/>
    <w:rsid w:val="0053225F"/>
    <w:rsid w:val="00532B2E"/>
    <w:rsid w:val="00533996"/>
    <w:rsid w:val="005340EC"/>
    <w:rsid w:val="005344E2"/>
    <w:rsid w:val="00534C02"/>
    <w:rsid w:val="00535146"/>
    <w:rsid w:val="00535CD8"/>
    <w:rsid w:val="00535E9A"/>
    <w:rsid w:val="005368CC"/>
    <w:rsid w:val="005374DB"/>
    <w:rsid w:val="005409FA"/>
    <w:rsid w:val="00540CF9"/>
    <w:rsid w:val="00540FF8"/>
    <w:rsid w:val="00541CBF"/>
    <w:rsid w:val="00542484"/>
    <w:rsid w:val="00542E62"/>
    <w:rsid w:val="0054486A"/>
    <w:rsid w:val="00544AC7"/>
    <w:rsid w:val="00545FB1"/>
    <w:rsid w:val="005462E3"/>
    <w:rsid w:val="005468EA"/>
    <w:rsid w:val="0054793F"/>
    <w:rsid w:val="0055099F"/>
    <w:rsid w:val="00550A1D"/>
    <w:rsid w:val="005514A1"/>
    <w:rsid w:val="005518FE"/>
    <w:rsid w:val="005519E3"/>
    <w:rsid w:val="00552176"/>
    <w:rsid w:val="00552508"/>
    <w:rsid w:val="00552CC1"/>
    <w:rsid w:val="0055305A"/>
    <w:rsid w:val="0055327E"/>
    <w:rsid w:val="0055391D"/>
    <w:rsid w:val="00553EDD"/>
    <w:rsid w:val="00553F0A"/>
    <w:rsid w:val="00554044"/>
    <w:rsid w:val="00554074"/>
    <w:rsid w:val="0055419E"/>
    <w:rsid w:val="00554423"/>
    <w:rsid w:val="00554467"/>
    <w:rsid w:val="005545BC"/>
    <w:rsid w:val="0055466E"/>
    <w:rsid w:val="00554EE9"/>
    <w:rsid w:val="005558BB"/>
    <w:rsid w:val="00556041"/>
    <w:rsid w:val="00556E1B"/>
    <w:rsid w:val="005572A9"/>
    <w:rsid w:val="00557547"/>
    <w:rsid w:val="0056099E"/>
    <w:rsid w:val="00560C68"/>
    <w:rsid w:val="00560D9D"/>
    <w:rsid w:val="0056128F"/>
    <w:rsid w:val="00561FD0"/>
    <w:rsid w:val="00562914"/>
    <w:rsid w:val="0056325F"/>
    <w:rsid w:val="00563541"/>
    <w:rsid w:val="00564761"/>
    <w:rsid w:val="00564C75"/>
    <w:rsid w:val="00565792"/>
    <w:rsid w:val="00565B0D"/>
    <w:rsid w:val="00565C4A"/>
    <w:rsid w:val="00565EC8"/>
    <w:rsid w:val="00565F16"/>
    <w:rsid w:val="005661B9"/>
    <w:rsid w:val="00566A61"/>
    <w:rsid w:val="0057047F"/>
    <w:rsid w:val="005715FB"/>
    <w:rsid w:val="0057256F"/>
    <w:rsid w:val="00572FEE"/>
    <w:rsid w:val="00573532"/>
    <w:rsid w:val="00573B25"/>
    <w:rsid w:val="00573F3A"/>
    <w:rsid w:val="0057484D"/>
    <w:rsid w:val="0057501C"/>
    <w:rsid w:val="00575B52"/>
    <w:rsid w:val="00575C6E"/>
    <w:rsid w:val="00575CFE"/>
    <w:rsid w:val="00575DD2"/>
    <w:rsid w:val="00576230"/>
    <w:rsid w:val="005763D9"/>
    <w:rsid w:val="0057694C"/>
    <w:rsid w:val="005770C9"/>
    <w:rsid w:val="00577C5E"/>
    <w:rsid w:val="00577D34"/>
    <w:rsid w:val="0058045D"/>
    <w:rsid w:val="0058076B"/>
    <w:rsid w:val="00581397"/>
    <w:rsid w:val="00581D09"/>
    <w:rsid w:val="00581EC2"/>
    <w:rsid w:val="00582967"/>
    <w:rsid w:val="00582A22"/>
    <w:rsid w:val="00582B4A"/>
    <w:rsid w:val="00583254"/>
    <w:rsid w:val="005833B2"/>
    <w:rsid w:val="00583F91"/>
    <w:rsid w:val="0058427A"/>
    <w:rsid w:val="0058505E"/>
    <w:rsid w:val="005856EA"/>
    <w:rsid w:val="00585744"/>
    <w:rsid w:val="00585931"/>
    <w:rsid w:val="00585BBB"/>
    <w:rsid w:val="00585BBD"/>
    <w:rsid w:val="005864D0"/>
    <w:rsid w:val="0058666F"/>
    <w:rsid w:val="005866EA"/>
    <w:rsid w:val="00587345"/>
    <w:rsid w:val="005877F5"/>
    <w:rsid w:val="00587829"/>
    <w:rsid w:val="005878DC"/>
    <w:rsid w:val="00587B9C"/>
    <w:rsid w:val="00587EDF"/>
    <w:rsid w:val="00590898"/>
    <w:rsid w:val="00592372"/>
    <w:rsid w:val="0059265A"/>
    <w:rsid w:val="005927FF"/>
    <w:rsid w:val="005936B3"/>
    <w:rsid w:val="005958C0"/>
    <w:rsid w:val="005965FC"/>
    <w:rsid w:val="00596EF0"/>
    <w:rsid w:val="0059757C"/>
    <w:rsid w:val="00597CCD"/>
    <w:rsid w:val="00597D2B"/>
    <w:rsid w:val="00597D98"/>
    <w:rsid w:val="005A0B0E"/>
    <w:rsid w:val="005A0B2C"/>
    <w:rsid w:val="005A0B73"/>
    <w:rsid w:val="005A2A36"/>
    <w:rsid w:val="005A3208"/>
    <w:rsid w:val="005A4083"/>
    <w:rsid w:val="005A4875"/>
    <w:rsid w:val="005A521D"/>
    <w:rsid w:val="005A597E"/>
    <w:rsid w:val="005A5E9E"/>
    <w:rsid w:val="005A64F4"/>
    <w:rsid w:val="005A774D"/>
    <w:rsid w:val="005B059F"/>
    <w:rsid w:val="005B0B4B"/>
    <w:rsid w:val="005B17AD"/>
    <w:rsid w:val="005B1CA6"/>
    <w:rsid w:val="005B1E5D"/>
    <w:rsid w:val="005B2B23"/>
    <w:rsid w:val="005B2E0B"/>
    <w:rsid w:val="005B30AF"/>
    <w:rsid w:val="005B30F0"/>
    <w:rsid w:val="005B3290"/>
    <w:rsid w:val="005B394E"/>
    <w:rsid w:val="005B4726"/>
    <w:rsid w:val="005B5070"/>
    <w:rsid w:val="005B5280"/>
    <w:rsid w:val="005B54C7"/>
    <w:rsid w:val="005B5964"/>
    <w:rsid w:val="005B5E21"/>
    <w:rsid w:val="005B619F"/>
    <w:rsid w:val="005B7271"/>
    <w:rsid w:val="005B73FC"/>
    <w:rsid w:val="005B750B"/>
    <w:rsid w:val="005B7B65"/>
    <w:rsid w:val="005B7E97"/>
    <w:rsid w:val="005C00D4"/>
    <w:rsid w:val="005C0B4B"/>
    <w:rsid w:val="005C0DA8"/>
    <w:rsid w:val="005C1275"/>
    <w:rsid w:val="005C25B1"/>
    <w:rsid w:val="005C2617"/>
    <w:rsid w:val="005C261E"/>
    <w:rsid w:val="005C282E"/>
    <w:rsid w:val="005C29D0"/>
    <w:rsid w:val="005C2A06"/>
    <w:rsid w:val="005C2E90"/>
    <w:rsid w:val="005C3174"/>
    <w:rsid w:val="005C394F"/>
    <w:rsid w:val="005C4145"/>
    <w:rsid w:val="005C42DE"/>
    <w:rsid w:val="005C4311"/>
    <w:rsid w:val="005C4FF0"/>
    <w:rsid w:val="005C5133"/>
    <w:rsid w:val="005C5B7A"/>
    <w:rsid w:val="005C5FB5"/>
    <w:rsid w:val="005C6331"/>
    <w:rsid w:val="005C635B"/>
    <w:rsid w:val="005C6E35"/>
    <w:rsid w:val="005C751C"/>
    <w:rsid w:val="005C78FA"/>
    <w:rsid w:val="005C7E1B"/>
    <w:rsid w:val="005D00F2"/>
    <w:rsid w:val="005D066F"/>
    <w:rsid w:val="005D09BB"/>
    <w:rsid w:val="005D11F5"/>
    <w:rsid w:val="005D15AE"/>
    <w:rsid w:val="005D1763"/>
    <w:rsid w:val="005D2D7A"/>
    <w:rsid w:val="005D2E7C"/>
    <w:rsid w:val="005D324F"/>
    <w:rsid w:val="005D383C"/>
    <w:rsid w:val="005D3A3E"/>
    <w:rsid w:val="005D3BBE"/>
    <w:rsid w:val="005D42E5"/>
    <w:rsid w:val="005D4478"/>
    <w:rsid w:val="005D45AC"/>
    <w:rsid w:val="005D47C2"/>
    <w:rsid w:val="005D5407"/>
    <w:rsid w:val="005D5574"/>
    <w:rsid w:val="005D568A"/>
    <w:rsid w:val="005D6359"/>
    <w:rsid w:val="005D6490"/>
    <w:rsid w:val="005D6A12"/>
    <w:rsid w:val="005D6AAF"/>
    <w:rsid w:val="005D6DA9"/>
    <w:rsid w:val="005E0B6C"/>
    <w:rsid w:val="005E0C3B"/>
    <w:rsid w:val="005E1BDA"/>
    <w:rsid w:val="005E24AC"/>
    <w:rsid w:val="005E2515"/>
    <w:rsid w:val="005E2634"/>
    <w:rsid w:val="005E2B99"/>
    <w:rsid w:val="005E2BAF"/>
    <w:rsid w:val="005E3831"/>
    <w:rsid w:val="005E3A56"/>
    <w:rsid w:val="005E3D69"/>
    <w:rsid w:val="005E4DE8"/>
    <w:rsid w:val="005E534A"/>
    <w:rsid w:val="005E55BC"/>
    <w:rsid w:val="005E5781"/>
    <w:rsid w:val="005E5AB4"/>
    <w:rsid w:val="005E5BB7"/>
    <w:rsid w:val="005E67EF"/>
    <w:rsid w:val="005E6C50"/>
    <w:rsid w:val="005E6C83"/>
    <w:rsid w:val="005E77B9"/>
    <w:rsid w:val="005E7B9D"/>
    <w:rsid w:val="005F02B5"/>
    <w:rsid w:val="005F02D1"/>
    <w:rsid w:val="005F02E8"/>
    <w:rsid w:val="005F1021"/>
    <w:rsid w:val="005F1499"/>
    <w:rsid w:val="005F1753"/>
    <w:rsid w:val="005F342D"/>
    <w:rsid w:val="005F3CAB"/>
    <w:rsid w:val="005F3D43"/>
    <w:rsid w:val="005F40FD"/>
    <w:rsid w:val="005F44E2"/>
    <w:rsid w:val="005F4761"/>
    <w:rsid w:val="005F5387"/>
    <w:rsid w:val="005F57AE"/>
    <w:rsid w:val="005F58A8"/>
    <w:rsid w:val="005F59D8"/>
    <w:rsid w:val="005F5D16"/>
    <w:rsid w:val="005F5DDE"/>
    <w:rsid w:val="005F5FAC"/>
    <w:rsid w:val="005F6788"/>
    <w:rsid w:val="005F6793"/>
    <w:rsid w:val="005F68E2"/>
    <w:rsid w:val="005F790F"/>
    <w:rsid w:val="0060055A"/>
    <w:rsid w:val="006008B7"/>
    <w:rsid w:val="00601AE7"/>
    <w:rsid w:val="00601D2F"/>
    <w:rsid w:val="00603701"/>
    <w:rsid w:val="00603BC6"/>
    <w:rsid w:val="0060481F"/>
    <w:rsid w:val="00604882"/>
    <w:rsid w:val="00604C28"/>
    <w:rsid w:val="00604DF6"/>
    <w:rsid w:val="006053C2"/>
    <w:rsid w:val="006058EF"/>
    <w:rsid w:val="00605BA0"/>
    <w:rsid w:val="00605D5D"/>
    <w:rsid w:val="006060E2"/>
    <w:rsid w:val="00606118"/>
    <w:rsid w:val="00606FBD"/>
    <w:rsid w:val="00607D44"/>
    <w:rsid w:val="00607D8F"/>
    <w:rsid w:val="006102CD"/>
    <w:rsid w:val="006106B7"/>
    <w:rsid w:val="00610936"/>
    <w:rsid w:val="00610D6F"/>
    <w:rsid w:val="00611AB3"/>
    <w:rsid w:val="00611B7C"/>
    <w:rsid w:val="006124B4"/>
    <w:rsid w:val="006124C2"/>
    <w:rsid w:val="00612976"/>
    <w:rsid w:val="0061322B"/>
    <w:rsid w:val="006134C5"/>
    <w:rsid w:val="006138B7"/>
    <w:rsid w:val="00613D86"/>
    <w:rsid w:val="0061438B"/>
    <w:rsid w:val="006148B2"/>
    <w:rsid w:val="00614D42"/>
    <w:rsid w:val="00614E99"/>
    <w:rsid w:val="006151B2"/>
    <w:rsid w:val="0061530B"/>
    <w:rsid w:val="006158F4"/>
    <w:rsid w:val="00616340"/>
    <w:rsid w:val="00616852"/>
    <w:rsid w:val="00616D08"/>
    <w:rsid w:val="00617950"/>
    <w:rsid w:val="00617AD9"/>
    <w:rsid w:val="006206AD"/>
    <w:rsid w:val="00620DD9"/>
    <w:rsid w:val="0062155F"/>
    <w:rsid w:val="00622254"/>
    <w:rsid w:val="00622FF7"/>
    <w:rsid w:val="006234BA"/>
    <w:rsid w:val="00623793"/>
    <w:rsid w:val="006237F0"/>
    <w:rsid w:val="00623D29"/>
    <w:rsid w:val="006240BF"/>
    <w:rsid w:val="00624FF4"/>
    <w:rsid w:val="0062537B"/>
    <w:rsid w:val="006265C6"/>
    <w:rsid w:val="00627115"/>
    <w:rsid w:val="006277F5"/>
    <w:rsid w:val="00627831"/>
    <w:rsid w:val="00627CFC"/>
    <w:rsid w:val="00627D73"/>
    <w:rsid w:val="006303DF"/>
    <w:rsid w:val="00631870"/>
    <w:rsid w:val="006318A4"/>
    <w:rsid w:val="00631FB8"/>
    <w:rsid w:val="006321D8"/>
    <w:rsid w:val="00632CDC"/>
    <w:rsid w:val="00633090"/>
    <w:rsid w:val="006337BF"/>
    <w:rsid w:val="0063382A"/>
    <w:rsid w:val="00633A4A"/>
    <w:rsid w:val="0063440D"/>
    <w:rsid w:val="00634446"/>
    <w:rsid w:val="00634AE6"/>
    <w:rsid w:val="00636BBC"/>
    <w:rsid w:val="00637863"/>
    <w:rsid w:val="00640B1B"/>
    <w:rsid w:val="00640CA1"/>
    <w:rsid w:val="00640E57"/>
    <w:rsid w:val="006410A4"/>
    <w:rsid w:val="00642C50"/>
    <w:rsid w:val="00643177"/>
    <w:rsid w:val="006433AA"/>
    <w:rsid w:val="006439D0"/>
    <w:rsid w:val="00644644"/>
    <w:rsid w:val="00644C8B"/>
    <w:rsid w:val="00645A22"/>
    <w:rsid w:val="00646122"/>
    <w:rsid w:val="00646FB4"/>
    <w:rsid w:val="0064706D"/>
    <w:rsid w:val="00647195"/>
    <w:rsid w:val="00647EB2"/>
    <w:rsid w:val="00650203"/>
    <w:rsid w:val="0065049A"/>
    <w:rsid w:val="00650743"/>
    <w:rsid w:val="006509D7"/>
    <w:rsid w:val="00650BF6"/>
    <w:rsid w:val="00650C4C"/>
    <w:rsid w:val="00651244"/>
    <w:rsid w:val="00651D66"/>
    <w:rsid w:val="00651DF7"/>
    <w:rsid w:val="0065238D"/>
    <w:rsid w:val="0065239A"/>
    <w:rsid w:val="00652631"/>
    <w:rsid w:val="00652CE3"/>
    <w:rsid w:val="006532F1"/>
    <w:rsid w:val="006536E0"/>
    <w:rsid w:val="006542A7"/>
    <w:rsid w:val="0065430D"/>
    <w:rsid w:val="00654EF3"/>
    <w:rsid w:val="006554A4"/>
    <w:rsid w:val="00655656"/>
    <w:rsid w:val="00655A54"/>
    <w:rsid w:val="0065642C"/>
    <w:rsid w:val="006565EE"/>
    <w:rsid w:val="00656ABE"/>
    <w:rsid w:val="006570ED"/>
    <w:rsid w:val="006571E4"/>
    <w:rsid w:val="00657372"/>
    <w:rsid w:val="00657879"/>
    <w:rsid w:val="0065792D"/>
    <w:rsid w:val="00657B83"/>
    <w:rsid w:val="00657CC8"/>
    <w:rsid w:val="00657E55"/>
    <w:rsid w:val="006608D8"/>
    <w:rsid w:val="00660F62"/>
    <w:rsid w:val="006612CF"/>
    <w:rsid w:val="0066156B"/>
    <w:rsid w:val="00661795"/>
    <w:rsid w:val="0066183B"/>
    <w:rsid w:val="006632A9"/>
    <w:rsid w:val="006639C5"/>
    <w:rsid w:val="00663A63"/>
    <w:rsid w:val="00664A07"/>
    <w:rsid w:val="00664F4C"/>
    <w:rsid w:val="006650AB"/>
    <w:rsid w:val="006651E9"/>
    <w:rsid w:val="006659BE"/>
    <w:rsid w:val="00665E9F"/>
    <w:rsid w:val="00665F32"/>
    <w:rsid w:val="006664D4"/>
    <w:rsid w:val="00667443"/>
    <w:rsid w:val="00667AA8"/>
    <w:rsid w:val="00667B57"/>
    <w:rsid w:val="00667D06"/>
    <w:rsid w:val="006701A5"/>
    <w:rsid w:val="0067080B"/>
    <w:rsid w:val="00670912"/>
    <w:rsid w:val="00670B19"/>
    <w:rsid w:val="00670B27"/>
    <w:rsid w:val="006713FC"/>
    <w:rsid w:val="00671882"/>
    <w:rsid w:val="006728DC"/>
    <w:rsid w:val="00673784"/>
    <w:rsid w:val="00673B4F"/>
    <w:rsid w:val="00674705"/>
    <w:rsid w:val="00674A2D"/>
    <w:rsid w:val="006752FB"/>
    <w:rsid w:val="00675434"/>
    <w:rsid w:val="00675682"/>
    <w:rsid w:val="00675BFB"/>
    <w:rsid w:val="00675CB2"/>
    <w:rsid w:val="00676530"/>
    <w:rsid w:val="006769A7"/>
    <w:rsid w:val="00676E4D"/>
    <w:rsid w:val="00677429"/>
    <w:rsid w:val="00677530"/>
    <w:rsid w:val="00677A2C"/>
    <w:rsid w:val="00680062"/>
    <w:rsid w:val="00680C30"/>
    <w:rsid w:val="00680FEA"/>
    <w:rsid w:val="00681B2D"/>
    <w:rsid w:val="00682838"/>
    <w:rsid w:val="006829C5"/>
    <w:rsid w:val="006837E3"/>
    <w:rsid w:val="00684197"/>
    <w:rsid w:val="006845DE"/>
    <w:rsid w:val="00684EF6"/>
    <w:rsid w:val="006852C6"/>
    <w:rsid w:val="00685FD5"/>
    <w:rsid w:val="00686545"/>
    <w:rsid w:val="0068768B"/>
    <w:rsid w:val="0068779E"/>
    <w:rsid w:val="00687883"/>
    <w:rsid w:val="00687DC3"/>
    <w:rsid w:val="00687DD0"/>
    <w:rsid w:val="00687EF3"/>
    <w:rsid w:val="00690585"/>
    <w:rsid w:val="00690869"/>
    <w:rsid w:val="00690F2F"/>
    <w:rsid w:val="0069134E"/>
    <w:rsid w:val="00691363"/>
    <w:rsid w:val="006916C4"/>
    <w:rsid w:val="006921E4"/>
    <w:rsid w:val="00692673"/>
    <w:rsid w:val="00693363"/>
    <w:rsid w:val="00693CB4"/>
    <w:rsid w:val="00693EC1"/>
    <w:rsid w:val="00694404"/>
    <w:rsid w:val="00694711"/>
    <w:rsid w:val="0069496C"/>
    <w:rsid w:val="006949F1"/>
    <w:rsid w:val="00695A71"/>
    <w:rsid w:val="00696215"/>
    <w:rsid w:val="006965D2"/>
    <w:rsid w:val="00696DDF"/>
    <w:rsid w:val="00696FAD"/>
    <w:rsid w:val="00697034"/>
    <w:rsid w:val="00697A89"/>
    <w:rsid w:val="00697D13"/>
    <w:rsid w:val="00697F7B"/>
    <w:rsid w:val="006A0203"/>
    <w:rsid w:val="006A0498"/>
    <w:rsid w:val="006A0AB1"/>
    <w:rsid w:val="006A1F84"/>
    <w:rsid w:val="006A2086"/>
    <w:rsid w:val="006A263C"/>
    <w:rsid w:val="006A421D"/>
    <w:rsid w:val="006A4B73"/>
    <w:rsid w:val="006A4CCA"/>
    <w:rsid w:val="006A4CEF"/>
    <w:rsid w:val="006A4F8A"/>
    <w:rsid w:val="006A6268"/>
    <w:rsid w:val="006A63EC"/>
    <w:rsid w:val="006A6596"/>
    <w:rsid w:val="006A6F19"/>
    <w:rsid w:val="006A744D"/>
    <w:rsid w:val="006A7502"/>
    <w:rsid w:val="006B02EA"/>
    <w:rsid w:val="006B0B96"/>
    <w:rsid w:val="006B0EDC"/>
    <w:rsid w:val="006B10E7"/>
    <w:rsid w:val="006B1128"/>
    <w:rsid w:val="006B1B91"/>
    <w:rsid w:val="006B2233"/>
    <w:rsid w:val="006B2452"/>
    <w:rsid w:val="006B26C6"/>
    <w:rsid w:val="006B29FC"/>
    <w:rsid w:val="006B4113"/>
    <w:rsid w:val="006B414A"/>
    <w:rsid w:val="006B56F9"/>
    <w:rsid w:val="006B5D24"/>
    <w:rsid w:val="006B5E77"/>
    <w:rsid w:val="006B62B0"/>
    <w:rsid w:val="006B6575"/>
    <w:rsid w:val="006B6BF7"/>
    <w:rsid w:val="006B6E64"/>
    <w:rsid w:val="006B7360"/>
    <w:rsid w:val="006C04C0"/>
    <w:rsid w:val="006C0E92"/>
    <w:rsid w:val="006C147D"/>
    <w:rsid w:val="006C20BB"/>
    <w:rsid w:val="006C286C"/>
    <w:rsid w:val="006C2B90"/>
    <w:rsid w:val="006C2C64"/>
    <w:rsid w:val="006C32DF"/>
    <w:rsid w:val="006C35A1"/>
    <w:rsid w:val="006C371F"/>
    <w:rsid w:val="006C385F"/>
    <w:rsid w:val="006C39FD"/>
    <w:rsid w:val="006C3FCF"/>
    <w:rsid w:val="006C42BC"/>
    <w:rsid w:val="006C46FC"/>
    <w:rsid w:val="006C5CC1"/>
    <w:rsid w:val="006C6052"/>
    <w:rsid w:val="006C684A"/>
    <w:rsid w:val="006D01B5"/>
    <w:rsid w:val="006D02BB"/>
    <w:rsid w:val="006D0309"/>
    <w:rsid w:val="006D03D6"/>
    <w:rsid w:val="006D04BF"/>
    <w:rsid w:val="006D09FC"/>
    <w:rsid w:val="006D0A58"/>
    <w:rsid w:val="006D0C46"/>
    <w:rsid w:val="006D0E2E"/>
    <w:rsid w:val="006D0FD9"/>
    <w:rsid w:val="006D11A9"/>
    <w:rsid w:val="006D1591"/>
    <w:rsid w:val="006D19CF"/>
    <w:rsid w:val="006D1B35"/>
    <w:rsid w:val="006D2672"/>
    <w:rsid w:val="006D2E77"/>
    <w:rsid w:val="006D527C"/>
    <w:rsid w:val="006D5918"/>
    <w:rsid w:val="006D5995"/>
    <w:rsid w:val="006D5F58"/>
    <w:rsid w:val="006D6340"/>
    <w:rsid w:val="006D683D"/>
    <w:rsid w:val="006D695E"/>
    <w:rsid w:val="006D6E0B"/>
    <w:rsid w:val="006D736E"/>
    <w:rsid w:val="006E0426"/>
    <w:rsid w:val="006E04F8"/>
    <w:rsid w:val="006E1589"/>
    <w:rsid w:val="006E17E4"/>
    <w:rsid w:val="006E1813"/>
    <w:rsid w:val="006E297D"/>
    <w:rsid w:val="006E2C0E"/>
    <w:rsid w:val="006E34D1"/>
    <w:rsid w:val="006E39AA"/>
    <w:rsid w:val="006E41AE"/>
    <w:rsid w:val="006E4572"/>
    <w:rsid w:val="006E47BB"/>
    <w:rsid w:val="006E49D0"/>
    <w:rsid w:val="006E54C5"/>
    <w:rsid w:val="006E5882"/>
    <w:rsid w:val="006E58A9"/>
    <w:rsid w:val="006E59E2"/>
    <w:rsid w:val="006E5D31"/>
    <w:rsid w:val="006E6295"/>
    <w:rsid w:val="006E6A4E"/>
    <w:rsid w:val="006E7BB3"/>
    <w:rsid w:val="006E7ED9"/>
    <w:rsid w:val="006F30FD"/>
    <w:rsid w:val="006F31CD"/>
    <w:rsid w:val="006F3B4D"/>
    <w:rsid w:val="006F3FF4"/>
    <w:rsid w:val="006F45F1"/>
    <w:rsid w:val="006F4B99"/>
    <w:rsid w:val="006F4BF9"/>
    <w:rsid w:val="006F532F"/>
    <w:rsid w:val="006F5AAA"/>
    <w:rsid w:val="006F65B5"/>
    <w:rsid w:val="006F6AB5"/>
    <w:rsid w:val="006F6DC1"/>
    <w:rsid w:val="006F70D9"/>
    <w:rsid w:val="007002BC"/>
    <w:rsid w:val="00700316"/>
    <w:rsid w:val="007009AA"/>
    <w:rsid w:val="00700B2D"/>
    <w:rsid w:val="00701244"/>
    <w:rsid w:val="00701719"/>
    <w:rsid w:val="007018D4"/>
    <w:rsid w:val="00701EFC"/>
    <w:rsid w:val="0070244F"/>
    <w:rsid w:val="0070426D"/>
    <w:rsid w:val="007046F0"/>
    <w:rsid w:val="00704C9F"/>
    <w:rsid w:val="007056F4"/>
    <w:rsid w:val="00706DBA"/>
    <w:rsid w:val="00707416"/>
    <w:rsid w:val="007078AA"/>
    <w:rsid w:val="007079B8"/>
    <w:rsid w:val="00710174"/>
    <w:rsid w:val="007102AA"/>
    <w:rsid w:val="007102EE"/>
    <w:rsid w:val="007105BE"/>
    <w:rsid w:val="00710E9B"/>
    <w:rsid w:val="007115CC"/>
    <w:rsid w:val="00711683"/>
    <w:rsid w:val="00711876"/>
    <w:rsid w:val="00712D35"/>
    <w:rsid w:val="007148DB"/>
    <w:rsid w:val="00715916"/>
    <w:rsid w:val="00715C36"/>
    <w:rsid w:val="00715E03"/>
    <w:rsid w:val="00715E7D"/>
    <w:rsid w:val="00716478"/>
    <w:rsid w:val="007164AD"/>
    <w:rsid w:val="00716A09"/>
    <w:rsid w:val="00720770"/>
    <w:rsid w:val="007212FF"/>
    <w:rsid w:val="00722C8E"/>
    <w:rsid w:val="00723534"/>
    <w:rsid w:val="00723B5B"/>
    <w:rsid w:val="00723C55"/>
    <w:rsid w:val="00723CF7"/>
    <w:rsid w:val="00723F52"/>
    <w:rsid w:val="0072426B"/>
    <w:rsid w:val="00725510"/>
    <w:rsid w:val="00725840"/>
    <w:rsid w:val="00725A0E"/>
    <w:rsid w:val="00725FFA"/>
    <w:rsid w:val="00726141"/>
    <w:rsid w:val="0072628E"/>
    <w:rsid w:val="00726A9F"/>
    <w:rsid w:val="00726CFD"/>
    <w:rsid w:val="00726DB0"/>
    <w:rsid w:val="00726E7B"/>
    <w:rsid w:val="0072710C"/>
    <w:rsid w:val="00727432"/>
    <w:rsid w:val="00727752"/>
    <w:rsid w:val="007279C7"/>
    <w:rsid w:val="00727E9F"/>
    <w:rsid w:val="0073062A"/>
    <w:rsid w:val="0073062F"/>
    <w:rsid w:val="00730B67"/>
    <w:rsid w:val="00732131"/>
    <w:rsid w:val="0073226F"/>
    <w:rsid w:val="007326F2"/>
    <w:rsid w:val="00732848"/>
    <w:rsid w:val="00732D96"/>
    <w:rsid w:val="00732E75"/>
    <w:rsid w:val="007332E6"/>
    <w:rsid w:val="00733E1F"/>
    <w:rsid w:val="00734298"/>
    <w:rsid w:val="00734D47"/>
    <w:rsid w:val="00735813"/>
    <w:rsid w:val="00735B3D"/>
    <w:rsid w:val="00735C12"/>
    <w:rsid w:val="007362D3"/>
    <w:rsid w:val="0073748C"/>
    <w:rsid w:val="0073752D"/>
    <w:rsid w:val="00737A26"/>
    <w:rsid w:val="00737CD6"/>
    <w:rsid w:val="00737F56"/>
    <w:rsid w:val="0074075B"/>
    <w:rsid w:val="007413E2"/>
    <w:rsid w:val="00741CBC"/>
    <w:rsid w:val="00742505"/>
    <w:rsid w:val="007426FF"/>
    <w:rsid w:val="00742AA7"/>
    <w:rsid w:val="007433E8"/>
    <w:rsid w:val="00744071"/>
    <w:rsid w:val="00744F62"/>
    <w:rsid w:val="007466A2"/>
    <w:rsid w:val="0074697F"/>
    <w:rsid w:val="00746EE7"/>
    <w:rsid w:val="00746F9A"/>
    <w:rsid w:val="007470DE"/>
    <w:rsid w:val="00747252"/>
    <w:rsid w:val="0074785F"/>
    <w:rsid w:val="007478A1"/>
    <w:rsid w:val="00747E67"/>
    <w:rsid w:val="00750D90"/>
    <w:rsid w:val="00751CA8"/>
    <w:rsid w:val="0075235F"/>
    <w:rsid w:val="007526CC"/>
    <w:rsid w:val="0075299F"/>
    <w:rsid w:val="007530D5"/>
    <w:rsid w:val="00753C84"/>
    <w:rsid w:val="00754EBC"/>
    <w:rsid w:val="00755311"/>
    <w:rsid w:val="00756131"/>
    <w:rsid w:val="007564AF"/>
    <w:rsid w:val="0075730F"/>
    <w:rsid w:val="00757B7D"/>
    <w:rsid w:val="00757BBF"/>
    <w:rsid w:val="00757BF0"/>
    <w:rsid w:val="00760182"/>
    <w:rsid w:val="00760C11"/>
    <w:rsid w:val="007610F9"/>
    <w:rsid w:val="0076197C"/>
    <w:rsid w:val="00761CFD"/>
    <w:rsid w:val="00762275"/>
    <w:rsid w:val="00762370"/>
    <w:rsid w:val="007623C5"/>
    <w:rsid w:val="0076250F"/>
    <w:rsid w:val="00762C46"/>
    <w:rsid w:val="00762CED"/>
    <w:rsid w:val="00762D00"/>
    <w:rsid w:val="00763118"/>
    <w:rsid w:val="00763827"/>
    <w:rsid w:val="00763E79"/>
    <w:rsid w:val="00764593"/>
    <w:rsid w:val="007645CD"/>
    <w:rsid w:val="00764D71"/>
    <w:rsid w:val="00765036"/>
    <w:rsid w:val="00765226"/>
    <w:rsid w:val="00765921"/>
    <w:rsid w:val="007659E7"/>
    <w:rsid w:val="00765D9B"/>
    <w:rsid w:val="007664DD"/>
    <w:rsid w:val="00766C97"/>
    <w:rsid w:val="00767D00"/>
    <w:rsid w:val="00767D1F"/>
    <w:rsid w:val="007701F6"/>
    <w:rsid w:val="007705E1"/>
    <w:rsid w:val="00770CB1"/>
    <w:rsid w:val="007710A8"/>
    <w:rsid w:val="00771303"/>
    <w:rsid w:val="00771588"/>
    <w:rsid w:val="0077177D"/>
    <w:rsid w:val="0077213F"/>
    <w:rsid w:val="0077215D"/>
    <w:rsid w:val="00772722"/>
    <w:rsid w:val="00772C42"/>
    <w:rsid w:val="00773862"/>
    <w:rsid w:val="00773EB6"/>
    <w:rsid w:val="0077423A"/>
    <w:rsid w:val="007753D2"/>
    <w:rsid w:val="00775592"/>
    <w:rsid w:val="00775CD2"/>
    <w:rsid w:val="00776501"/>
    <w:rsid w:val="00777593"/>
    <w:rsid w:val="007776CD"/>
    <w:rsid w:val="00777921"/>
    <w:rsid w:val="00780433"/>
    <w:rsid w:val="0078050B"/>
    <w:rsid w:val="00780D6E"/>
    <w:rsid w:val="00781233"/>
    <w:rsid w:val="0078129A"/>
    <w:rsid w:val="00782236"/>
    <w:rsid w:val="00782ABF"/>
    <w:rsid w:val="00782D95"/>
    <w:rsid w:val="007836DE"/>
    <w:rsid w:val="0078382C"/>
    <w:rsid w:val="007851A1"/>
    <w:rsid w:val="00785608"/>
    <w:rsid w:val="00786518"/>
    <w:rsid w:val="00786770"/>
    <w:rsid w:val="007868A2"/>
    <w:rsid w:val="0078692B"/>
    <w:rsid w:val="00786C1E"/>
    <w:rsid w:val="00786D8B"/>
    <w:rsid w:val="00790ED0"/>
    <w:rsid w:val="007912AC"/>
    <w:rsid w:val="007915F4"/>
    <w:rsid w:val="00791E06"/>
    <w:rsid w:val="0079224B"/>
    <w:rsid w:val="0079285F"/>
    <w:rsid w:val="007929BC"/>
    <w:rsid w:val="00792F4E"/>
    <w:rsid w:val="0079492A"/>
    <w:rsid w:val="007957B4"/>
    <w:rsid w:val="00795CCE"/>
    <w:rsid w:val="007962D9"/>
    <w:rsid w:val="00796C37"/>
    <w:rsid w:val="00797403"/>
    <w:rsid w:val="007976D6"/>
    <w:rsid w:val="007A1E20"/>
    <w:rsid w:val="007A1FCF"/>
    <w:rsid w:val="007A25E7"/>
    <w:rsid w:val="007A2DC8"/>
    <w:rsid w:val="007A2E25"/>
    <w:rsid w:val="007A30B3"/>
    <w:rsid w:val="007A33C8"/>
    <w:rsid w:val="007A343C"/>
    <w:rsid w:val="007A35A0"/>
    <w:rsid w:val="007A370F"/>
    <w:rsid w:val="007A3EE0"/>
    <w:rsid w:val="007A4306"/>
    <w:rsid w:val="007A543B"/>
    <w:rsid w:val="007A6D17"/>
    <w:rsid w:val="007A7513"/>
    <w:rsid w:val="007A76DC"/>
    <w:rsid w:val="007B1595"/>
    <w:rsid w:val="007B22FD"/>
    <w:rsid w:val="007B23BD"/>
    <w:rsid w:val="007B2CA2"/>
    <w:rsid w:val="007B344A"/>
    <w:rsid w:val="007B3C7A"/>
    <w:rsid w:val="007B3D35"/>
    <w:rsid w:val="007B5352"/>
    <w:rsid w:val="007B5610"/>
    <w:rsid w:val="007B5C01"/>
    <w:rsid w:val="007B5F38"/>
    <w:rsid w:val="007B6520"/>
    <w:rsid w:val="007B6836"/>
    <w:rsid w:val="007B686E"/>
    <w:rsid w:val="007B7662"/>
    <w:rsid w:val="007B79BB"/>
    <w:rsid w:val="007B7D6C"/>
    <w:rsid w:val="007C051F"/>
    <w:rsid w:val="007C11A6"/>
    <w:rsid w:val="007C1764"/>
    <w:rsid w:val="007C277C"/>
    <w:rsid w:val="007C2C08"/>
    <w:rsid w:val="007C31F3"/>
    <w:rsid w:val="007C3904"/>
    <w:rsid w:val="007C4059"/>
    <w:rsid w:val="007C4471"/>
    <w:rsid w:val="007C4C03"/>
    <w:rsid w:val="007C5406"/>
    <w:rsid w:val="007C57EB"/>
    <w:rsid w:val="007C5D71"/>
    <w:rsid w:val="007C6297"/>
    <w:rsid w:val="007C6498"/>
    <w:rsid w:val="007C675C"/>
    <w:rsid w:val="007C6AE2"/>
    <w:rsid w:val="007C716D"/>
    <w:rsid w:val="007C7958"/>
    <w:rsid w:val="007D0949"/>
    <w:rsid w:val="007D1004"/>
    <w:rsid w:val="007D12FC"/>
    <w:rsid w:val="007D2108"/>
    <w:rsid w:val="007D2A3F"/>
    <w:rsid w:val="007D2E86"/>
    <w:rsid w:val="007D30C2"/>
    <w:rsid w:val="007D36AE"/>
    <w:rsid w:val="007D36BD"/>
    <w:rsid w:val="007D411E"/>
    <w:rsid w:val="007D473B"/>
    <w:rsid w:val="007D4F7F"/>
    <w:rsid w:val="007D511E"/>
    <w:rsid w:val="007D5422"/>
    <w:rsid w:val="007D5A26"/>
    <w:rsid w:val="007D628E"/>
    <w:rsid w:val="007D6CEB"/>
    <w:rsid w:val="007D752B"/>
    <w:rsid w:val="007D786D"/>
    <w:rsid w:val="007D7B5E"/>
    <w:rsid w:val="007D7C2A"/>
    <w:rsid w:val="007E0195"/>
    <w:rsid w:val="007E06CD"/>
    <w:rsid w:val="007E0704"/>
    <w:rsid w:val="007E1D58"/>
    <w:rsid w:val="007E257F"/>
    <w:rsid w:val="007E2700"/>
    <w:rsid w:val="007E2857"/>
    <w:rsid w:val="007E2F19"/>
    <w:rsid w:val="007E49BF"/>
    <w:rsid w:val="007E4C6A"/>
    <w:rsid w:val="007E50E0"/>
    <w:rsid w:val="007E532E"/>
    <w:rsid w:val="007E5BCE"/>
    <w:rsid w:val="007E5CCD"/>
    <w:rsid w:val="007E6169"/>
    <w:rsid w:val="007E6623"/>
    <w:rsid w:val="007E6870"/>
    <w:rsid w:val="007E6A89"/>
    <w:rsid w:val="007E6C63"/>
    <w:rsid w:val="007E72D4"/>
    <w:rsid w:val="007F0548"/>
    <w:rsid w:val="007F06AA"/>
    <w:rsid w:val="007F0FA3"/>
    <w:rsid w:val="007F2130"/>
    <w:rsid w:val="007F228F"/>
    <w:rsid w:val="007F26D4"/>
    <w:rsid w:val="007F2D7A"/>
    <w:rsid w:val="007F2EA6"/>
    <w:rsid w:val="007F2F49"/>
    <w:rsid w:val="007F352C"/>
    <w:rsid w:val="007F3CA5"/>
    <w:rsid w:val="007F4741"/>
    <w:rsid w:val="007F4B8E"/>
    <w:rsid w:val="007F50BA"/>
    <w:rsid w:val="007F594D"/>
    <w:rsid w:val="007F6B9E"/>
    <w:rsid w:val="007F71BC"/>
    <w:rsid w:val="007F71CF"/>
    <w:rsid w:val="007F76F1"/>
    <w:rsid w:val="008002DF"/>
    <w:rsid w:val="008005AC"/>
    <w:rsid w:val="00801332"/>
    <w:rsid w:val="008013F2"/>
    <w:rsid w:val="00801B40"/>
    <w:rsid w:val="0080297C"/>
    <w:rsid w:val="00803595"/>
    <w:rsid w:val="0080391E"/>
    <w:rsid w:val="00803C6E"/>
    <w:rsid w:val="00804394"/>
    <w:rsid w:val="008046A8"/>
    <w:rsid w:val="00804AC2"/>
    <w:rsid w:val="0080589D"/>
    <w:rsid w:val="00805C5A"/>
    <w:rsid w:val="00806D5B"/>
    <w:rsid w:val="0080700D"/>
    <w:rsid w:val="008074A8"/>
    <w:rsid w:val="00807C2B"/>
    <w:rsid w:val="0081018D"/>
    <w:rsid w:val="0081056C"/>
    <w:rsid w:val="00810E71"/>
    <w:rsid w:val="00810F73"/>
    <w:rsid w:val="00811166"/>
    <w:rsid w:val="00811CFD"/>
    <w:rsid w:val="00811E17"/>
    <w:rsid w:val="00812430"/>
    <w:rsid w:val="00812732"/>
    <w:rsid w:val="008127BB"/>
    <w:rsid w:val="008127FF"/>
    <w:rsid w:val="00812EF7"/>
    <w:rsid w:val="00813663"/>
    <w:rsid w:val="00813C41"/>
    <w:rsid w:val="00814423"/>
    <w:rsid w:val="00814449"/>
    <w:rsid w:val="00815565"/>
    <w:rsid w:val="008168A9"/>
    <w:rsid w:val="00816F82"/>
    <w:rsid w:val="00817923"/>
    <w:rsid w:val="008201FA"/>
    <w:rsid w:val="0082051B"/>
    <w:rsid w:val="00820BC3"/>
    <w:rsid w:val="00821A84"/>
    <w:rsid w:val="00821E41"/>
    <w:rsid w:val="008222E8"/>
    <w:rsid w:val="0082236D"/>
    <w:rsid w:val="00822AD4"/>
    <w:rsid w:val="00823034"/>
    <w:rsid w:val="00823516"/>
    <w:rsid w:val="008238BB"/>
    <w:rsid w:val="008250C9"/>
    <w:rsid w:val="00826CFB"/>
    <w:rsid w:val="008277D8"/>
    <w:rsid w:val="00827A57"/>
    <w:rsid w:val="00827F90"/>
    <w:rsid w:val="008310E2"/>
    <w:rsid w:val="0083158F"/>
    <w:rsid w:val="00832549"/>
    <w:rsid w:val="00832A9C"/>
    <w:rsid w:val="00832DF1"/>
    <w:rsid w:val="0083372F"/>
    <w:rsid w:val="00834150"/>
    <w:rsid w:val="008344A7"/>
    <w:rsid w:val="00834EE1"/>
    <w:rsid w:val="008359CC"/>
    <w:rsid w:val="00836556"/>
    <w:rsid w:val="00836E17"/>
    <w:rsid w:val="00837511"/>
    <w:rsid w:val="008378E7"/>
    <w:rsid w:val="00837B74"/>
    <w:rsid w:val="00837CFD"/>
    <w:rsid w:val="00837D2F"/>
    <w:rsid w:val="00837EDA"/>
    <w:rsid w:val="00837EE1"/>
    <w:rsid w:val="008408AA"/>
    <w:rsid w:val="00840EAE"/>
    <w:rsid w:val="00840F9C"/>
    <w:rsid w:val="008412FB"/>
    <w:rsid w:val="008416F5"/>
    <w:rsid w:val="00841871"/>
    <w:rsid w:val="00841920"/>
    <w:rsid w:val="00841A70"/>
    <w:rsid w:val="00841F4B"/>
    <w:rsid w:val="00842366"/>
    <w:rsid w:val="008430DC"/>
    <w:rsid w:val="00843205"/>
    <w:rsid w:val="0084349B"/>
    <w:rsid w:val="00843A83"/>
    <w:rsid w:val="00844567"/>
    <w:rsid w:val="008446A1"/>
    <w:rsid w:val="0084478F"/>
    <w:rsid w:val="00844F90"/>
    <w:rsid w:val="00845D03"/>
    <w:rsid w:val="00845DF3"/>
    <w:rsid w:val="00845F6A"/>
    <w:rsid w:val="008467E2"/>
    <w:rsid w:val="00846B29"/>
    <w:rsid w:val="00846C57"/>
    <w:rsid w:val="00847CFB"/>
    <w:rsid w:val="0085035F"/>
    <w:rsid w:val="00850744"/>
    <w:rsid w:val="00850CAE"/>
    <w:rsid w:val="00851533"/>
    <w:rsid w:val="00851658"/>
    <w:rsid w:val="00851BDE"/>
    <w:rsid w:val="00851C54"/>
    <w:rsid w:val="00851CFC"/>
    <w:rsid w:val="00852441"/>
    <w:rsid w:val="008524E2"/>
    <w:rsid w:val="00852A2A"/>
    <w:rsid w:val="00853263"/>
    <w:rsid w:val="00853B55"/>
    <w:rsid w:val="00854830"/>
    <w:rsid w:val="008553D2"/>
    <w:rsid w:val="00855EE8"/>
    <w:rsid w:val="008564D7"/>
    <w:rsid w:val="0085696C"/>
    <w:rsid w:val="00856986"/>
    <w:rsid w:val="00856DE3"/>
    <w:rsid w:val="00856E7C"/>
    <w:rsid w:val="00857032"/>
    <w:rsid w:val="008573D8"/>
    <w:rsid w:val="0085766A"/>
    <w:rsid w:val="0085777D"/>
    <w:rsid w:val="00857BCD"/>
    <w:rsid w:val="00857E6F"/>
    <w:rsid w:val="00860220"/>
    <w:rsid w:val="0086060B"/>
    <w:rsid w:val="008609C2"/>
    <w:rsid w:val="008628DC"/>
    <w:rsid w:val="008628E2"/>
    <w:rsid w:val="00862921"/>
    <w:rsid w:val="00862B6B"/>
    <w:rsid w:val="00862D97"/>
    <w:rsid w:val="00863C19"/>
    <w:rsid w:val="00863C60"/>
    <w:rsid w:val="008645AF"/>
    <w:rsid w:val="00864884"/>
    <w:rsid w:val="008649F9"/>
    <w:rsid w:val="008654FA"/>
    <w:rsid w:val="0086552B"/>
    <w:rsid w:val="008657CE"/>
    <w:rsid w:val="00865AA3"/>
    <w:rsid w:val="008660C0"/>
    <w:rsid w:val="008665BA"/>
    <w:rsid w:val="008669B5"/>
    <w:rsid w:val="00866BB2"/>
    <w:rsid w:val="00866C32"/>
    <w:rsid w:val="00866FE1"/>
    <w:rsid w:val="008670AA"/>
    <w:rsid w:val="00867467"/>
    <w:rsid w:val="0086766A"/>
    <w:rsid w:val="00867FB7"/>
    <w:rsid w:val="0087009D"/>
    <w:rsid w:val="008706F9"/>
    <w:rsid w:val="00871091"/>
    <w:rsid w:val="0087147C"/>
    <w:rsid w:val="00871964"/>
    <w:rsid w:val="00871E65"/>
    <w:rsid w:val="008720E9"/>
    <w:rsid w:val="00872219"/>
    <w:rsid w:val="00872B58"/>
    <w:rsid w:val="008735E8"/>
    <w:rsid w:val="00875C48"/>
    <w:rsid w:val="00876F4A"/>
    <w:rsid w:val="00877096"/>
    <w:rsid w:val="00877372"/>
    <w:rsid w:val="0087756F"/>
    <w:rsid w:val="00877CB4"/>
    <w:rsid w:val="0088032D"/>
    <w:rsid w:val="0088243A"/>
    <w:rsid w:val="00883E38"/>
    <w:rsid w:val="00884053"/>
    <w:rsid w:val="00884D49"/>
    <w:rsid w:val="00885039"/>
    <w:rsid w:val="0088511F"/>
    <w:rsid w:val="0088521C"/>
    <w:rsid w:val="00885C27"/>
    <w:rsid w:val="0088718C"/>
    <w:rsid w:val="0088759D"/>
    <w:rsid w:val="0088774C"/>
    <w:rsid w:val="00887BE9"/>
    <w:rsid w:val="00890CFD"/>
    <w:rsid w:val="00891635"/>
    <w:rsid w:val="00891818"/>
    <w:rsid w:val="00891989"/>
    <w:rsid w:val="00891EE0"/>
    <w:rsid w:val="008925B8"/>
    <w:rsid w:val="0089280F"/>
    <w:rsid w:val="008929D6"/>
    <w:rsid w:val="00892CA3"/>
    <w:rsid w:val="0089300D"/>
    <w:rsid w:val="00893225"/>
    <w:rsid w:val="008932AE"/>
    <w:rsid w:val="0089331F"/>
    <w:rsid w:val="00893601"/>
    <w:rsid w:val="00894138"/>
    <w:rsid w:val="008947AC"/>
    <w:rsid w:val="00895B05"/>
    <w:rsid w:val="00895F1D"/>
    <w:rsid w:val="00897154"/>
    <w:rsid w:val="008A078F"/>
    <w:rsid w:val="008A0F18"/>
    <w:rsid w:val="008A23DF"/>
    <w:rsid w:val="008A24C3"/>
    <w:rsid w:val="008A26BF"/>
    <w:rsid w:val="008A2C3D"/>
    <w:rsid w:val="008A3226"/>
    <w:rsid w:val="008A3771"/>
    <w:rsid w:val="008A38BD"/>
    <w:rsid w:val="008A446E"/>
    <w:rsid w:val="008A4974"/>
    <w:rsid w:val="008A4BBB"/>
    <w:rsid w:val="008A5539"/>
    <w:rsid w:val="008A5A40"/>
    <w:rsid w:val="008A66AF"/>
    <w:rsid w:val="008A673A"/>
    <w:rsid w:val="008A6975"/>
    <w:rsid w:val="008A6AB2"/>
    <w:rsid w:val="008A6BEF"/>
    <w:rsid w:val="008A7590"/>
    <w:rsid w:val="008A7DCF"/>
    <w:rsid w:val="008B0002"/>
    <w:rsid w:val="008B00B3"/>
    <w:rsid w:val="008B0AFC"/>
    <w:rsid w:val="008B0BEC"/>
    <w:rsid w:val="008B1002"/>
    <w:rsid w:val="008B1A73"/>
    <w:rsid w:val="008B202E"/>
    <w:rsid w:val="008B2246"/>
    <w:rsid w:val="008B287F"/>
    <w:rsid w:val="008B33FF"/>
    <w:rsid w:val="008B3534"/>
    <w:rsid w:val="008B3725"/>
    <w:rsid w:val="008B38A8"/>
    <w:rsid w:val="008B4C30"/>
    <w:rsid w:val="008B5316"/>
    <w:rsid w:val="008B5699"/>
    <w:rsid w:val="008B5F4B"/>
    <w:rsid w:val="008B73B0"/>
    <w:rsid w:val="008B7582"/>
    <w:rsid w:val="008B793F"/>
    <w:rsid w:val="008B79B9"/>
    <w:rsid w:val="008B7C9F"/>
    <w:rsid w:val="008C0C1B"/>
    <w:rsid w:val="008C17EF"/>
    <w:rsid w:val="008C1DFD"/>
    <w:rsid w:val="008C25C7"/>
    <w:rsid w:val="008C2776"/>
    <w:rsid w:val="008C301E"/>
    <w:rsid w:val="008C33D1"/>
    <w:rsid w:val="008C4C44"/>
    <w:rsid w:val="008C4ED9"/>
    <w:rsid w:val="008C525F"/>
    <w:rsid w:val="008C600B"/>
    <w:rsid w:val="008C6454"/>
    <w:rsid w:val="008C655E"/>
    <w:rsid w:val="008C686D"/>
    <w:rsid w:val="008C7263"/>
    <w:rsid w:val="008C75EE"/>
    <w:rsid w:val="008C783D"/>
    <w:rsid w:val="008C7B09"/>
    <w:rsid w:val="008C7E6F"/>
    <w:rsid w:val="008D0607"/>
    <w:rsid w:val="008D0B3C"/>
    <w:rsid w:val="008D0ED0"/>
    <w:rsid w:val="008D1550"/>
    <w:rsid w:val="008D1B09"/>
    <w:rsid w:val="008D25B5"/>
    <w:rsid w:val="008D2EFA"/>
    <w:rsid w:val="008D38B3"/>
    <w:rsid w:val="008D3CAA"/>
    <w:rsid w:val="008D3E0E"/>
    <w:rsid w:val="008D4A55"/>
    <w:rsid w:val="008D53FA"/>
    <w:rsid w:val="008D59AB"/>
    <w:rsid w:val="008D5CF1"/>
    <w:rsid w:val="008D6562"/>
    <w:rsid w:val="008D6B90"/>
    <w:rsid w:val="008D7284"/>
    <w:rsid w:val="008D7636"/>
    <w:rsid w:val="008E0373"/>
    <w:rsid w:val="008E044D"/>
    <w:rsid w:val="008E0D57"/>
    <w:rsid w:val="008E16EE"/>
    <w:rsid w:val="008E1A98"/>
    <w:rsid w:val="008E2C7B"/>
    <w:rsid w:val="008E2E4A"/>
    <w:rsid w:val="008E3339"/>
    <w:rsid w:val="008E3499"/>
    <w:rsid w:val="008E3995"/>
    <w:rsid w:val="008E3F76"/>
    <w:rsid w:val="008E51FA"/>
    <w:rsid w:val="008E69EE"/>
    <w:rsid w:val="008E6AFD"/>
    <w:rsid w:val="008E705D"/>
    <w:rsid w:val="008E72AD"/>
    <w:rsid w:val="008E73EF"/>
    <w:rsid w:val="008E75AE"/>
    <w:rsid w:val="008E7802"/>
    <w:rsid w:val="008F025F"/>
    <w:rsid w:val="008F0391"/>
    <w:rsid w:val="008F13E5"/>
    <w:rsid w:val="008F14BE"/>
    <w:rsid w:val="008F18E0"/>
    <w:rsid w:val="008F29AB"/>
    <w:rsid w:val="008F2DB0"/>
    <w:rsid w:val="008F4476"/>
    <w:rsid w:val="008F4600"/>
    <w:rsid w:val="008F4784"/>
    <w:rsid w:val="008F47BD"/>
    <w:rsid w:val="008F4A0E"/>
    <w:rsid w:val="008F50B8"/>
    <w:rsid w:val="008F6855"/>
    <w:rsid w:val="008F6AD3"/>
    <w:rsid w:val="008F6AEC"/>
    <w:rsid w:val="008F6B8D"/>
    <w:rsid w:val="008F6FA4"/>
    <w:rsid w:val="00900110"/>
    <w:rsid w:val="009009C3"/>
    <w:rsid w:val="00900DBB"/>
    <w:rsid w:val="009017D4"/>
    <w:rsid w:val="009017FF"/>
    <w:rsid w:val="00903A1E"/>
    <w:rsid w:val="009044E9"/>
    <w:rsid w:val="00904733"/>
    <w:rsid w:val="00904C0B"/>
    <w:rsid w:val="0090553F"/>
    <w:rsid w:val="00905736"/>
    <w:rsid w:val="00905F12"/>
    <w:rsid w:val="009061F7"/>
    <w:rsid w:val="009066F6"/>
    <w:rsid w:val="0090677A"/>
    <w:rsid w:val="00906A2F"/>
    <w:rsid w:val="0090736D"/>
    <w:rsid w:val="00907B17"/>
    <w:rsid w:val="00907B53"/>
    <w:rsid w:val="00910382"/>
    <w:rsid w:val="00910744"/>
    <w:rsid w:val="009111AE"/>
    <w:rsid w:val="00912057"/>
    <w:rsid w:val="00912590"/>
    <w:rsid w:val="00912B7A"/>
    <w:rsid w:val="0091361D"/>
    <w:rsid w:val="00913FDA"/>
    <w:rsid w:val="009140A1"/>
    <w:rsid w:val="009144D4"/>
    <w:rsid w:val="0091461F"/>
    <w:rsid w:val="00914915"/>
    <w:rsid w:val="009150A6"/>
    <w:rsid w:val="009157A9"/>
    <w:rsid w:val="009166BC"/>
    <w:rsid w:val="00916A3A"/>
    <w:rsid w:val="00916E79"/>
    <w:rsid w:val="00917576"/>
    <w:rsid w:val="00917F6A"/>
    <w:rsid w:val="009216FD"/>
    <w:rsid w:val="0092180A"/>
    <w:rsid w:val="00922102"/>
    <w:rsid w:val="009221FA"/>
    <w:rsid w:val="00922B4C"/>
    <w:rsid w:val="00923075"/>
    <w:rsid w:val="00923361"/>
    <w:rsid w:val="00923408"/>
    <w:rsid w:val="00924AFC"/>
    <w:rsid w:val="00926405"/>
    <w:rsid w:val="00926BE9"/>
    <w:rsid w:val="0092771A"/>
    <w:rsid w:val="00927A4C"/>
    <w:rsid w:val="009306F0"/>
    <w:rsid w:val="00930FD4"/>
    <w:rsid w:val="00931072"/>
    <w:rsid w:val="00931CEB"/>
    <w:rsid w:val="00931D3F"/>
    <w:rsid w:val="0093223B"/>
    <w:rsid w:val="00932625"/>
    <w:rsid w:val="00932A97"/>
    <w:rsid w:val="009338EF"/>
    <w:rsid w:val="00934112"/>
    <w:rsid w:val="00934831"/>
    <w:rsid w:val="00934BEF"/>
    <w:rsid w:val="00935260"/>
    <w:rsid w:val="009355B0"/>
    <w:rsid w:val="00935E98"/>
    <w:rsid w:val="00936C08"/>
    <w:rsid w:val="009372F8"/>
    <w:rsid w:val="00937725"/>
    <w:rsid w:val="00941450"/>
    <w:rsid w:val="00941998"/>
    <w:rsid w:val="00941F34"/>
    <w:rsid w:val="009427FF"/>
    <w:rsid w:val="0094394C"/>
    <w:rsid w:val="00943B15"/>
    <w:rsid w:val="009448BC"/>
    <w:rsid w:val="00944E7E"/>
    <w:rsid w:val="00944F4F"/>
    <w:rsid w:val="00947577"/>
    <w:rsid w:val="00947BD2"/>
    <w:rsid w:val="00951663"/>
    <w:rsid w:val="00951D81"/>
    <w:rsid w:val="0095240C"/>
    <w:rsid w:val="009524DD"/>
    <w:rsid w:val="00953B15"/>
    <w:rsid w:val="00953BB5"/>
    <w:rsid w:val="00953F0D"/>
    <w:rsid w:val="009542AD"/>
    <w:rsid w:val="0095500D"/>
    <w:rsid w:val="0095521D"/>
    <w:rsid w:val="009559BD"/>
    <w:rsid w:val="0095738E"/>
    <w:rsid w:val="009600FE"/>
    <w:rsid w:val="009604D1"/>
    <w:rsid w:val="00960669"/>
    <w:rsid w:val="00960850"/>
    <w:rsid w:val="00960B68"/>
    <w:rsid w:val="00960E35"/>
    <w:rsid w:val="00960ED5"/>
    <w:rsid w:val="00961023"/>
    <w:rsid w:val="009616A7"/>
    <w:rsid w:val="00961B71"/>
    <w:rsid w:val="009621F3"/>
    <w:rsid w:val="009622CA"/>
    <w:rsid w:val="00962838"/>
    <w:rsid w:val="00962AE7"/>
    <w:rsid w:val="00964636"/>
    <w:rsid w:val="00964917"/>
    <w:rsid w:val="00965AF8"/>
    <w:rsid w:val="00965B2C"/>
    <w:rsid w:val="009664A5"/>
    <w:rsid w:val="009668A5"/>
    <w:rsid w:val="009671B6"/>
    <w:rsid w:val="009676D1"/>
    <w:rsid w:val="00967AE5"/>
    <w:rsid w:val="00967BCA"/>
    <w:rsid w:val="00967C72"/>
    <w:rsid w:val="00967E60"/>
    <w:rsid w:val="009704B3"/>
    <w:rsid w:val="0097102C"/>
    <w:rsid w:val="0097198D"/>
    <w:rsid w:val="009722B8"/>
    <w:rsid w:val="009733B1"/>
    <w:rsid w:val="00973A6B"/>
    <w:rsid w:val="00973E98"/>
    <w:rsid w:val="00974B89"/>
    <w:rsid w:val="00974C01"/>
    <w:rsid w:val="00974CF1"/>
    <w:rsid w:val="0097570C"/>
    <w:rsid w:val="0097715D"/>
    <w:rsid w:val="009802C8"/>
    <w:rsid w:val="00980B41"/>
    <w:rsid w:val="00980BA4"/>
    <w:rsid w:val="0098109E"/>
    <w:rsid w:val="00981F19"/>
    <w:rsid w:val="009820C2"/>
    <w:rsid w:val="0098221C"/>
    <w:rsid w:val="009823A8"/>
    <w:rsid w:val="00982CAC"/>
    <w:rsid w:val="009834CA"/>
    <w:rsid w:val="0098418F"/>
    <w:rsid w:val="009845AF"/>
    <w:rsid w:val="00984FB5"/>
    <w:rsid w:val="0098562D"/>
    <w:rsid w:val="009857BF"/>
    <w:rsid w:val="00985CD5"/>
    <w:rsid w:val="009861C0"/>
    <w:rsid w:val="00986767"/>
    <w:rsid w:val="00986E38"/>
    <w:rsid w:val="0098758B"/>
    <w:rsid w:val="009908AB"/>
    <w:rsid w:val="0099096D"/>
    <w:rsid w:val="0099127B"/>
    <w:rsid w:val="009917FA"/>
    <w:rsid w:val="00991A95"/>
    <w:rsid w:val="00991B73"/>
    <w:rsid w:val="00992309"/>
    <w:rsid w:val="0099236C"/>
    <w:rsid w:val="00992655"/>
    <w:rsid w:val="00992A78"/>
    <w:rsid w:val="00992BD0"/>
    <w:rsid w:val="00992CCC"/>
    <w:rsid w:val="009933A5"/>
    <w:rsid w:val="00994595"/>
    <w:rsid w:val="00995071"/>
    <w:rsid w:val="009955A3"/>
    <w:rsid w:val="00995611"/>
    <w:rsid w:val="00995641"/>
    <w:rsid w:val="00995BC5"/>
    <w:rsid w:val="0099601D"/>
    <w:rsid w:val="00996189"/>
    <w:rsid w:val="009962B9"/>
    <w:rsid w:val="0099635A"/>
    <w:rsid w:val="009967F5"/>
    <w:rsid w:val="00997685"/>
    <w:rsid w:val="009A03E5"/>
    <w:rsid w:val="009A085C"/>
    <w:rsid w:val="009A0AF8"/>
    <w:rsid w:val="009A0EDC"/>
    <w:rsid w:val="009A21F1"/>
    <w:rsid w:val="009A2726"/>
    <w:rsid w:val="009A2A44"/>
    <w:rsid w:val="009A3912"/>
    <w:rsid w:val="009A41D1"/>
    <w:rsid w:val="009A42CF"/>
    <w:rsid w:val="009A5414"/>
    <w:rsid w:val="009A55B4"/>
    <w:rsid w:val="009A5C8D"/>
    <w:rsid w:val="009A5FE6"/>
    <w:rsid w:val="009A64AA"/>
    <w:rsid w:val="009A6DED"/>
    <w:rsid w:val="009A73A2"/>
    <w:rsid w:val="009A76D0"/>
    <w:rsid w:val="009A7B70"/>
    <w:rsid w:val="009B020A"/>
    <w:rsid w:val="009B1196"/>
    <w:rsid w:val="009B15D6"/>
    <w:rsid w:val="009B1A53"/>
    <w:rsid w:val="009B2A6B"/>
    <w:rsid w:val="009B2CB1"/>
    <w:rsid w:val="009B2EA2"/>
    <w:rsid w:val="009B331A"/>
    <w:rsid w:val="009B369D"/>
    <w:rsid w:val="009B388D"/>
    <w:rsid w:val="009B392E"/>
    <w:rsid w:val="009B5418"/>
    <w:rsid w:val="009B5EAC"/>
    <w:rsid w:val="009B63B8"/>
    <w:rsid w:val="009B64E3"/>
    <w:rsid w:val="009B67F2"/>
    <w:rsid w:val="009B69DE"/>
    <w:rsid w:val="009C0EF8"/>
    <w:rsid w:val="009C1743"/>
    <w:rsid w:val="009C1FE7"/>
    <w:rsid w:val="009C2E8E"/>
    <w:rsid w:val="009C36BE"/>
    <w:rsid w:val="009C3760"/>
    <w:rsid w:val="009C38D9"/>
    <w:rsid w:val="009C4605"/>
    <w:rsid w:val="009C5869"/>
    <w:rsid w:val="009C5C7C"/>
    <w:rsid w:val="009C5E43"/>
    <w:rsid w:val="009C5EA4"/>
    <w:rsid w:val="009C61CB"/>
    <w:rsid w:val="009C634E"/>
    <w:rsid w:val="009C640E"/>
    <w:rsid w:val="009C6CFA"/>
    <w:rsid w:val="009D082E"/>
    <w:rsid w:val="009D08C1"/>
    <w:rsid w:val="009D1248"/>
    <w:rsid w:val="009D1D10"/>
    <w:rsid w:val="009D1ECD"/>
    <w:rsid w:val="009D24A5"/>
    <w:rsid w:val="009D2C05"/>
    <w:rsid w:val="009D328B"/>
    <w:rsid w:val="009D38A6"/>
    <w:rsid w:val="009D3A1C"/>
    <w:rsid w:val="009D3C2A"/>
    <w:rsid w:val="009D4F2A"/>
    <w:rsid w:val="009D5997"/>
    <w:rsid w:val="009D5AD9"/>
    <w:rsid w:val="009D5BBA"/>
    <w:rsid w:val="009D5C03"/>
    <w:rsid w:val="009D616A"/>
    <w:rsid w:val="009D627B"/>
    <w:rsid w:val="009D62C8"/>
    <w:rsid w:val="009D6CBB"/>
    <w:rsid w:val="009D71A3"/>
    <w:rsid w:val="009D7A58"/>
    <w:rsid w:val="009E04B1"/>
    <w:rsid w:val="009E07F0"/>
    <w:rsid w:val="009E093F"/>
    <w:rsid w:val="009E116C"/>
    <w:rsid w:val="009E1300"/>
    <w:rsid w:val="009E191A"/>
    <w:rsid w:val="009E20BA"/>
    <w:rsid w:val="009E24FD"/>
    <w:rsid w:val="009E250D"/>
    <w:rsid w:val="009E2B16"/>
    <w:rsid w:val="009E2DA6"/>
    <w:rsid w:val="009E2ED6"/>
    <w:rsid w:val="009E36D3"/>
    <w:rsid w:val="009E4CC5"/>
    <w:rsid w:val="009E535C"/>
    <w:rsid w:val="009E5F64"/>
    <w:rsid w:val="009E61E9"/>
    <w:rsid w:val="009E698A"/>
    <w:rsid w:val="009E6A9C"/>
    <w:rsid w:val="009E6EA3"/>
    <w:rsid w:val="009E6FA6"/>
    <w:rsid w:val="009E7286"/>
    <w:rsid w:val="009E789A"/>
    <w:rsid w:val="009E7DDA"/>
    <w:rsid w:val="009F01D9"/>
    <w:rsid w:val="009F0CBD"/>
    <w:rsid w:val="009F115D"/>
    <w:rsid w:val="009F11E8"/>
    <w:rsid w:val="009F1F40"/>
    <w:rsid w:val="009F295A"/>
    <w:rsid w:val="009F3A44"/>
    <w:rsid w:val="009F3C9C"/>
    <w:rsid w:val="009F4489"/>
    <w:rsid w:val="009F4E21"/>
    <w:rsid w:val="009F4EA0"/>
    <w:rsid w:val="009F4F6B"/>
    <w:rsid w:val="009F5717"/>
    <w:rsid w:val="009F5973"/>
    <w:rsid w:val="009F6AF4"/>
    <w:rsid w:val="009F75BD"/>
    <w:rsid w:val="009F798D"/>
    <w:rsid w:val="00A003EF"/>
    <w:rsid w:val="00A009E0"/>
    <w:rsid w:val="00A00C3F"/>
    <w:rsid w:val="00A00E1C"/>
    <w:rsid w:val="00A01C75"/>
    <w:rsid w:val="00A026A2"/>
    <w:rsid w:val="00A02944"/>
    <w:rsid w:val="00A02AA0"/>
    <w:rsid w:val="00A04F33"/>
    <w:rsid w:val="00A05DAA"/>
    <w:rsid w:val="00A0620A"/>
    <w:rsid w:val="00A06638"/>
    <w:rsid w:val="00A066C8"/>
    <w:rsid w:val="00A06D14"/>
    <w:rsid w:val="00A075B5"/>
    <w:rsid w:val="00A07877"/>
    <w:rsid w:val="00A1022C"/>
    <w:rsid w:val="00A1041F"/>
    <w:rsid w:val="00A10510"/>
    <w:rsid w:val="00A109D5"/>
    <w:rsid w:val="00A1113A"/>
    <w:rsid w:val="00A118AF"/>
    <w:rsid w:val="00A11A12"/>
    <w:rsid w:val="00A11F1C"/>
    <w:rsid w:val="00A126A7"/>
    <w:rsid w:val="00A1424B"/>
    <w:rsid w:val="00A1561F"/>
    <w:rsid w:val="00A160E9"/>
    <w:rsid w:val="00A16E0F"/>
    <w:rsid w:val="00A175FB"/>
    <w:rsid w:val="00A176FF"/>
    <w:rsid w:val="00A2052D"/>
    <w:rsid w:val="00A2111F"/>
    <w:rsid w:val="00A215AF"/>
    <w:rsid w:val="00A2174D"/>
    <w:rsid w:val="00A21CB6"/>
    <w:rsid w:val="00A230BA"/>
    <w:rsid w:val="00A252AF"/>
    <w:rsid w:val="00A25D14"/>
    <w:rsid w:val="00A26389"/>
    <w:rsid w:val="00A264F5"/>
    <w:rsid w:val="00A26EEC"/>
    <w:rsid w:val="00A27858"/>
    <w:rsid w:val="00A27CE3"/>
    <w:rsid w:val="00A27EF0"/>
    <w:rsid w:val="00A3007D"/>
    <w:rsid w:val="00A300C6"/>
    <w:rsid w:val="00A308A5"/>
    <w:rsid w:val="00A316F5"/>
    <w:rsid w:val="00A317B7"/>
    <w:rsid w:val="00A318C8"/>
    <w:rsid w:val="00A319AF"/>
    <w:rsid w:val="00A31D78"/>
    <w:rsid w:val="00A32071"/>
    <w:rsid w:val="00A32255"/>
    <w:rsid w:val="00A3421F"/>
    <w:rsid w:val="00A343FE"/>
    <w:rsid w:val="00A3468A"/>
    <w:rsid w:val="00A351D2"/>
    <w:rsid w:val="00A35341"/>
    <w:rsid w:val="00A35729"/>
    <w:rsid w:val="00A36B26"/>
    <w:rsid w:val="00A36C1D"/>
    <w:rsid w:val="00A36E7D"/>
    <w:rsid w:val="00A37853"/>
    <w:rsid w:val="00A378D1"/>
    <w:rsid w:val="00A37FBD"/>
    <w:rsid w:val="00A40325"/>
    <w:rsid w:val="00A40FD8"/>
    <w:rsid w:val="00A412C4"/>
    <w:rsid w:val="00A41485"/>
    <w:rsid w:val="00A41BB4"/>
    <w:rsid w:val="00A429F7"/>
    <w:rsid w:val="00A42F10"/>
    <w:rsid w:val="00A438E2"/>
    <w:rsid w:val="00A4406C"/>
    <w:rsid w:val="00A44595"/>
    <w:rsid w:val="00A449BE"/>
    <w:rsid w:val="00A44B57"/>
    <w:rsid w:val="00A45652"/>
    <w:rsid w:val="00A45783"/>
    <w:rsid w:val="00A457A7"/>
    <w:rsid w:val="00A459C3"/>
    <w:rsid w:val="00A45B15"/>
    <w:rsid w:val="00A46755"/>
    <w:rsid w:val="00A46829"/>
    <w:rsid w:val="00A47146"/>
    <w:rsid w:val="00A472C5"/>
    <w:rsid w:val="00A47760"/>
    <w:rsid w:val="00A47D55"/>
    <w:rsid w:val="00A47F20"/>
    <w:rsid w:val="00A506C4"/>
    <w:rsid w:val="00A508ED"/>
    <w:rsid w:val="00A50F67"/>
    <w:rsid w:val="00A51C7A"/>
    <w:rsid w:val="00A5244E"/>
    <w:rsid w:val="00A52C71"/>
    <w:rsid w:val="00A53337"/>
    <w:rsid w:val="00A539C5"/>
    <w:rsid w:val="00A55705"/>
    <w:rsid w:val="00A55BF1"/>
    <w:rsid w:val="00A572D1"/>
    <w:rsid w:val="00A57371"/>
    <w:rsid w:val="00A575E6"/>
    <w:rsid w:val="00A57673"/>
    <w:rsid w:val="00A6062D"/>
    <w:rsid w:val="00A61AE8"/>
    <w:rsid w:val="00A61B11"/>
    <w:rsid w:val="00A61D80"/>
    <w:rsid w:val="00A624E7"/>
    <w:rsid w:val="00A62DE5"/>
    <w:rsid w:val="00A6302B"/>
    <w:rsid w:val="00A6310F"/>
    <w:rsid w:val="00A631F9"/>
    <w:rsid w:val="00A636CA"/>
    <w:rsid w:val="00A63891"/>
    <w:rsid w:val="00A639A7"/>
    <w:rsid w:val="00A63AA3"/>
    <w:rsid w:val="00A63C86"/>
    <w:rsid w:val="00A63D05"/>
    <w:rsid w:val="00A63F4F"/>
    <w:rsid w:val="00A654D5"/>
    <w:rsid w:val="00A65732"/>
    <w:rsid w:val="00A65C7F"/>
    <w:rsid w:val="00A6775A"/>
    <w:rsid w:val="00A67864"/>
    <w:rsid w:val="00A700E8"/>
    <w:rsid w:val="00A70C4E"/>
    <w:rsid w:val="00A710EA"/>
    <w:rsid w:val="00A71464"/>
    <w:rsid w:val="00A7164E"/>
    <w:rsid w:val="00A716D6"/>
    <w:rsid w:val="00A7198E"/>
    <w:rsid w:val="00A725CC"/>
    <w:rsid w:val="00A72CCD"/>
    <w:rsid w:val="00A73948"/>
    <w:rsid w:val="00A741E3"/>
    <w:rsid w:val="00A7454A"/>
    <w:rsid w:val="00A7589F"/>
    <w:rsid w:val="00A764BA"/>
    <w:rsid w:val="00A76BB3"/>
    <w:rsid w:val="00A76D37"/>
    <w:rsid w:val="00A76FFD"/>
    <w:rsid w:val="00A77748"/>
    <w:rsid w:val="00A80163"/>
    <w:rsid w:val="00A801B9"/>
    <w:rsid w:val="00A80715"/>
    <w:rsid w:val="00A811CB"/>
    <w:rsid w:val="00A81540"/>
    <w:rsid w:val="00A81674"/>
    <w:rsid w:val="00A82987"/>
    <w:rsid w:val="00A82B24"/>
    <w:rsid w:val="00A834BD"/>
    <w:rsid w:val="00A836D7"/>
    <w:rsid w:val="00A84087"/>
    <w:rsid w:val="00A84315"/>
    <w:rsid w:val="00A84B36"/>
    <w:rsid w:val="00A85666"/>
    <w:rsid w:val="00A856A5"/>
    <w:rsid w:val="00A859DA"/>
    <w:rsid w:val="00A85EDD"/>
    <w:rsid w:val="00A86581"/>
    <w:rsid w:val="00A865BB"/>
    <w:rsid w:val="00A86A20"/>
    <w:rsid w:val="00A86C1F"/>
    <w:rsid w:val="00A86E92"/>
    <w:rsid w:val="00A86F00"/>
    <w:rsid w:val="00A875F9"/>
    <w:rsid w:val="00A87B18"/>
    <w:rsid w:val="00A9022B"/>
    <w:rsid w:val="00A90359"/>
    <w:rsid w:val="00A90BF2"/>
    <w:rsid w:val="00A90FA5"/>
    <w:rsid w:val="00A91B02"/>
    <w:rsid w:val="00A92504"/>
    <w:rsid w:val="00A92FA6"/>
    <w:rsid w:val="00A92FC6"/>
    <w:rsid w:val="00A93B31"/>
    <w:rsid w:val="00A942B5"/>
    <w:rsid w:val="00A943F3"/>
    <w:rsid w:val="00A94462"/>
    <w:rsid w:val="00A948B9"/>
    <w:rsid w:val="00A948F8"/>
    <w:rsid w:val="00A949FD"/>
    <w:rsid w:val="00A94A64"/>
    <w:rsid w:val="00A94F01"/>
    <w:rsid w:val="00A95297"/>
    <w:rsid w:val="00A952D6"/>
    <w:rsid w:val="00A95348"/>
    <w:rsid w:val="00A95506"/>
    <w:rsid w:val="00A96452"/>
    <w:rsid w:val="00A9751E"/>
    <w:rsid w:val="00A978FB"/>
    <w:rsid w:val="00AA006F"/>
    <w:rsid w:val="00AA108D"/>
    <w:rsid w:val="00AA1C29"/>
    <w:rsid w:val="00AA1DBB"/>
    <w:rsid w:val="00AA333A"/>
    <w:rsid w:val="00AA34D6"/>
    <w:rsid w:val="00AA421E"/>
    <w:rsid w:val="00AA45A6"/>
    <w:rsid w:val="00AA4851"/>
    <w:rsid w:val="00AA4998"/>
    <w:rsid w:val="00AA600C"/>
    <w:rsid w:val="00AA6039"/>
    <w:rsid w:val="00AA6A0C"/>
    <w:rsid w:val="00AA74C6"/>
    <w:rsid w:val="00AB0554"/>
    <w:rsid w:val="00AB1E92"/>
    <w:rsid w:val="00AB216A"/>
    <w:rsid w:val="00AB2247"/>
    <w:rsid w:val="00AB2CA1"/>
    <w:rsid w:val="00AB2D2C"/>
    <w:rsid w:val="00AB2E40"/>
    <w:rsid w:val="00AB461F"/>
    <w:rsid w:val="00AB50D4"/>
    <w:rsid w:val="00AB63C1"/>
    <w:rsid w:val="00AB72F7"/>
    <w:rsid w:val="00AC0234"/>
    <w:rsid w:val="00AC04C1"/>
    <w:rsid w:val="00AC05A8"/>
    <w:rsid w:val="00AC06FC"/>
    <w:rsid w:val="00AC097E"/>
    <w:rsid w:val="00AC1366"/>
    <w:rsid w:val="00AC2B01"/>
    <w:rsid w:val="00AC426F"/>
    <w:rsid w:val="00AC42A0"/>
    <w:rsid w:val="00AC47AF"/>
    <w:rsid w:val="00AC570C"/>
    <w:rsid w:val="00AC5D69"/>
    <w:rsid w:val="00AC60C8"/>
    <w:rsid w:val="00AC6B46"/>
    <w:rsid w:val="00AC6D66"/>
    <w:rsid w:val="00AC7610"/>
    <w:rsid w:val="00AD0208"/>
    <w:rsid w:val="00AD0DCD"/>
    <w:rsid w:val="00AD1B15"/>
    <w:rsid w:val="00AD1B88"/>
    <w:rsid w:val="00AD1DB8"/>
    <w:rsid w:val="00AD21B8"/>
    <w:rsid w:val="00AD252F"/>
    <w:rsid w:val="00AD29B9"/>
    <w:rsid w:val="00AD2A0D"/>
    <w:rsid w:val="00AD2BAA"/>
    <w:rsid w:val="00AD35D9"/>
    <w:rsid w:val="00AD4311"/>
    <w:rsid w:val="00AD495F"/>
    <w:rsid w:val="00AD5289"/>
    <w:rsid w:val="00AD5CDC"/>
    <w:rsid w:val="00AD5D83"/>
    <w:rsid w:val="00AD60C5"/>
    <w:rsid w:val="00AD6142"/>
    <w:rsid w:val="00AD7B9C"/>
    <w:rsid w:val="00AD7DFF"/>
    <w:rsid w:val="00AE039B"/>
    <w:rsid w:val="00AE0557"/>
    <w:rsid w:val="00AE0606"/>
    <w:rsid w:val="00AE0D2C"/>
    <w:rsid w:val="00AE13AB"/>
    <w:rsid w:val="00AE1DDF"/>
    <w:rsid w:val="00AE1E3A"/>
    <w:rsid w:val="00AE20F6"/>
    <w:rsid w:val="00AE2747"/>
    <w:rsid w:val="00AE3E9C"/>
    <w:rsid w:val="00AE46D2"/>
    <w:rsid w:val="00AE4A44"/>
    <w:rsid w:val="00AE4B47"/>
    <w:rsid w:val="00AE4EB0"/>
    <w:rsid w:val="00AE5474"/>
    <w:rsid w:val="00AE5718"/>
    <w:rsid w:val="00AE60C1"/>
    <w:rsid w:val="00AE711C"/>
    <w:rsid w:val="00AE7634"/>
    <w:rsid w:val="00AF0A35"/>
    <w:rsid w:val="00AF112C"/>
    <w:rsid w:val="00AF16D7"/>
    <w:rsid w:val="00AF19AA"/>
    <w:rsid w:val="00AF4882"/>
    <w:rsid w:val="00AF5D1B"/>
    <w:rsid w:val="00AF6FCE"/>
    <w:rsid w:val="00B0042E"/>
    <w:rsid w:val="00B00C3C"/>
    <w:rsid w:val="00B00D21"/>
    <w:rsid w:val="00B0122D"/>
    <w:rsid w:val="00B0137E"/>
    <w:rsid w:val="00B02458"/>
    <w:rsid w:val="00B025B7"/>
    <w:rsid w:val="00B02C58"/>
    <w:rsid w:val="00B0345C"/>
    <w:rsid w:val="00B035E7"/>
    <w:rsid w:val="00B03780"/>
    <w:rsid w:val="00B03934"/>
    <w:rsid w:val="00B04D92"/>
    <w:rsid w:val="00B06A20"/>
    <w:rsid w:val="00B071CB"/>
    <w:rsid w:val="00B07647"/>
    <w:rsid w:val="00B07983"/>
    <w:rsid w:val="00B07A00"/>
    <w:rsid w:val="00B10368"/>
    <w:rsid w:val="00B106D0"/>
    <w:rsid w:val="00B110C1"/>
    <w:rsid w:val="00B122CA"/>
    <w:rsid w:val="00B1288A"/>
    <w:rsid w:val="00B12D1D"/>
    <w:rsid w:val="00B12FC2"/>
    <w:rsid w:val="00B130FB"/>
    <w:rsid w:val="00B13594"/>
    <w:rsid w:val="00B13617"/>
    <w:rsid w:val="00B13A5B"/>
    <w:rsid w:val="00B13C64"/>
    <w:rsid w:val="00B143AF"/>
    <w:rsid w:val="00B149BB"/>
    <w:rsid w:val="00B14E27"/>
    <w:rsid w:val="00B150C6"/>
    <w:rsid w:val="00B15490"/>
    <w:rsid w:val="00B15EFE"/>
    <w:rsid w:val="00B164F5"/>
    <w:rsid w:val="00B17473"/>
    <w:rsid w:val="00B203BA"/>
    <w:rsid w:val="00B206D7"/>
    <w:rsid w:val="00B20DB9"/>
    <w:rsid w:val="00B21384"/>
    <w:rsid w:val="00B21696"/>
    <w:rsid w:val="00B217A9"/>
    <w:rsid w:val="00B21D70"/>
    <w:rsid w:val="00B222DC"/>
    <w:rsid w:val="00B22859"/>
    <w:rsid w:val="00B22E18"/>
    <w:rsid w:val="00B24AAE"/>
    <w:rsid w:val="00B25405"/>
    <w:rsid w:val="00B255E7"/>
    <w:rsid w:val="00B25C35"/>
    <w:rsid w:val="00B267D1"/>
    <w:rsid w:val="00B26C5E"/>
    <w:rsid w:val="00B27555"/>
    <w:rsid w:val="00B27573"/>
    <w:rsid w:val="00B27938"/>
    <w:rsid w:val="00B305AA"/>
    <w:rsid w:val="00B30D39"/>
    <w:rsid w:val="00B30DE0"/>
    <w:rsid w:val="00B31111"/>
    <w:rsid w:val="00B31300"/>
    <w:rsid w:val="00B3167E"/>
    <w:rsid w:val="00B3184F"/>
    <w:rsid w:val="00B330DD"/>
    <w:rsid w:val="00B33562"/>
    <w:rsid w:val="00B33600"/>
    <w:rsid w:val="00B339AE"/>
    <w:rsid w:val="00B34573"/>
    <w:rsid w:val="00B35BC6"/>
    <w:rsid w:val="00B3673B"/>
    <w:rsid w:val="00B37149"/>
    <w:rsid w:val="00B37336"/>
    <w:rsid w:val="00B37CAA"/>
    <w:rsid w:val="00B405F0"/>
    <w:rsid w:val="00B40ADC"/>
    <w:rsid w:val="00B41170"/>
    <w:rsid w:val="00B415F4"/>
    <w:rsid w:val="00B41C4D"/>
    <w:rsid w:val="00B424E0"/>
    <w:rsid w:val="00B42C1C"/>
    <w:rsid w:val="00B43D61"/>
    <w:rsid w:val="00B43E20"/>
    <w:rsid w:val="00B43F07"/>
    <w:rsid w:val="00B44343"/>
    <w:rsid w:val="00B44DE1"/>
    <w:rsid w:val="00B45143"/>
    <w:rsid w:val="00B464C5"/>
    <w:rsid w:val="00B4729B"/>
    <w:rsid w:val="00B475E2"/>
    <w:rsid w:val="00B47989"/>
    <w:rsid w:val="00B47ADC"/>
    <w:rsid w:val="00B47F01"/>
    <w:rsid w:val="00B50913"/>
    <w:rsid w:val="00B50E4C"/>
    <w:rsid w:val="00B51533"/>
    <w:rsid w:val="00B52176"/>
    <w:rsid w:val="00B522C0"/>
    <w:rsid w:val="00B522E8"/>
    <w:rsid w:val="00B5300B"/>
    <w:rsid w:val="00B53604"/>
    <w:rsid w:val="00B536D0"/>
    <w:rsid w:val="00B53DF7"/>
    <w:rsid w:val="00B543D1"/>
    <w:rsid w:val="00B544B8"/>
    <w:rsid w:val="00B54839"/>
    <w:rsid w:val="00B551AE"/>
    <w:rsid w:val="00B55334"/>
    <w:rsid w:val="00B554E2"/>
    <w:rsid w:val="00B55C77"/>
    <w:rsid w:val="00B55E00"/>
    <w:rsid w:val="00B55FEB"/>
    <w:rsid w:val="00B56E48"/>
    <w:rsid w:val="00B56FD4"/>
    <w:rsid w:val="00B572FB"/>
    <w:rsid w:val="00B57663"/>
    <w:rsid w:val="00B576A1"/>
    <w:rsid w:val="00B606EC"/>
    <w:rsid w:val="00B61469"/>
    <w:rsid w:val="00B61DDC"/>
    <w:rsid w:val="00B62543"/>
    <w:rsid w:val="00B6259F"/>
    <w:rsid w:val="00B62F05"/>
    <w:rsid w:val="00B63376"/>
    <w:rsid w:val="00B64119"/>
    <w:rsid w:val="00B64A56"/>
    <w:rsid w:val="00B64BD4"/>
    <w:rsid w:val="00B6522E"/>
    <w:rsid w:val="00B653D9"/>
    <w:rsid w:val="00B65882"/>
    <w:rsid w:val="00B65BAB"/>
    <w:rsid w:val="00B65CBF"/>
    <w:rsid w:val="00B6683B"/>
    <w:rsid w:val="00B66C37"/>
    <w:rsid w:val="00B66CDA"/>
    <w:rsid w:val="00B66FE0"/>
    <w:rsid w:val="00B67461"/>
    <w:rsid w:val="00B677BB"/>
    <w:rsid w:val="00B67EF3"/>
    <w:rsid w:val="00B7053C"/>
    <w:rsid w:val="00B7056F"/>
    <w:rsid w:val="00B70753"/>
    <w:rsid w:val="00B709F2"/>
    <w:rsid w:val="00B70FA6"/>
    <w:rsid w:val="00B71085"/>
    <w:rsid w:val="00B7111B"/>
    <w:rsid w:val="00B7136D"/>
    <w:rsid w:val="00B730C8"/>
    <w:rsid w:val="00B73B0E"/>
    <w:rsid w:val="00B73DBB"/>
    <w:rsid w:val="00B741D4"/>
    <w:rsid w:val="00B742AE"/>
    <w:rsid w:val="00B74D5F"/>
    <w:rsid w:val="00B74FBC"/>
    <w:rsid w:val="00B75203"/>
    <w:rsid w:val="00B7618B"/>
    <w:rsid w:val="00B76220"/>
    <w:rsid w:val="00B771B1"/>
    <w:rsid w:val="00B815B5"/>
    <w:rsid w:val="00B8217E"/>
    <w:rsid w:val="00B821E8"/>
    <w:rsid w:val="00B830BC"/>
    <w:rsid w:val="00B831A9"/>
    <w:rsid w:val="00B831F5"/>
    <w:rsid w:val="00B83405"/>
    <w:rsid w:val="00B83775"/>
    <w:rsid w:val="00B8377A"/>
    <w:rsid w:val="00B83AB5"/>
    <w:rsid w:val="00B83C10"/>
    <w:rsid w:val="00B8402B"/>
    <w:rsid w:val="00B84095"/>
    <w:rsid w:val="00B85A2A"/>
    <w:rsid w:val="00B85B0C"/>
    <w:rsid w:val="00B85D49"/>
    <w:rsid w:val="00B860D0"/>
    <w:rsid w:val="00B86867"/>
    <w:rsid w:val="00B871C5"/>
    <w:rsid w:val="00B87C14"/>
    <w:rsid w:val="00B900C3"/>
    <w:rsid w:val="00B90438"/>
    <w:rsid w:val="00B90FFD"/>
    <w:rsid w:val="00B91064"/>
    <w:rsid w:val="00B910EF"/>
    <w:rsid w:val="00B92D8C"/>
    <w:rsid w:val="00B93901"/>
    <w:rsid w:val="00B94219"/>
    <w:rsid w:val="00B94E39"/>
    <w:rsid w:val="00B95146"/>
    <w:rsid w:val="00B954E1"/>
    <w:rsid w:val="00B95553"/>
    <w:rsid w:val="00B9590E"/>
    <w:rsid w:val="00B95BE4"/>
    <w:rsid w:val="00B95D9B"/>
    <w:rsid w:val="00B9625B"/>
    <w:rsid w:val="00B9644D"/>
    <w:rsid w:val="00B9743F"/>
    <w:rsid w:val="00B979F3"/>
    <w:rsid w:val="00B97DDF"/>
    <w:rsid w:val="00BA01B0"/>
    <w:rsid w:val="00BA0FDE"/>
    <w:rsid w:val="00BA1001"/>
    <w:rsid w:val="00BA14F9"/>
    <w:rsid w:val="00BA1613"/>
    <w:rsid w:val="00BA270F"/>
    <w:rsid w:val="00BA393F"/>
    <w:rsid w:val="00BA4427"/>
    <w:rsid w:val="00BA4497"/>
    <w:rsid w:val="00BA4CB5"/>
    <w:rsid w:val="00BA515D"/>
    <w:rsid w:val="00BA5290"/>
    <w:rsid w:val="00BA5B2A"/>
    <w:rsid w:val="00BA5B31"/>
    <w:rsid w:val="00BA6695"/>
    <w:rsid w:val="00BA66D8"/>
    <w:rsid w:val="00BA66EC"/>
    <w:rsid w:val="00BA6CED"/>
    <w:rsid w:val="00BA6E13"/>
    <w:rsid w:val="00BA7537"/>
    <w:rsid w:val="00BA7F82"/>
    <w:rsid w:val="00BB03D2"/>
    <w:rsid w:val="00BB0743"/>
    <w:rsid w:val="00BB0E94"/>
    <w:rsid w:val="00BB1115"/>
    <w:rsid w:val="00BB2878"/>
    <w:rsid w:val="00BB2B73"/>
    <w:rsid w:val="00BB2F50"/>
    <w:rsid w:val="00BB3185"/>
    <w:rsid w:val="00BB3676"/>
    <w:rsid w:val="00BB3BAF"/>
    <w:rsid w:val="00BB3DCF"/>
    <w:rsid w:val="00BB434F"/>
    <w:rsid w:val="00BB4535"/>
    <w:rsid w:val="00BB4594"/>
    <w:rsid w:val="00BB4996"/>
    <w:rsid w:val="00BB4E60"/>
    <w:rsid w:val="00BB5616"/>
    <w:rsid w:val="00BB5D27"/>
    <w:rsid w:val="00BB5D58"/>
    <w:rsid w:val="00BB6077"/>
    <w:rsid w:val="00BB64EC"/>
    <w:rsid w:val="00BB6FC3"/>
    <w:rsid w:val="00BB779D"/>
    <w:rsid w:val="00BB77A2"/>
    <w:rsid w:val="00BC014C"/>
    <w:rsid w:val="00BC0155"/>
    <w:rsid w:val="00BC04A3"/>
    <w:rsid w:val="00BC04C7"/>
    <w:rsid w:val="00BC1374"/>
    <w:rsid w:val="00BC1598"/>
    <w:rsid w:val="00BC183A"/>
    <w:rsid w:val="00BC1B35"/>
    <w:rsid w:val="00BC24A5"/>
    <w:rsid w:val="00BC2517"/>
    <w:rsid w:val="00BC25BC"/>
    <w:rsid w:val="00BC28F0"/>
    <w:rsid w:val="00BC32AE"/>
    <w:rsid w:val="00BC3E05"/>
    <w:rsid w:val="00BC49AD"/>
    <w:rsid w:val="00BC4E70"/>
    <w:rsid w:val="00BC4F55"/>
    <w:rsid w:val="00BC52A0"/>
    <w:rsid w:val="00BC5CD5"/>
    <w:rsid w:val="00BC5E75"/>
    <w:rsid w:val="00BC5ECB"/>
    <w:rsid w:val="00BC6EA4"/>
    <w:rsid w:val="00BC7183"/>
    <w:rsid w:val="00BD0075"/>
    <w:rsid w:val="00BD021E"/>
    <w:rsid w:val="00BD0924"/>
    <w:rsid w:val="00BD0E52"/>
    <w:rsid w:val="00BD0E8E"/>
    <w:rsid w:val="00BD1505"/>
    <w:rsid w:val="00BD1790"/>
    <w:rsid w:val="00BD179E"/>
    <w:rsid w:val="00BD1C3B"/>
    <w:rsid w:val="00BD1E93"/>
    <w:rsid w:val="00BD1EFB"/>
    <w:rsid w:val="00BD23F9"/>
    <w:rsid w:val="00BD2C7F"/>
    <w:rsid w:val="00BD3579"/>
    <w:rsid w:val="00BD3709"/>
    <w:rsid w:val="00BD3CC0"/>
    <w:rsid w:val="00BD3F70"/>
    <w:rsid w:val="00BD432E"/>
    <w:rsid w:val="00BD4705"/>
    <w:rsid w:val="00BD570D"/>
    <w:rsid w:val="00BD698C"/>
    <w:rsid w:val="00BD6A32"/>
    <w:rsid w:val="00BD711E"/>
    <w:rsid w:val="00BD73DF"/>
    <w:rsid w:val="00BD7667"/>
    <w:rsid w:val="00BE0F3D"/>
    <w:rsid w:val="00BE1048"/>
    <w:rsid w:val="00BE1241"/>
    <w:rsid w:val="00BE24DA"/>
    <w:rsid w:val="00BE2510"/>
    <w:rsid w:val="00BE272E"/>
    <w:rsid w:val="00BE29FB"/>
    <w:rsid w:val="00BE2D80"/>
    <w:rsid w:val="00BE3102"/>
    <w:rsid w:val="00BE329F"/>
    <w:rsid w:val="00BE3647"/>
    <w:rsid w:val="00BE38FC"/>
    <w:rsid w:val="00BE4220"/>
    <w:rsid w:val="00BE4313"/>
    <w:rsid w:val="00BE4325"/>
    <w:rsid w:val="00BE5F1F"/>
    <w:rsid w:val="00BE608D"/>
    <w:rsid w:val="00BE614D"/>
    <w:rsid w:val="00BE6D09"/>
    <w:rsid w:val="00BE7098"/>
    <w:rsid w:val="00BE7DA3"/>
    <w:rsid w:val="00BF03D4"/>
    <w:rsid w:val="00BF0819"/>
    <w:rsid w:val="00BF0A9E"/>
    <w:rsid w:val="00BF1012"/>
    <w:rsid w:val="00BF10A4"/>
    <w:rsid w:val="00BF14CD"/>
    <w:rsid w:val="00BF291B"/>
    <w:rsid w:val="00BF3C0B"/>
    <w:rsid w:val="00BF3F34"/>
    <w:rsid w:val="00BF3F65"/>
    <w:rsid w:val="00BF424C"/>
    <w:rsid w:val="00BF4618"/>
    <w:rsid w:val="00BF49CF"/>
    <w:rsid w:val="00BF4C8C"/>
    <w:rsid w:val="00BF4D43"/>
    <w:rsid w:val="00BF61F0"/>
    <w:rsid w:val="00BF6746"/>
    <w:rsid w:val="00BF69A9"/>
    <w:rsid w:val="00BF7647"/>
    <w:rsid w:val="00C00304"/>
    <w:rsid w:val="00C007F0"/>
    <w:rsid w:val="00C01037"/>
    <w:rsid w:val="00C010DE"/>
    <w:rsid w:val="00C01604"/>
    <w:rsid w:val="00C019E6"/>
    <w:rsid w:val="00C0249D"/>
    <w:rsid w:val="00C0277A"/>
    <w:rsid w:val="00C02922"/>
    <w:rsid w:val="00C03CBD"/>
    <w:rsid w:val="00C05003"/>
    <w:rsid w:val="00C0589C"/>
    <w:rsid w:val="00C05E41"/>
    <w:rsid w:val="00C063C7"/>
    <w:rsid w:val="00C06A30"/>
    <w:rsid w:val="00C077F0"/>
    <w:rsid w:val="00C07E62"/>
    <w:rsid w:val="00C07F3A"/>
    <w:rsid w:val="00C105E6"/>
    <w:rsid w:val="00C109C4"/>
    <w:rsid w:val="00C1112C"/>
    <w:rsid w:val="00C11259"/>
    <w:rsid w:val="00C112CD"/>
    <w:rsid w:val="00C118BA"/>
    <w:rsid w:val="00C123E0"/>
    <w:rsid w:val="00C126BD"/>
    <w:rsid w:val="00C12967"/>
    <w:rsid w:val="00C132BE"/>
    <w:rsid w:val="00C13A13"/>
    <w:rsid w:val="00C155B7"/>
    <w:rsid w:val="00C16614"/>
    <w:rsid w:val="00C17329"/>
    <w:rsid w:val="00C17518"/>
    <w:rsid w:val="00C178DF"/>
    <w:rsid w:val="00C208ED"/>
    <w:rsid w:val="00C21265"/>
    <w:rsid w:val="00C212C9"/>
    <w:rsid w:val="00C21392"/>
    <w:rsid w:val="00C21553"/>
    <w:rsid w:val="00C217D5"/>
    <w:rsid w:val="00C21915"/>
    <w:rsid w:val="00C21ADE"/>
    <w:rsid w:val="00C21E24"/>
    <w:rsid w:val="00C21F1B"/>
    <w:rsid w:val="00C228A8"/>
    <w:rsid w:val="00C228CB"/>
    <w:rsid w:val="00C22EBA"/>
    <w:rsid w:val="00C2303C"/>
    <w:rsid w:val="00C23966"/>
    <w:rsid w:val="00C24240"/>
    <w:rsid w:val="00C24345"/>
    <w:rsid w:val="00C244CC"/>
    <w:rsid w:val="00C2459B"/>
    <w:rsid w:val="00C24C7F"/>
    <w:rsid w:val="00C24FA8"/>
    <w:rsid w:val="00C25B9F"/>
    <w:rsid w:val="00C267DE"/>
    <w:rsid w:val="00C26975"/>
    <w:rsid w:val="00C26A67"/>
    <w:rsid w:val="00C26BD7"/>
    <w:rsid w:val="00C271E2"/>
    <w:rsid w:val="00C273CB"/>
    <w:rsid w:val="00C30AEB"/>
    <w:rsid w:val="00C317C6"/>
    <w:rsid w:val="00C31D71"/>
    <w:rsid w:val="00C320FF"/>
    <w:rsid w:val="00C3257C"/>
    <w:rsid w:val="00C32DD5"/>
    <w:rsid w:val="00C32F76"/>
    <w:rsid w:val="00C337B8"/>
    <w:rsid w:val="00C33AC1"/>
    <w:rsid w:val="00C33E08"/>
    <w:rsid w:val="00C33E28"/>
    <w:rsid w:val="00C33FC4"/>
    <w:rsid w:val="00C345E4"/>
    <w:rsid w:val="00C34C8A"/>
    <w:rsid w:val="00C34FA6"/>
    <w:rsid w:val="00C35770"/>
    <w:rsid w:val="00C3669A"/>
    <w:rsid w:val="00C36F73"/>
    <w:rsid w:val="00C3787F"/>
    <w:rsid w:val="00C37A22"/>
    <w:rsid w:val="00C40733"/>
    <w:rsid w:val="00C40A42"/>
    <w:rsid w:val="00C40F6A"/>
    <w:rsid w:val="00C41102"/>
    <w:rsid w:val="00C41B34"/>
    <w:rsid w:val="00C4255C"/>
    <w:rsid w:val="00C42F28"/>
    <w:rsid w:val="00C4305F"/>
    <w:rsid w:val="00C433CB"/>
    <w:rsid w:val="00C44C0F"/>
    <w:rsid w:val="00C4501B"/>
    <w:rsid w:val="00C45BD1"/>
    <w:rsid w:val="00C45C7B"/>
    <w:rsid w:val="00C46942"/>
    <w:rsid w:val="00C46A20"/>
    <w:rsid w:val="00C46A67"/>
    <w:rsid w:val="00C4714B"/>
    <w:rsid w:val="00C4761C"/>
    <w:rsid w:val="00C47922"/>
    <w:rsid w:val="00C47B89"/>
    <w:rsid w:val="00C50121"/>
    <w:rsid w:val="00C502A7"/>
    <w:rsid w:val="00C504F4"/>
    <w:rsid w:val="00C50B2D"/>
    <w:rsid w:val="00C51BFA"/>
    <w:rsid w:val="00C51E1C"/>
    <w:rsid w:val="00C529F4"/>
    <w:rsid w:val="00C53B14"/>
    <w:rsid w:val="00C5413E"/>
    <w:rsid w:val="00C54730"/>
    <w:rsid w:val="00C54832"/>
    <w:rsid w:val="00C55293"/>
    <w:rsid w:val="00C55F8C"/>
    <w:rsid w:val="00C56AC7"/>
    <w:rsid w:val="00C56BF6"/>
    <w:rsid w:val="00C57ABE"/>
    <w:rsid w:val="00C6036A"/>
    <w:rsid w:val="00C603A9"/>
    <w:rsid w:val="00C6059D"/>
    <w:rsid w:val="00C6120D"/>
    <w:rsid w:val="00C6174D"/>
    <w:rsid w:val="00C62BFB"/>
    <w:rsid w:val="00C62C42"/>
    <w:rsid w:val="00C62D5B"/>
    <w:rsid w:val="00C635C1"/>
    <w:rsid w:val="00C63D73"/>
    <w:rsid w:val="00C640B3"/>
    <w:rsid w:val="00C640CC"/>
    <w:rsid w:val="00C65204"/>
    <w:rsid w:val="00C65AD3"/>
    <w:rsid w:val="00C662E8"/>
    <w:rsid w:val="00C6696D"/>
    <w:rsid w:val="00C66D53"/>
    <w:rsid w:val="00C6708F"/>
    <w:rsid w:val="00C6787C"/>
    <w:rsid w:val="00C70C64"/>
    <w:rsid w:val="00C7134C"/>
    <w:rsid w:val="00C71366"/>
    <w:rsid w:val="00C71720"/>
    <w:rsid w:val="00C719E1"/>
    <w:rsid w:val="00C720C1"/>
    <w:rsid w:val="00C73102"/>
    <w:rsid w:val="00C73708"/>
    <w:rsid w:val="00C73EE3"/>
    <w:rsid w:val="00C73F04"/>
    <w:rsid w:val="00C74B15"/>
    <w:rsid w:val="00C75375"/>
    <w:rsid w:val="00C75783"/>
    <w:rsid w:val="00C769CB"/>
    <w:rsid w:val="00C76D6D"/>
    <w:rsid w:val="00C76F2A"/>
    <w:rsid w:val="00C77380"/>
    <w:rsid w:val="00C77B61"/>
    <w:rsid w:val="00C80A25"/>
    <w:rsid w:val="00C81307"/>
    <w:rsid w:val="00C81663"/>
    <w:rsid w:val="00C8225E"/>
    <w:rsid w:val="00C82419"/>
    <w:rsid w:val="00C82CB8"/>
    <w:rsid w:val="00C84BEC"/>
    <w:rsid w:val="00C84C2C"/>
    <w:rsid w:val="00C84CF6"/>
    <w:rsid w:val="00C85226"/>
    <w:rsid w:val="00C855F8"/>
    <w:rsid w:val="00C8588E"/>
    <w:rsid w:val="00C87313"/>
    <w:rsid w:val="00C90180"/>
    <w:rsid w:val="00C90409"/>
    <w:rsid w:val="00C91267"/>
    <w:rsid w:val="00C91561"/>
    <w:rsid w:val="00C916F1"/>
    <w:rsid w:val="00C91D84"/>
    <w:rsid w:val="00C924AB"/>
    <w:rsid w:val="00C924D0"/>
    <w:rsid w:val="00C92A32"/>
    <w:rsid w:val="00C92DA6"/>
    <w:rsid w:val="00C92FD4"/>
    <w:rsid w:val="00C93A49"/>
    <w:rsid w:val="00C940C6"/>
    <w:rsid w:val="00C941FF"/>
    <w:rsid w:val="00C94C93"/>
    <w:rsid w:val="00C95345"/>
    <w:rsid w:val="00C95372"/>
    <w:rsid w:val="00C95A2B"/>
    <w:rsid w:val="00C95F09"/>
    <w:rsid w:val="00C9600A"/>
    <w:rsid w:val="00C964BB"/>
    <w:rsid w:val="00C96C60"/>
    <w:rsid w:val="00C96DBC"/>
    <w:rsid w:val="00C96FF3"/>
    <w:rsid w:val="00C97B57"/>
    <w:rsid w:val="00CA0171"/>
    <w:rsid w:val="00CA0292"/>
    <w:rsid w:val="00CA0522"/>
    <w:rsid w:val="00CA0A6D"/>
    <w:rsid w:val="00CA1517"/>
    <w:rsid w:val="00CA1D7F"/>
    <w:rsid w:val="00CA5366"/>
    <w:rsid w:val="00CA56B3"/>
    <w:rsid w:val="00CA5766"/>
    <w:rsid w:val="00CA5BC5"/>
    <w:rsid w:val="00CA6C91"/>
    <w:rsid w:val="00CA6D93"/>
    <w:rsid w:val="00CA707E"/>
    <w:rsid w:val="00CA754D"/>
    <w:rsid w:val="00CB0253"/>
    <w:rsid w:val="00CB032C"/>
    <w:rsid w:val="00CB097E"/>
    <w:rsid w:val="00CB138E"/>
    <w:rsid w:val="00CB140D"/>
    <w:rsid w:val="00CB1467"/>
    <w:rsid w:val="00CB17A2"/>
    <w:rsid w:val="00CB2CBB"/>
    <w:rsid w:val="00CB2E3B"/>
    <w:rsid w:val="00CB412A"/>
    <w:rsid w:val="00CB51A8"/>
    <w:rsid w:val="00CB5EC3"/>
    <w:rsid w:val="00CB6081"/>
    <w:rsid w:val="00CB69F6"/>
    <w:rsid w:val="00CB7B92"/>
    <w:rsid w:val="00CB7C34"/>
    <w:rsid w:val="00CC1358"/>
    <w:rsid w:val="00CC18BF"/>
    <w:rsid w:val="00CC26B2"/>
    <w:rsid w:val="00CC271A"/>
    <w:rsid w:val="00CC280E"/>
    <w:rsid w:val="00CC292D"/>
    <w:rsid w:val="00CC2C9B"/>
    <w:rsid w:val="00CC32F4"/>
    <w:rsid w:val="00CC389C"/>
    <w:rsid w:val="00CC3D4F"/>
    <w:rsid w:val="00CC4960"/>
    <w:rsid w:val="00CC592F"/>
    <w:rsid w:val="00CC665F"/>
    <w:rsid w:val="00CC730B"/>
    <w:rsid w:val="00CC74D0"/>
    <w:rsid w:val="00CC7CFC"/>
    <w:rsid w:val="00CC7DB0"/>
    <w:rsid w:val="00CD07E8"/>
    <w:rsid w:val="00CD090E"/>
    <w:rsid w:val="00CD09DB"/>
    <w:rsid w:val="00CD0D38"/>
    <w:rsid w:val="00CD0F6F"/>
    <w:rsid w:val="00CD1377"/>
    <w:rsid w:val="00CD1B31"/>
    <w:rsid w:val="00CD1FE4"/>
    <w:rsid w:val="00CD23D9"/>
    <w:rsid w:val="00CD28C1"/>
    <w:rsid w:val="00CD2B91"/>
    <w:rsid w:val="00CD2F35"/>
    <w:rsid w:val="00CD3651"/>
    <w:rsid w:val="00CD3C89"/>
    <w:rsid w:val="00CD431C"/>
    <w:rsid w:val="00CD446F"/>
    <w:rsid w:val="00CD4643"/>
    <w:rsid w:val="00CD4E71"/>
    <w:rsid w:val="00CD54AA"/>
    <w:rsid w:val="00CD56DE"/>
    <w:rsid w:val="00CD577B"/>
    <w:rsid w:val="00CD58D7"/>
    <w:rsid w:val="00CD5DEC"/>
    <w:rsid w:val="00CD7797"/>
    <w:rsid w:val="00CE00E2"/>
    <w:rsid w:val="00CE0FF3"/>
    <w:rsid w:val="00CE12F5"/>
    <w:rsid w:val="00CE15D2"/>
    <w:rsid w:val="00CE1994"/>
    <w:rsid w:val="00CE1B6A"/>
    <w:rsid w:val="00CE1E3B"/>
    <w:rsid w:val="00CE2319"/>
    <w:rsid w:val="00CE254D"/>
    <w:rsid w:val="00CE2B37"/>
    <w:rsid w:val="00CE2CF1"/>
    <w:rsid w:val="00CE3647"/>
    <w:rsid w:val="00CE3947"/>
    <w:rsid w:val="00CE4ABE"/>
    <w:rsid w:val="00CE4CCD"/>
    <w:rsid w:val="00CE5DAA"/>
    <w:rsid w:val="00CE64F6"/>
    <w:rsid w:val="00CE70A9"/>
    <w:rsid w:val="00CE78BE"/>
    <w:rsid w:val="00CE78C1"/>
    <w:rsid w:val="00CF1695"/>
    <w:rsid w:val="00CF170E"/>
    <w:rsid w:val="00CF2BF7"/>
    <w:rsid w:val="00CF3558"/>
    <w:rsid w:val="00CF3C00"/>
    <w:rsid w:val="00CF4017"/>
    <w:rsid w:val="00CF4206"/>
    <w:rsid w:val="00CF49F4"/>
    <w:rsid w:val="00CF4B6F"/>
    <w:rsid w:val="00CF4CFE"/>
    <w:rsid w:val="00CF4E86"/>
    <w:rsid w:val="00CF5B24"/>
    <w:rsid w:val="00CF5C2F"/>
    <w:rsid w:val="00CF5FEB"/>
    <w:rsid w:val="00CF67BC"/>
    <w:rsid w:val="00CF71CC"/>
    <w:rsid w:val="00CF7ACE"/>
    <w:rsid w:val="00D007E0"/>
    <w:rsid w:val="00D013FF"/>
    <w:rsid w:val="00D01763"/>
    <w:rsid w:val="00D01834"/>
    <w:rsid w:val="00D0188C"/>
    <w:rsid w:val="00D028DA"/>
    <w:rsid w:val="00D02C8A"/>
    <w:rsid w:val="00D03831"/>
    <w:rsid w:val="00D03F73"/>
    <w:rsid w:val="00D046B7"/>
    <w:rsid w:val="00D05C12"/>
    <w:rsid w:val="00D06AAF"/>
    <w:rsid w:val="00D0742D"/>
    <w:rsid w:val="00D1015A"/>
    <w:rsid w:val="00D105E6"/>
    <w:rsid w:val="00D10BCA"/>
    <w:rsid w:val="00D10E2B"/>
    <w:rsid w:val="00D1107E"/>
    <w:rsid w:val="00D125DF"/>
    <w:rsid w:val="00D1263B"/>
    <w:rsid w:val="00D1317F"/>
    <w:rsid w:val="00D13D42"/>
    <w:rsid w:val="00D13EFF"/>
    <w:rsid w:val="00D1402C"/>
    <w:rsid w:val="00D14E01"/>
    <w:rsid w:val="00D152B9"/>
    <w:rsid w:val="00D15793"/>
    <w:rsid w:val="00D1736A"/>
    <w:rsid w:val="00D1750C"/>
    <w:rsid w:val="00D17783"/>
    <w:rsid w:val="00D20584"/>
    <w:rsid w:val="00D20CD8"/>
    <w:rsid w:val="00D22CE3"/>
    <w:rsid w:val="00D2381E"/>
    <w:rsid w:val="00D2391A"/>
    <w:rsid w:val="00D23A24"/>
    <w:rsid w:val="00D23B5A"/>
    <w:rsid w:val="00D2470E"/>
    <w:rsid w:val="00D2471F"/>
    <w:rsid w:val="00D24768"/>
    <w:rsid w:val="00D2499E"/>
    <w:rsid w:val="00D24C57"/>
    <w:rsid w:val="00D24F33"/>
    <w:rsid w:val="00D25AB9"/>
    <w:rsid w:val="00D25E1D"/>
    <w:rsid w:val="00D2741B"/>
    <w:rsid w:val="00D2755E"/>
    <w:rsid w:val="00D300C0"/>
    <w:rsid w:val="00D30C61"/>
    <w:rsid w:val="00D30DC8"/>
    <w:rsid w:val="00D3110F"/>
    <w:rsid w:val="00D31749"/>
    <w:rsid w:val="00D3203A"/>
    <w:rsid w:val="00D32391"/>
    <w:rsid w:val="00D3271A"/>
    <w:rsid w:val="00D32DA6"/>
    <w:rsid w:val="00D332DD"/>
    <w:rsid w:val="00D33A2A"/>
    <w:rsid w:val="00D33B7A"/>
    <w:rsid w:val="00D35257"/>
    <w:rsid w:val="00D35529"/>
    <w:rsid w:val="00D35F6A"/>
    <w:rsid w:val="00D35F80"/>
    <w:rsid w:val="00D35FCD"/>
    <w:rsid w:val="00D366F6"/>
    <w:rsid w:val="00D36DC8"/>
    <w:rsid w:val="00D36F20"/>
    <w:rsid w:val="00D40736"/>
    <w:rsid w:val="00D407EB"/>
    <w:rsid w:val="00D409BA"/>
    <w:rsid w:val="00D41518"/>
    <w:rsid w:val="00D41EE1"/>
    <w:rsid w:val="00D425C0"/>
    <w:rsid w:val="00D438FE"/>
    <w:rsid w:val="00D43EFE"/>
    <w:rsid w:val="00D45B86"/>
    <w:rsid w:val="00D45C4A"/>
    <w:rsid w:val="00D474F6"/>
    <w:rsid w:val="00D4778F"/>
    <w:rsid w:val="00D47905"/>
    <w:rsid w:val="00D50B5B"/>
    <w:rsid w:val="00D51618"/>
    <w:rsid w:val="00D51967"/>
    <w:rsid w:val="00D52059"/>
    <w:rsid w:val="00D52172"/>
    <w:rsid w:val="00D52558"/>
    <w:rsid w:val="00D530CD"/>
    <w:rsid w:val="00D53647"/>
    <w:rsid w:val="00D53A44"/>
    <w:rsid w:val="00D53B93"/>
    <w:rsid w:val="00D53B9B"/>
    <w:rsid w:val="00D53FCC"/>
    <w:rsid w:val="00D54C09"/>
    <w:rsid w:val="00D556C4"/>
    <w:rsid w:val="00D5763E"/>
    <w:rsid w:val="00D57739"/>
    <w:rsid w:val="00D57B51"/>
    <w:rsid w:val="00D57DBE"/>
    <w:rsid w:val="00D57EF7"/>
    <w:rsid w:val="00D57FAB"/>
    <w:rsid w:val="00D60DCD"/>
    <w:rsid w:val="00D61690"/>
    <w:rsid w:val="00D61A53"/>
    <w:rsid w:val="00D61C26"/>
    <w:rsid w:val="00D620AC"/>
    <w:rsid w:val="00D6215E"/>
    <w:rsid w:val="00D62893"/>
    <w:rsid w:val="00D628EE"/>
    <w:rsid w:val="00D630D2"/>
    <w:rsid w:val="00D631F8"/>
    <w:rsid w:val="00D63A27"/>
    <w:rsid w:val="00D64951"/>
    <w:rsid w:val="00D64A32"/>
    <w:rsid w:val="00D658CE"/>
    <w:rsid w:val="00D658E8"/>
    <w:rsid w:val="00D65B4F"/>
    <w:rsid w:val="00D66D0E"/>
    <w:rsid w:val="00D67C88"/>
    <w:rsid w:val="00D70784"/>
    <w:rsid w:val="00D708C6"/>
    <w:rsid w:val="00D71698"/>
    <w:rsid w:val="00D71883"/>
    <w:rsid w:val="00D71D49"/>
    <w:rsid w:val="00D72A32"/>
    <w:rsid w:val="00D72C92"/>
    <w:rsid w:val="00D72EBA"/>
    <w:rsid w:val="00D73297"/>
    <w:rsid w:val="00D73954"/>
    <w:rsid w:val="00D73981"/>
    <w:rsid w:val="00D73CEC"/>
    <w:rsid w:val="00D73F41"/>
    <w:rsid w:val="00D74C4C"/>
    <w:rsid w:val="00D75006"/>
    <w:rsid w:val="00D75772"/>
    <w:rsid w:val="00D75C09"/>
    <w:rsid w:val="00D75EC5"/>
    <w:rsid w:val="00D76725"/>
    <w:rsid w:val="00D76848"/>
    <w:rsid w:val="00D80678"/>
    <w:rsid w:val="00D80886"/>
    <w:rsid w:val="00D80CD7"/>
    <w:rsid w:val="00D81D91"/>
    <w:rsid w:val="00D82B21"/>
    <w:rsid w:val="00D83C61"/>
    <w:rsid w:val="00D84F9D"/>
    <w:rsid w:val="00D85F06"/>
    <w:rsid w:val="00D868C3"/>
    <w:rsid w:val="00D868F1"/>
    <w:rsid w:val="00D8691A"/>
    <w:rsid w:val="00D86A2D"/>
    <w:rsid w:val="00D86D15"/>
    <w:rsid w:val="00D86FAD"/>
    <w:rsid w:val="00D87172"/>
    <w:rsid w:val="00D87E27"/>
    <w:rsid w:val="00D87E38"/>
    <w:rsid w:val="00D901BC"/>
    <w:rsid w:val="00D912AE"/>
    <w:rsid w:val="00D919D0"/>
    <w:rsid w:val="00D91AA9"/>
    <w:rsid w:val="00D91F98"/>
    <w:rsid w:val="00D921CC"/>
    <w:rsid w:val="00D9234D"/>
    <w:rsid w:val="00D92F43"/>
    <w:rsid w:val="00D930F5"/>
    <w:rsid w:val="00D94A9D"/>
    <w:rsid w:val="00D94F56"/>
    <w:rsid w:val="00D95369"/>
    <w:rsid w:val="00D95B75"/>
    <w:rsid w:val="00D95EAE"/>
    <w:rsid w:val="00D96472"/>
    <w:rsid w:val="00D96ED0"/>
    <w:rsid w:val="00D9718C"/>
    <w:rsid w:val="00D9776B"/>
    <w:rsid w:val="00D9782E"/>
    <w:rsid w:val="00D97CC1"/>
    <w:rsid w:val="00D97FEB"/>
    <w:rsid w:val="00DA0D01"/>
    <w:rsid w:val="00DA0D0D"/>
    <w:rsid w:val="00DA1275"/>
    <w:rsid w:val="00DA12CA"/>
    <w:rsid w:val="00DA1E00"/>
    <w:rsid w:val="00DA1E93"/>
    <w:rsid w:val="00DA2321"/>
    <w:rsid w:val="00DA2818"/>
    <w:rsid w:val="00DA320E"/>
    <w:rsid w:val="00DA32AD"/>
    <w:rsid w:val="00DA3426"/>
    <w:rsid w:val="00DA361E"/>
    <w:rsid w:val="00DA37AB"/>
    <w:rsid w:val="00DA3D81"/>
    <w:rsid w:val="00DA3E3E"/>
    <w:rsid w:val="00DA3E96"/>
    <w:rsid w:val="00DA4B3B"/>
    <w:rsid w:val="00DA4B68"/>
    <w:rsid w:val="00DA50EB"/>
    <w:rsid w:val="00DA59E9"/>
    <w:rsid w:val="00DA6EEA"/>
    <w:rsid w:val="00DB05F5"/>
    <w:rsid w:val="00DB0C79"/>
    <w:rsid w:val="00DB0F5C"/>
    <w:rsid w:val="00DB0FBD"/>
    <w:rsid w:val="00DB1670"/>
    <w:rsid w:val="00DB2709"/>
    <w:rsid w:val="00DB2916"/>
    <w:rsid w:val="00DB2CA2"/>
    <w:rsid w:val="00DB359E"/>
    <w:rsid w:val="00DB377A"/>
    <w:rsid w:val="00DB3CBE"/>
    <w:rsid w:val="00DB3EDC"/>
    <w:rsid w:val="00DB4192"/>
    <w:rsid w:val="00DB4D5A"/>
    <w:rsid w:val="00DB5059"/>
    <w:rsid w:val="00DB5545"/>
    <w:rsid w:val="00DB766A"/>
    <w:rsid w:val="00DB7951"/>
    <w:rsid w:val="00DB7E00"/>
    <w:rsid w:val="00DC0266"/>
    <w:rsid w:val="00DC0465"/>
    <w:rsid w:val="00DC0625"/>
    <w:rsid w:val="00DC06E0"/>
    <w:rsid w:val="00DC0B1A"/>
    <w:rsid w:val="00DC0D30"/>
    <w:rsid w:val="00DC0E4D"/>
    <w:rsid w:val="00DC1AFB"/>
    <w:rsid w:val="00DC23DC"/>
    <w:rsid w:val="00DC25C7"/>
    <w:rsid w:val="00DC2779"/>
    <w:rsid w:val="00DC27F2"/>
    <w:rsid w:val="00DC2F06"/>
    <w:rsid w:val="00DC2F75"/>
    <w:rsid w:val="00DC5387"/>
    <w:rsid w:val="00DC5D95"/>
    <w:rsid w:val="00DC5E9C"/>
    <w:rsid w:val="00DC61C3"/>
    <w:rsid w:val="00DC7178"/>
    <w:rsid w:val="00DC7630"/>
    <w:rsid w:val="00DC76FD"/>
    <w:rsid w:val="00DC7B65"/>
    <w:rsid w:val="00DD087E"/>
    <w:rsid w:val="00DD0C6C"/>
    <w:rsid w:val="00DD0EC4"/>
    <w:rsid w:val="00DD1A2E"/>
    <w:rsid w:val="00DD201A"/>
    <w:rsid w:val="00DD372A"/>
    <w:rsid w:val="00DD4D7D"/>
    <w:rsid w:val="00DD5556"/>
    <w:rsid w:val="00DD6149"/>
    <w:rsid w:val="00DD700F"/>
    <w:rsid w:val="00DD7988"/>
    <w:rsid w:val="00DE01E8"/>
    <w:rsid w:val="00DE0624"/>
    <w:rsid w:val="00DE084C"/>
    <w:rsid w:val="00DE0C6D"/>
    <w:rsid w:val="00DE1ECF"/>
    <w:rsid w:val="00DE35D9"/>
    <w:rsid w:val="00DE3F70"/>
    <w:rsid w:val="00DE4EB2"/>
    <w:rsid w:val="00DE5754"/>
    <w:rsid w:val="00DE64BF"/>
    <w:rsid w:val="00DE6B85"/>
    <w:rsid w:val="00DE6DA8"/>
    <w:rsid w:val="00DE77B8"/>
    <w:rsid w:val="00DE79D0"/>
    <w:rsid w:val="00DE7D94"/>
    <w:rsid w:val="00DF1520"/>
    <w:rsid w:val="00DF1DC2"/>
    <w:rsid w:val="00DF23F1"/>
    <w:rsid w:val="00DF2688"/>
    <w:rsid w:val="00DF2B3F"/>
    <w:rsid w:val="00DF365B"/>
    <w:rsid w:val="00DF3B51"/>
    <w:rsid w:val="00DF3F48"/>
    <w:rsid w:val="00DF4130"/>
    <w:rsid w:val="00DF52C5"/>
    <w:rsid w:val="00DF54EC"/>
    <w:rsid w:val="00DF5AB6"/>
    <w:rsid w:val="00DF5BDD"/>
    <w:rsid w:val="00DF667B"/>
    <w:rsid w:val="00DF68C6"/>
    <w:rsid w:val="00DF6E86"/>
    <w:rsid w:val="00DF6E8A"/>
    <w:rsid w:val="00DF7A80"/>
    <w:rsid w:val="00DF7C5B"/>
    <w:rsid w:val="00E0008C"/>
    <w:rsid w:val="00E00646"/>
    <w:rsid w:val="00E00761"/>
    <w:rsid w:val="00E00B8D"/>
    <w:rsid w:val="00E01168"/>
    <w:rsid w:val="00E01645"/>
    <w:rsid w:val="00E01F8F"/>
    <w:rsid w:val="00E02568"/>
    <w:rsid w:val="00E03086"/>
    <w:rsid w:val="00E0340A"/>
    <w:rsid w:val="00E03C3C"/>
    <w:rsid w:val="00E041BC"/>
    <w:rsid w:val="00E04A32"/>
    <w:rsid w:val="00E05366"/>
    <w:rsid w:val="00E069B9"/>
    <w:rsid w:val="00E070B1"/>
    <w:rsid w:val="00E07824"/>
    <w:rsid w:val="00E07B23"/>
    <w:rsid w:val="00E07B7B"/>
    <w:rsid w:val="00E07E4F"/>
    <w:rsid w:val="00E106BC"/>
    <w:rsid w:val="00E1087F"/>
    <w:rsid w:val="00E1154D"/>
    <w:rsid w:val="00E118EC"/>
    <w:rsid w:val="00E11DDC"/>
    <w:rsid w:val="00E135AF"/>
    <w:rsid w:val="00E13829"/>
    <w:rsid w:val="00E14544"/>
    <w:rsid w:val="00E14D54"/>
    <w:rsid w:val="00E14DB0"/>
    <w:rsid w:val="00E14DCC"/>
    <w:rsid w:val="00E157FC"/>
    <w:rsid w:val="00E15FD4"/>
    <w:rsid w:val="00E16277"/>
    <w:rsid w:val="00E162B8"/>
    <w:rsid w:val="00E169D5"/>
    <w:rsid w:val="00E16E67"/>
    <w:rsid w:val="00E219ED"/>
    <w:rsid w:val="00E21B84"/>
    <w:rsid w:val="00E21CEA"/>
    <w:rsid w:val="00E21E9B"/>
    <w:rsid w:val="00E2283B"/>
    <w:rsid w:val="00E22873"/>
    <w:rsid w:val="00E22A1C"/>
    <w:rsid w:val="00E22B87"/>
    <w:rsid w:val="00E231AF"/>
    <w:rsid w:val="00E23E51"/>
    <w:rsid w:val="00E2436F"/>
    <w:rsid w:val="00E24E76"/>
    <w:rsid w:val="00E25065"/>
    <w:rsid w:val="00E25104"/>
    <w:rsid w:val="00E25201"/>
    <w:rsid w:val="00E2533B"/>
    <w:rsid w:val="00E25459"/>
    <w:rsid w:val="00E256C8"/>
    <w:rsid w:val="00E256CA"/>
    <w:rsid w:val="00E26201"/>
    <w:rsid w:val="00E262D9"/>
    <w:rsid w:val="00E26A41"/>
    <w:rsid w:val="00E27034"/>
    <w:rsid w:val="00E270F7"/>
    <w:rsid w:val="00E272E0"/>
    <w:rsid w:val="00E30225"/>
    <w:rsid w:val="00E3022D"/>
    <w:rsid w:val="00E307B3"/>
    <w:rsid w:val="00E307E5"/>
    <w:rsid w:val="00E3098F"/>
    <w:rsid w:val="00E31029"/>
    <w:rsid w:val="00E3111C"/>
    <w:rsid w:val="00E32557"/>
    <w:rsid w:val="00E33225"/>
    <w:rsid w:val="00E336EA"/>
    <w:rsid w:val="00E34E5E"/>
    <w:rsid w:val="00E35091"/>
    <w:rsid w:val="00E3509A"/>
    <w:rsid w:val="00E351D9"/>
    <w:rsid w:val="00E355E6"/>
    <w:rsid w:val="00E365F0"/>
    <w:rsid w:val="00E365FB"/>
    <w:rsid w:val="00E36781"/>
    <w:rsid w:val="00E36940"/>
    <w:rsid w:val="00E37D2F"/>
    <w:rsid w:val="00E4111E"/>
    <w:rsid w:val="00E41F68"/>
    <w:rsid w:val="00E4299E"/>
    <w:rsid w:val="00E42C48"/>
    <w:rsid w:val="00E42F6F"/>
    <w:rsid w:val="00E43041"/>
    <w:rsid w:val="00E44510"/>
    <w:rsid w:val="00E448C8"/>
    <w:rsid w:val="00E454B7"/>
    <w:rsid w:val="00E45808"/>
    <w:rsid w:val="00E45E7D"/>
    <w:rsid w:val="00E46830"/>
    <w:rsid w:val="00E46DFB"/>
    <w:rsid w:val="00E46E11"/>
    <w:rsid w:val="00E470C8"/>
    <w:rsid w:val="00E4772F"/>
    <w:rsid w:val="00E47ECE"/>
    <w:rsid w:val="00E505D8"/>
    <w:rsid w:val="00E50744"/>
    <w:rsid w:val="00E50BD3"/>
    <w:rsid w:val="00E51067"/>
    <w:rsid w:val="00E51BC3"/>
    <w:rsid w:val="00E51D24"/>
    <w:rsid w:val="00E51E32"/>
    <w:rsid w:val="00E52764"/>
    <w:rsid w:val="00E536AA"/>
    <w:rsid w:val="00E53F9A"/>
    <w:rsid w:val="00E54F3E"/>
    <w:rsid w:val="00E55A99"/>
    <w:rsid w:val="00E55F9E"/>
    <w:rsid w:val="00E561A5"/>
    <w:rsid w:val="00E5695D"/>
    <w:rsid w:val="00E56A5F"/>
    <w:rsid w:val="00E56ECE"/>
    <w:rsid w:val="00E573D1"/>
    <w:rsid w:val="00E60C01"/>
    <w:rsid w:val="00E60CDA"/>
    <w:rsid w:val="00E61A4C"/>
    <w:rsid w:val="00E6236F"/>
    <w:rsid w:val="00E627AA"/>
    <w:rsid w:val="00E6351C"/>
    <w:rsid w:val="00E64B22"/>
    <w:rsid w:val="00E64D9F"/>
    <w:rsid w:val="00E64EC8"/>
    <w:rsid w:val="00E65354"/>
    <w:rsid w:val="00E65BD4"/>
    <w:rsid w:val="00E66A4F"/>
    <w:rsid w:val="00E6778C"/>
    <w:rsid w:val="00E71150"/>
    <w:rsid w:val="00E712DF"/>
    <w:rsid w:val="00E71414"/>
    <w:rsid w:val="00E71707"/>
    <w:rsid w:val="00E72246"/>
    <w:rsid w:val="00E7242F"/>
    <w:rsid w:val="00E724C3"/>
    <w:rsid w:val="00E73002"/>
    <w:rsid w:val="00E747AC"/>
    <w:rsid w:val="00E74C2E"/>
    <w:rsid w:val="00E7566C"/>
    <w:rsid w:val="00E76008"/>
    <w:rsid w:val="00E763CD"/>
    <w:rsid w:val="00E76959"/>
    <w:rsid w:val="00E76C2F"/>
    <w:rsid w:val="00E76CD8"/>
    <w:rsid w:val="00E76F56"/>
    <w:rsid w:val="00E779E5"/>
    <w:rsid w:val="00E77D0A"/>
    <w:rsid w:val="00E80266"/>
    <w:rsid w:val="00E80421"/>
    <w:rsid w:val="00E80503"/>
    <w:rsid w:val="00E80FA1"/>
    <w:rsid w:val="00E81003"/>
    <w:rsid w:val="00E81C56"/>
    <w:rsid w:val="00E81DCA"/>
    <w:rsid w:val="00E81FF3"/>
    <w:rsid w:val="00E824EF"/>
    <w:rsid w:val="00E82843"/>
    <w:rsid w:val="00E82B9D"/>
    <w:rsid w:val="00E8380D"/>
    <w:rsid w:val="00E838B9"/>
    <w:rsid w:val="00E84452"/>
    <w:rsid w:val="00E84736"/>
    <w:rsid w:val="00E84D8D"/>
    <w:rsid w:val="00E84E24"/>
    <w:rsid w:val="00E85365"/>
    <w:rsid w:val="00E85D6E"/>
    <w:rsid w:val="00E85F65"/>
    <w:rsid w:val="00E86208"/>
    <w:rsid w:val="00E863DA"/>
    <w:rsid w:val="00E863F5"/>
    <w:rsid w:val="00E8655B"/>
    <w:rsid w:val="00E872CD"/>
    <w:rsid w:val="00E87599"/>
    <w:rsid w:val="00E8783C"/>
    <w:rsid w:val="00E87C73"/>
    <w:rsid w:val="00E90AA0"/>
    <w:rsid w:val="00E90C95"/>
    <w:rsid w:val="00E919A9"/>
    <w:rsid w:val="00E926E8"/>
    <w:rsid w:val="00E92E18"/>
    <w:rsid w:val="00E92E4F"/>
    <w:rsid w:val="00E93341"/>
    <w:rsid w:val="00E94EC6"/>
    <w:rsid w:val="00E94F05"/>
    <w:rsid w:val="00E951C4"/>
    <w:rsid w:val="00E955E1"/>
    <w:rsid w:val="00E95B0D"/>
    <w:rsid w:val="00E95F4E"/>
    <w:rsid w:val="00E96A7C"/>
    <w:rsid w:val="00E9755C"/>
    <w:rsid w:val="00E97682"/>
    <w:rsid w:val="00E976D4"/>
    <w:rsid w:val="00E979F3"/>
    <w:rsid w:val="00E97ED3"/>
    <w:rsid w:val="00EA0228"/>
    <w:rsid w:val="00EA0247"/>
    <w:rsid w:val="00EA07FD"/>
    <w:rsid w:val="00EA350E"/>
    <w:rsid w:val="00EA4002"/>
    <w:rsid w:val="00EA4217"/>
    <w:rsid w:val="00EA51ED"/>
    <w:rsid w:val="00EA53EF"/>
    <w:rsid w:val="00EA5C07"/>
    <w:rsid w:val="00EA6C39"/>
    <w:rsid w:val="00EA7273"/>
    <w:rsid w:val="00EA734A"/>
    <w:rsid w:val="00EA79A3"/>
    <w:rsid w:val="00EB01BC"/>
    <w:rsid w:val="00EB03DE"/>
    <w:rsid w:val="00EB16C7"/>
    <w:rsid w:val="00EB22AB"/>
    <w:rsid w:val="00EB2C4B"/>
    <w:rsid w:val="00EB3346"/>
    <w:rsid w:val="00EB347F"/>
    <w:rsid w:val="00EB35E9"/>
    <w:rsid w:val="00EB4149"/>
    <w:rsid w:val="00EB4BDF"/>
    <w:rsid w:val="00EB5601"/>
    <w:rsid w:val="00EB588A"/>
    <w:rsid w:val="00EB5C28"/>
    <w:rsid w:val="00EB5F22"/>
    <w:rsid w:val="00EB6338"/>
    <w:rsid w:val="00EC0682"/>
    <w:rsid w:val="00EC080A"/>
    <w:rsid w:val="00EC169B"/>
    <w:rsid w:val="00EC18C3"/>
    <w:rsid w:val="00EC358E"/>
    <w:rsid w:val="00EC3595"/>
    <w:rsid w:val="00EC3E7C"/>
    <w:rsid w:val="00EC58B9"/>
    <w:rsid w:val="00EC5BAC"/>
    <w:rsid w:val="00EC5C2A"/>
    <w:rsid w:val="00EC6513"/>
    <w:rsid w:val="00EC6A52"/>
    <w:rsid w:val="00EC6EC2"/>
    <w:rsid w:val="00EC7178"/>
    <w:rsid w:val="00EC7848"/>
    <w:rsid w:val="00EC7B17"/>
    <w:rsid w:val="00ED012C"/>
    <w:rsid w:val="00ED054C"/>
    <w:rsid w:val="00ED0DF5"/>
    <w:rsid w:val="00ED0FCD"/>
    <w:rsid w:val="00ED14FB"/>
    <w:rsid w:val="00ED26FC"/>
    <w:rsid w:val="00ED2725"/>
    <w:rsid w:val="00ED2959"/>
    <w:rsid w:val="00ED369F"/>
    <w:rsid w:val="00ED4130"/>
    <w:rsid w:val="00ED43E0"/>
    <w:rsid w:val="00ED58EC"/>
    <w:rsid w:val="00ED6202"/>
    <w:rsid w:val="00ED6D6E"/>
    <w:rsid w:val="00ED6DE7"/>
    <w:rsid w:val="00ED76C2"/>
    <w:rsid w:val="00ED77DD"/>
    <w:rsid w:val="00ED791E"/>
    <w:rsid w:val="00EE0D2B"/>
    <w:rsid w:val="00EE0F8B"/>
    <w:rsid w:val="00EE111A"/>
    <w:rsid w:val="00EE2016"/>
    <w:rsid w:val="00EE247A"/>
    <w:rsid w:val="00EE28D5"/>
    <w:rsid w:val="00EE2DA0"/>
    <w:rsid w:val="00EE36B3"/>
    <w:rsid w:val="00EE4195"/>
    <w:rsid w:val="00EE537C"/>
    <w:rsid w:val="00EE5D50"/>
    <w:rsid w:val="00EE77C8"/>
    <w:rsid w:val="00EE793D"/>
    <w:rsid w:val="00EE7993"/>
    <w:rsid w:val="00EE7A10"/>
    <w:rsid w:val="00EE7D70"/>
    <w:rsid w:val="00EF048B"/>
    <w:rsid w:val="00EF0688"/>
    <w:rsid w:val="00EF0B9F"/>
    <w:rsid w:val="00EF0F30"/>
    <w:rsid w:val="00EF1315"/>
    <w:rsid w:val="00EF1A7F"/>
    <w:rsid w:val="00EF1B31"/>
    <w:rsid w:val="00EF1F7A"/>
    <w:rsid w:val="00EF2641"/>
    <w:rsid w:val="00EF288E"/>
    <w:rsid w:val="00EF28B4"/>
    <w:rsid w:val="00EF3EDD"/>
    <w:rsid w:val="00EF46D5"/>
    <w:rsid w:val="00EF489A"/>
    <w:rsid w:val="00EF53EE"/>
    <w:rsid w:val="00EF58CB"/>
    <w:rsid w:val="00EF6872"/>
    <w:rsid w:val="00EF68D6"/>
    <w:rsid w:val="00EF6A08"/>
    <w:rsid w:val="00EF6E1D"/>
    <w:rsid w:val="00F00063"/>
    <w:rsid w:val="00F00868"/>
    <w:rsid w:val="00F0088B"/>
    <w:rsid w:val="00F00F29"/>
    <w:rsid w:val="00F01AB3"/>
    <w:rsid w:val="00F01DC2"/>
    <w:rsid w:val="00F02146"/>
    <w:rsid w:val="00F034D1"/>
    <w:rsid w:val="00F03945"/>
    <w:rsid w:val="00F040EC"/>
    <w:rsid w:val="00F0451F"/>
    <w:rsid w:val="00F045F2"/>
    <w:rsid w:val="00F04942"/>
    <w:rsid w:val="00F0547E"/>
    <w:rsid w:val="00F05FC0"/>
    <w:rsid w:val="00F0656F"/>
    <w:rsid w:val="00F07C1C"/>
    <w:rsid w:val="00F10B43"/>
    <w:rsid w:val="00F10EC2"/>
    <w:rsid w:val="00F131AF"/>
    <w:rsid w:val="00F14A48"/>
    <w:rsid w:val="00F151A7"/>
    <w:rsid w:val="00F1570A"/>
    <w:rsid w:val="00F16273"/>
    <w:rsid w:val="00F165F0"/>
    <w:rsid w:val="00F16F22"/>
    <w:rsid w:val="00F17CA2"/>
    <w:rsid w:val="00F20B94"/>
    <w:rsid w:val="00F20D2A"/>
    <w:rsid w:val="00F2132D"/>
    <w:rsid w:val="00F21B9F"/>
    <w:rsid w:val="00F21D4E"/>
    <w:rsid w:val="00F228F7"/>
    <w:rsid w:val="00F23B06"/>
    <w:rsid w:val="00F23EDB"/>
    <w:rsid w:val="00F23F0F"/>
    <w:rsid w:val="00F24DC2"/>
    <w:rsid w:val="00F24F83"/>
    <w:rsid w:val="00F24FBC"/>
    <w:rsid w:val="00F25873"/>
    <w:rsid w:val="00F26F4D"/>
    <w:rsid w:val="00F27A1B"/>
    <w:rsid w:val="00F3021A"/>
    <w:rsid w:val="00F31388"/>
    <w:rsid w:val="00F318FE"/>
    <w:rsid w:val="00F31948"/>
    <w:rsid w:val="00F31DB0"/>
    <w:rsid w:val="00F33571"/>
    <w:rsid w:val="00F338F5"/>
    <w:rsid w:val="00F33BFD"/>
    <w:rsid w:val="00F353BC"/>
    <w:rsid w:val="00F35465"/>
    <w:rsid w:val="00F35888"/>
    <w:rsid w:val="00F358AB"/>
    <w:rsid w:val="00F35A59"/>
    <w:rsid w:val="00F36564"/>
    <w:rsid w:val="00F36A93"/>
    <w:rsid w:val="00F37105"/>
    <w:rsid w:val="00F37209"/>
    <w:rsid w:val="00F373E0"/>
    <w:rsid w:val="00F37C41"/>
    <w:rsid w:val="00F41A02"/>
    <w:rsid w:val="00F41B19"/>
    <w:rsid w:val="00F42E5E"/>
    <w:rsid w:val="00F4312A"/>
    <w:rsid w:val="00F4342A"/>
    <w:rsid w:val="00F43431"/>
    <w:rsid w:val="00F43439"/>
    <w:rsid w:val="00F434D1"/>
    <w:rsid w:val="00F435EA"/>
    <w:rsid w:val="00F44935"/>
    <w:rsid w:val="00F44CE6"/>
    <w:rsid w:val="00F458E6"/>
    <w:rsid w:val="00F45B84"/>
    <w:rsid w:val="00F4600F"/>
    <w:rsid w:val="00F46466"/>
    <w:rsid w:val="00F46930"/>
    <w:rsid w:val="00F46961"/>
    <w:rsid w:val="00F47207"/>
    <w:rsid w:val="00F47536"/>
    <w:rsid w:val="00F47770"/>
    <w:rsid w:val="00F47B8D"/>
    <w:rsid w:val="00F507C9"/>
    <w:rsid w:val="00F512E4"/>
    <w:rsid w:val="00F51562"/>
    <w:rsid w:val="00F518F6"/>
    <w:rsid w:val="00F52196"/>
    <w:rsid w:val="00F521C6"/>
    <w:rsid w:val="00F52497"/>
    <w:rsid w:val="00F5259E"/>
    <w:rsid w:val="00F5289F"/>
    <w:rsid w:val="00F5377A"/>
    <w:rsid w:val="00F537B8"/>
    <w:rsid w:val="00F5475B"/>
    <w:rsid w:val="00F54954"/>
    <w:rsid w:val="00F54981"/>
    <w:rsid w:val="00F54F6E"/>
    <w:rsid w:val="00F55096"/>
    <w:rsid w:val="00F568B3"/>
    <w:rsid w:val="00F56DDF"/>
    <w:rsid w:val="00F5745F"/>
    <w:rsid w:val="00F57A41"/>
    <w:rsid w:val="00F603DF"/>
    <w:rsid w:val="00F60B27"/>
    <w:rsid w:val="00F617D6"/>
    <w:rsid w:val="00F61A40"/>
    <w:rsid w:val="00F61AA7"/>
    <w:rsid w:val="00F63066"/>
    <w:rsid w:val="00F63739"/>
    <w:rsid w:val="00F648B7"/>
    <w:rsid w:val="00F651C8"/>
    <w:rsid w:val="00F65808"/>
    <w:rsid w:val="00F66C7D"/>
    <w:rsid w:val="00F67189"/>
    <w:rsid w:val="00F6719B"/>
    <w:rsid w:val="00F6724D"/>
    <w:rsid w:val="00F675C2"/>
    <w:rsid w:val="00F679A5"/>
    <w:rsid w:val="00F67B9F"/>
    <w:rsid w:val="00F70673"/>
    <w:rsid w:val="00F70ACA"/>
    <w:rsid w:val="00F70B1B"/>
    <w:rsid w:val="00F70E58"/>
    <w:rsid w:val="00F710C9"/>
    <w:rsid w:val="00F7205F"/>
    <w:rsid w:val="00F72857"/>
    <w:rsid w:val="00F72B50"/>
    <w:rsid w:val="00F72F87"/>
    <w:rsid w:val="00F735F2"/>
    <w:rsid w:val="00F73682"/>
    <w:rsid w:val="00F73974"/>
    <w:rsid w:val="00F74661"/>
    <w:rsid w:val="00F7591F"/>
    <w:rsid w:val="00F75EA0"/>
    <w:rsid w:val="00F77F54"/>
    <w:rsid w:val="00F806DD"/>
    <w:rsid w:val="00F80C02"/>
    <w:rsid w:val="00F80CA3"/>
    <w:rsid w:val="00F816A2"/>
    <w:rsid w:val="00F82086"/>
    <w:rsid w:val="00F82515"/>
    <w:rsid w:val="00F84604"/>
    <w:rsid w:val="00F84766"/>
    <w:rsid w:val="00F84953"/>
    <w:rsid w:val="00F851E5"/>
    <w:rsid w:val="00F85480"/>
    <w:rsid w:val="00F8553C"/>
    <w:rsid w:val="00F856FD"/>
    <w:rsid w:val="00F858A8"/>
    <w:rsid w:val="00F85B9B"/>
    <w:rsid w:val="00F85D47"/>
    <w:rsid w:val="00F85E96"/>
    <w:rsid w:val="00F86816"/>
    <w:rsid w:val="00F8712A"/>
    <w:rsid w:val="00F87254"/>
    <w:rsid w:val="00F87511"/>
    <w:rsid w:val="00F87904"/>
    <w:rsid w:val="00F87AFC"/>
    <w:rsid w:val="00F90361"/>
    <w:rsid w:val="00F90877"/>
    <w:rsid w:val="00F90DED"/>
    <w:rsid w:val="00F90F4C"/>
    <w:rsid w:val="00F9101C"/>
    <w:rsid w:val="00F916B7"/>
    <w:rsid w:val="00F91758"/>
    <w:rsid w:val="00F920C3"/>
    <w:rsid w:val="00F9216A"/>
    <w:rsid w:val="00F92235"/>
    <w:rsid w:val="00F92368"/>
    <w:rsid w:val="00F925DA"/>
    <w:rsid w:val="00F927D4"/>
    <w:rsid w:val="00F92BC5"/>
    <w:rsid w:val="00F931BC"/>
    <w:rsid w:val="00F93201"/>
    <w:rsid w:val="00F9350D"/>
    <w:rsid w:val="00F936E5"/>
    <w:rsid w:val="00F93D53"/>
    <w:rsid w:val="00F94006"/>
    <w:rsid w:val="00F944BA"/>
    <w:rsid w:val="00F947D9"/>
    <w:rsid w:val="00F950E6"/>
    <w:rsid w:val="00F952EE"/>
    <w:rsid w:val="00F95645"/>
    <w:rsid w:val="00F95B87"/>
    <w:rsid w:val="00F95EA4"/>
    <w:rsid w:val="00F95EF1"/>
    <w:rsid w:val="00F9690D"/>
    <w:rsid w:val="00F972B7"/>
    <w:rsid w:val="00FA0A4F"/>
    <w:rsid w:val="00FA0D78"/>
    <w:rsid w:val="00FA18F8"/>
    <w:rsid w:val="00FA21F8"/>
    <w:rsid w:val="00FA247A"/>
    <w:rsid w:val="00FA276B"/>
    <w:rsid w:val="00FA276F"/>
    <w:rsid w:val="00FA2ABE"/>
    <w:rsid w:val="00FA2D99"/>
    <w:rsid w:val="00FA3576"/>
    <w:rsid w:val="00FA3CDF"/>
    <w:rsid w:val="00FA3E1D"/>
    <w:rsid w:val="00FA3E78"/>
    <w:rsid w:val="00FA4263"/>
    <w:rsid w:val="00FA4DC4"/>
    <w:rsid w:val="00FA5947"/>
    <w:rsid w:val="00FA5B0C"/>
    <w:rsid w:val="00FA5BB9"/>
    <w:rsid w:val="00FA5FA9"/>
    <w:rsid w:val="00FA643F"/>
    <w:rsid w:val="00FA7381"/>
    <w:rsid w:val="00FA7585"/>
    <w:rsid w:val="00FA772F"/>
    <w:rsid w:val="00FA785A"/>
    <w:rsid w:val="00FA7904"/>
    <w:rsid w:val="00FB023B"/>
    <w:rsid w:val="00FB03A9"/>
    <w:rsid w:val="00FB0638"/>
    <w:rsid w:val="00FB0AB1"/>
    <w:rsid w:val="00FB0AF1"/>
    <w:rsid w:val="00FB1A12"/>
    <w:rsid w:val="00FB1FA8"/>
    <w:rsid w:val="00FB207B"/>
    <w:rsid w:val="00FB2E4E"/>
    <w:rsid w:val="00FB3074"/>
    <w:rsid w:val="00FB395E"/>
    <w:rsid w:val="00FB4031"/>
    <w:rsid w:val="00FB417D"/>
    <w:rsid w:val="00FB57E5"/>
    <w:rsid w:val="00FB5E2C"/>
    <w:rsid w:val="00FB6080"/>
    <w:rsid w:val="00FB64D8"/>
    <w:rsid w:val="00FB6A4F"/>
    <w:rsid w:val="00FB7288"/>
    <w:rsid w:val="00FC0B09"/>
    <w:rsid w:val="00FC0CF0"/>
    <w:rsid w:val="00FC0ECB"/>
    <w:rsid w:val="00FC1879"/>
    <w:rsid w:val="00FC1B17"/>
    <w:rsid w:val="00FC1D0B"/>
    <w:rsid w:val="00FC1FF2"/>
    <w:rsid w:val="00FC25CD"/>
    <w:rsid w:val="00FC2BF0"/>
    <w:rsid w:val="00FC38A9"/>
    <w:rsid w:val="00FC41DE"/>
    <w:rsid w:val="00FC4276"/>
    <w:rsid w:val="00FC4779"/>
    <w:rsid w:val="00FC4B1A"/>
    <w:rsid w:val="00FC5BD3"/>
    <w:rsid w:val="00FC69DD"/>
    <w:rsid w:val="00FC6D4E"/>
    <w:rsid w:val="00FD0BE9"/>
    <w:rsid w:val="00FD2039"/>
    <w:rsid w:val="00FD23BA"/>
    <w:rsid w:val="00FD2615"/>
    <w:rsid w:val="00FD2762"/>
    <w:rsid w:val="00FD298D"/>
    <w:rsid w:val="00FD29E9"/>
    <w:rsid w:val="00FD398A"/>
    <w:rsid w:val="00FD3A26"/>
    <w:rsid w:val="00FD453B"/>
    <w:rsid w:val="00FD4C5F"/>
    <w:rsid w:val="00FD50EF"/>
    <w:rsid w:val="00FD5101"/>
    <w:rsid w:val="00FD5C6D"/>
    <w:rsid w:val="00FD639B"/>
    <w:rsid w:val="00FD66D6"/>
    <w:rsid w:val="00FD6D02"/>
    <w:rsid w:val="00FD6F65"/>
    <w:rsid w:val="00FD7585"/>
    <w:rsid w:val="00FE0342"/>
    <w:rsid w:val="00FE1165"/>
    <w:rsid w:val="00FE1CEB"/>
    <w:rsid w:val="00FE1E9B"/>
    <w:rsid w:val="00FE2BB8"/>
    <w:rsid w:val="00FE39C3"/>
    <w:rsid w:val="00FE3E9E"/>
    <w:rsid w:val="00FE4D93"/>
    <w:rsid w:val="00FE543F"/>
    <w:rsid w:val="00FE576B"/>
    <w:rsid w:val="00FE627C"/>
    <w:rsid w:val="00FE676C"/>
    <w:rsid w:val="00FE6C0C"/>
    <w:rsid w:val="00FE733B"/>
    <w:rsid w:val="00FE754C"/>
    <w:rsid w:val="00FE759E"/>
    <w:rsid w:val="00FE7604"/>
    <w:rsid w:val="00FE791B"/>
    <w:rsid w:val="00FE7A45"/>
    <w:rsid w:val="00FF06D0"/>
    <w:rsid w:val="00FF0AFC"/>
    <w:rsid w:val="00FF1B0A"/>
    <w:rsid w:val="00FF1CA7"/>
    <w:rsid w:val="00FF1E10"/>
    <w:rsid w:val="00FF27A5"/>
    <w:rsid w:val="00FF2A08"/>
    <w:rsid w:val="00FF2C20"/>
    <w:rsid w:val="00FF3C09"/>
    <w:rsid w:val="00FF3E7F"/>
    <w:rsid w:val="00FF409E"/>
    <w:rsid w:val="00FF41B0"/>
    <w:rsid w:val="00FF439C"/>
    <w:rsid w:val="00FF4638"/>
    <w:rsid w:val="00FF4A31"/>
    <w:rsid w:val="00FF5C44"/>
    <w:rsid w:val="00FF5CA4"/>
    <w:rsid w:val="00FF5F24"/>
    <w:rsid w:val="00FF66BC"/>
    <w:rsid w:val="00FF6B9A"/>
    <w:rsid w:val="00FF7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7281">
      <o:colormru v:ext="edit" colors="#f9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caption" w:semiHidden="0" w:uiPriority="0" w:unhideWhenUsed="0" w:qFormat="1"/>
    <w:lsdException w:name="table of figures" w:uiPriority="0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3" w:uiPriority="0"/>
    <w:lsdException w:name="Followed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2C08"/>
    <w:rPr>
      <w:rFonts w:ascii="Arial" w:hAnsi="Arial"/>
      <w:lang w:val="en-AU" w:eastAsia="en-US"/>
    </w:rPr>
  </w:style>
  <w:style w:type="paragraph" w:styleId="10">
    <w:name w:val="heading 1"/>
    <w:aliases w:val="h1,Level 1,Heading 1X,1st level,I1,heading 1,Chapter title,l1,l1+toc 1,toc1,Chapter Heading,II+,I,Section Head,Titre§,1,H1,PIM 1,Document,Chapter,Main Section,Main heading,Part,Outline1,Heading,Tempo Heading 1,H11,H12,H111,H13,H112,H14,H113"/>
    <w:basedOn w:val="a"/>
    <w:next w:val="a"/>
    <w:link w:val="11"/>
    <w:uiPriority w:val="9"/>
    <w:qFormat/>
    <w:rsid w:val="00BD73DF"/>
    <w:pPr>
      <w:keepNext/>
      <w:shd w:val="solid" w:color="auto" w:fill="auto"/>
      <w:spacing w:before="240" w:after="60"/>
      <w:outlineLvl w:val="0"/>
    </w:pPr>
    <w:rPr>
      <w:b/>
      <w:kern w:val="28"/>
      <w:sz w:val="28"/>
    </w:rPr>
  </w:style>
  <w:style w:type="paragraph" w:styleId="2">
    <w:name w:val="heading 2"/>
    <w:aliases w:val="h2,A.B.C.,Activity,Chapter Title"/>
    <w:basedOn w:val="a"/>
    <w:next w:val="a"/>
    <w:link w:val="20"/>
    <w:qFormat/>
    <w:rsid w:val="00BD73DF"/>
    <w:pPr>
      <w:keepNext/>
      <w:spacing w:before="240" w:after="60"/>
      <w:outlineLvl w:val="1"/>
    </w:pPr>
    <w:rPr>
      <w:b/>
      <w:sz w:val="24"/>
    </w:rPr>
  </w:style>
  <w:style w:type="paragraph" w:styleId="3">
    <w:name w:val="heading 3"/>
    <w:basedOn w:val="a"/>
    <w:next w:val="a"/>
    <w:qFormat/>
    <w:rsid w:val="00BD73DF"/>
    <w:pPr>
      <w:keepNext/>
      <w:numPr>
        <w:ilvl w:val="2"/>
        <w:numId w:val="1"/>
      </w:numPr>
      <w:spacing w:before="240" w:after="60"/>
      <w:outlineLvl w:val="2"/>
    </w:pPr>
    <w:rPr>
      <w:b/>
      <w:i/>
    </w:rPr>
  </w:style>
  <w:style w:type="paragraph" w:styleId="4">
    <w:name w:val="heading 4"/>
    <w:basedOn w:val="a"/>
    <w:next w:val="a"/>
    <w:qFormat/>
    <w:rsid w:val="00BD73D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BD73DF"/>
    <w:pPr>
      <w:keepNext/>
      <w:ind w:left="284"/>
      <w:jc w:val="center"/>
      <w:outlineLvl w:val="4"/>
    </w:pPr>
    <w:rPr>
      <w:rFonts w:cs="Arial"/>
      <w:b/>
      <w:bCs/>
      <w:i/>
      <w:iCs/>
      <w:sz w:val="48"/>
    </w:rPr>
  </w:style>
  <w:style w:type="paragraph" w:styleId="6">
    <w:name w:val="heading 6"/>
    <w:basedOn w:val="a"/>
    <w:next w:val="a"/>
    <w:qFormat/>
    <w:rsid w:val="00BD73DF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BD73DF"/>
    <w:pPr>
      <w:spacing w:before="240" w:after="60"/>
      <w:outlineLvl w:val="6"/>
    </w:pPr>
    <w:rPr>
      <w:sz w:val="24"/>
      <w:szCs w:val="24"/>
    </w:rPr>
  </w:style>
  <w:style w:type="paragraph" w:styleId="8">
    <w:name w:val="heading 8"/>
    <w:aliases w:val="h8"/>
    <w:basedOn w:val="a"/>
    <w:next w:val="a"/>
    <w:link w:val="80"/>
    <w:autoRedefine/>
    <w:qFormat/>
    <w:rsid w:val="00F92235"/>
    <w:pPr>
      <w:numPr>
        <w:numId w:val="7"/>
      </w:numPr>
      <w:spacing w:before="240" w:after="60"/>
      <w:ind w:left="482" w:hanging="482"/>
      <w:outlineLvl w:val="7"/>
    </w:pPr>
    <w:rPr>
      <w:i/>
      <w:iCs/>
      <w:sz w:val="32"/>
      <w:szCs w:val="24"/>
      <w:lang w:val="en-US" w:eastAsia="zh-TW"/>
    </w:rPr>
  </w:style>
  <w:style w:type="paragraph" w:styleId="9">
    <w:name w:val="heading 9"/>
    <w:aliases w:val="h9"/>
    <w:basedOn w:val="a"/>
    <w:next w:val="a"/>
    <w:qFormat/>
    <w:rsid w:val="00BD73DF"/>
    <w:pPr>
      <w:keepNext/>
      <w:outlineLvl w:val="8"/>
    </w:pPr>
    <w:rPr>
      <w:rFonts w:cs="Arial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BLOCKPARA">
    <w:name w:val="A BLOCK PARA"/>
    <w:basedOn w:val="a"/>
    <w:rsid w:val="00BD73DF"/>
    <w:rPr>
      <w:sz w:val="22"/>
    </w:rPr>
  </w:style>
  <w:style w:type="paragraph" w:customStyle="1" w:styleId="ABULLET">
    <w:name w:val="A BULLET"/>
    <w:basedOn w:val="ABLOCKPARA"/>
    <w:rsid w:val="00BD73DF"/>
    <w:pPr>
      <w:ind w:left="331" w:hanging="331"/>
    </w:pPr>
  </w:style>
  <w:style w:type="paragraph" w:customStyle="1" w:styleId="AINDENTEDBULLET">
    <w:name w:val="A INDENTED BULLET"/>
    <w:basedOn w:val="ABLOCKPARA"/>
    <w:rsid w:val="00BD73DF"/>
    <w:pPr>
      <w:tabs>
        <w:tab w:val="left" w:pos="1080"/>
      </w:tabs>
      <w:ind w:left="662" w:hanging="331"/>
    </w:pPr>
  </w:style>
  <w:style w:type="paragraph" w:customStyle="1" w:styleId="AINDENTEDPARA">
    <w:name w:val="A INDENTED PARA"/>
    <w:basedOn w:val="ABLOCKPARA"/>
    <w:rsid w:val="00BD73DF"/>
    <w:pPr>
      <w:ind w:left="331"/>
    </w:pPr>
  </w:style>
  <w:style w:type="paragraph" w:styleId="a3">
    <w:name w:val="footer"/>
    <w:basedOn w:val="a"/>
    <w:link w:val="a4"/>
    <w:uiPriority w:val="99"/>
    <w:rsid w:val="00BD73DF"/>
    <w:pPr>
      <w:tabs>
        <w:tab w:val="center" w:pos="4320"/>
        <w:tab w:val="right" w:pos="8640"/>
      </w:tabs>
    </w:pPr>
  </w:style>
  <w:style w:type="paragraph" w:styleId="a5">
    <w:name w:val="header"/>
    <w:aliases w:val="Appendix,Square Bullet"/>
    <w:basedOn w:val="a"/>
    <w:link w:val="a6"/>
    <w:uiPriority w:val="99"/>
    <w:rsid w:val="00BD73DF"/>
    <w:pPr>
      <w:tabs>
        <w:tab w:val="center" w:pos="4320"/>
        <w:tab w:val="right" w:pos="8640"/>
      </w:tabs>
    </w:pPr>
  </w:style>
  <w:style w:type="paragraph" w:styleId="12">
    <w:name w:val="toc 1"/>
    <w:basedOn w:val="a"/>
    <w:next w:val="a"/>
    <w:autoRedefine/>
    <w:uiPriority w:val="39"/>
    <w:rsid w:val="00BD73DF"/>
    <w:rPr>
      <w:rFonts w:cs="Arial"/>
      <w:b/>
      <w:bCs/>
    </w:rPr>
  </w:style>
  <w:style w:type="paragraph" w:customStyle="1" w:styleId="TitleText">
    <w:name w:val="Title Text"/>
    <w:basedOn w:val="a"/>
    <w:rsid w:val="00BD73DF"/>
    <w:rPr>
      <w:rFonts w:cs="Arial"/>
      <w:b/>
      <w:sz w:val="24"/>
    </w:rPr>
  </w:style>
  <w:style w:type="paragraph" w:styleId="21">
    <w:name w:val="toc 2"/>
    <w:basedOn w:val="a"/>
    <w:next w:val="a"/>
    <w:autoRedefine/>
    <w:uiPriority w:val="39"/>
    <w:rsid w:val="00BD73DF"/>
    <w:pPr>
      <w:ind w:left="200"/>
    </w:pPr>
    <w:rPr>
      <w:rFonts w:ascii="Times New Roman" w:hAnsi="Times New Roman"/>
      <w:smallCaps/>
      <w:szCs w:val="24"/>
    </w:rPr>
  </w:style>
  <w:style w:type="character" w:styleId="a7">
    <w:name w:val="Hyperlink"/>
    <w:uiPriority w:val="99"/>
    <w:rsid w:val="00BD73DF"/>
    <w:rPr>
      <w:rFonts w:ascii="Arial" w:hAnsi="Arial"/>
      <w:color w:val="0000FF"/>
      <w:u w:val="single"/>
    </w:rPr>
  </w:style>
  <w:style w:type="paragraph" w:styleId="40">
    <w:name w:val="toc 4"/>
    <w:basedOn w:val="a"/>
    <w:next w:val="a"/>
    <w:autoRedefine/>
    <w:semiHidden/>
    <w:rsid w:val="00BD73DF"/>
    <w:pPr>
      <w:ind w:left="600"/>
    </w:pPr>
    <w:rPr>
      <w:rFonts w:ascii="Times New Roman" w:hAnsi="Times New Roman"/>
      <w:szCs w:val="21"/>
    </w:rPr>
  </w:style>
  <w:style w:type="paragraph" w:styleId="30">
    <w:name w:val="toc 3"/>
    <w:basedOn w:val="a"/>
    <w:next w:val="a"/>
    <w:autoRedefine/>
    <w:uiPriority w:val="39"/>
    <w:rsid w:val="00BD73DF"/>
    <w:pPr>
      <w:ind w:left="400"/>
    </w:pPr>
    <w:rPr>
      <w:rFonts w:ascii="Times New Roman" w:hAnsi="Times New Roman"/>
      <w:i/>
      <w:iCs/>
      <w:szCs w:val="24"/>
    </w:rPr>
  </w:style>
  <w:style w:type="character" w:styleId="a8">
    <w:name w:val="annotation reference"/>
    <w:uiPriority w:val="99"/>
    <w:semiHidden/>
    <w:rsid w:val="00BD73DF"/>
    <w:rPr>
      <w:rFonts w:ascii="Arial" w:hAnsi="Arial"/>
      <w:sz w:val="16"/>
      <w:szCs w:val="16"/>
    </w:rPr>
  </w:style>
  <w:style w:type="paragraph" w:styleId="50">
    <w:name w:val="toc 5"/>
    <w:basedOn w:val="a"/>
    <w:next w:val="a"/>
    <w:autoRedefine/>
    <w:semiHidden/>
    <w:rsid w:val="00BD73DF"/>
    <w:pPr>
      <w:ind w:left="800"/>
    </w:pPr>
    <w:rPr>
      <w:rFonts w:ascii="Times New Roman" w:hAnsi="Times New Roman"/>
      <w:szCs w:val="21"/>
    </w:rPr>
  </w:style>
  <w:style w:type="paragraph" w:styleId="60">
    <w:name w:val="toc 6"/>
    <w:basedOn w:val="a"/>
    <w:next w:val="a"/>
    <w:autoRedefine/>
    <w:semiHidden/>
    <w:rsid w:val="00BD73DF"/>
    <w:pPr>
      <w:ind w:left="1000"/>
    </w:pPr>
    <w:rPr>
      <w:rFonts w:ascii="Times New Roman" w:hAnsi="Times New Roman"/>
      <w:szCs w:val="21"/>
    </w:rPr>
  </w:style>
  <w:style w:type="paragraph" w:styleId="70">
    <w:name w:val="toc 7"/>
    <w:basedOn w:val="a"/>
    <w:next w:val="a"/>
    <w:autoRedefine/>
    <w:semiHidden/>
    <w:rsid w:val="00BD73DF"/>
    <w:pPr>
      <w:ind w:left="1200"/>
    </w:pPr>
    <w:rPr>
      <w:rFonts w:ascii="Times New Roman" w:hAnsi="Times New Roman"/>
      <w:szCs w:val="21"/>
    </w:rPr>
  </w:style>
  <w:style w:type="paragraph" w:styleId="81">
    <w:name w:val="toc 8"/>
    <w:basedOn w:val="a"/>
    <w:next w:val="a"/>
    <w:autoRedefine/>
    <w:semiHidden/>
    <w:rsid w:val="00BD73DF"/>
    <w:pPr>
      <w:ind w:left="1400"/>
    </w:pPr>
    <w:rPr>
      <w:rFonts w:ascii="Times New Roman" w:hAnsi="Times New Roman"/>
      <w:szCs w:val="21"/>
    </w:rPr>
  </w:style>
  <w:style w:type="paragraph" w:styleId="90">
    <w:name w:val="toc 9"/>
    <w:basedOn w:val="a"/>
    <w:next w:val="a"/>
    <w:autoRedefine/>
    <w:semiHidden/>
    <w:rsid w:val="00BD73DF"/>
    <w:pPr>
      <w:ind w:left="1600"/>
    </w:pPr>
    <w:rPr>
      <w:rFonts w:ascii="Times New Roman" w:hAnsi="Times New Roman"/>
      <w:szCs w:val="21"/>
    </w:rPr>
  </w:style>
  <w:style w:type="character" w:styleId="a9">
    <w:name w:val="page number"/>
    <w:basedOn w:val="a0"/>
    <w:rsid w:val="00BD73DF"/>
  </w:style>
  <w:style w:type="paragraph" w:styleId="aa">
    <w:name w:val="Title"/>
    <w:link w:val="ab"/>
    <w:uiPriority w:val="10"/>
    <w:qFormat/>
    <w:rsid w:val="00BD73DF"/>
    <w:rPr>
      <w:rFonts w:ascii="Arial" w:hAnsi="Arial"/>
      <w:b/>
      <w:color w:val="000000"/>
      <w:sz w:val="32"/>
      <w:lang w:eastAsia="en-US"/>
    </w:rPr>
  </w:style>
  <w:style w:type="paragraph" w:customStyle="1" w:styleId="TableHead">
    <w:name w:val="Table Head"/>
    <w:basedOn w:val="a"/>
    <w:autoRedefine/>
    <w:rsid w:val="002A4E35"/>
    <w:pPr>
      <w:ind w:hanging="630"/>
    </w:pPr>
    <w:rPr>
      <w:i/>
      <w:iCs/>
      <w:color w:val="FF0000"/>
      <w:sz w:val="19"/>
      <w:szCs w:val="19"/>
      <w:lang w:eastAsia="zh-CN"/>
    </w:rPr>
  </w:style>
  <w:style w:type="paragraph" w:styleId="ac">
    <w:name w:val="table of figures"/>
    <w:basedOn w:val="a"/>
    <w:next w:val="a"/>
    <w:semiHidden/>
    <w:rsid w:val="00BD73DF"/>
    <w:rPr>
      <w:rFonts w:ascii="Times New Roman" w:hAnsi="Times New Roman"/>
      <w:i/>
      <w:lang w:val="en-US"/>
    </w:rPr>
  </w:style>
  <w:style w:type="paragraph" w:styleId="ad">
    <w:name w:val="Body Text"/>
    <w:basedOn w:val="a"/>
    <w:link w:val="ae"/>
    <w:rsid w:val="00BD73DF"/>
    <w:pPr>
      <w:jc w:val="center"/>
    </w:pPr>
    <w:rPr>
      <w:lang w:val="en-GB"/>
    </w:rPr>
  </w:style>
  <w:style w:type="paragraph" w:customStyle="1" w:styleId="Bullet1">
    <w:name w:val="Bullet1"/>
    <w:basedOn w:val="a"/>
    <w:rsid w:val="00BD73DF"/>
    <w:pPr>
      <w:numPr>
        <w:numId w:val="2"/>
      </w:numPr>
    </w:pPr>
    <w:rPr>
      <w:lang w:val="en-GB"/>
    </w:rPr>
  </w:style>
  <w:style w:type="paragraph" w:styleId="af">
    <w:name w:val="List Bullet"/>
    <w:basedOn w:val="a"/>
    <w:autoRedefine/>
    <w:rsid w:val="008E6AFD"/>
    <w:pPr>
      <w:jc w:val="both"/>
    </w:pPr>
    <w:rPr>
      <w:color w:val="FF0000"/>
      <w:lang w:val="en-GB" w:eastAsia="zh-CN"/>
    </w:rPr>
  </w:style>
  <w:style w:type="paragraph" w:customStyle="1" w:styleId="ListBulletEnd">
    <w:name w:val="List Bullet End"/>
    <w:basedOn w:val="af"/>
    <w:next w:val="ad"/>
    <w:rsid w:val="00BD73DF"/>
    <w:pPr>
      <w:numPr>
        <w:numId w:val="3"/>
      </w:numPr>
      <w:spacing w:after="120"/>
    </w:pPr>
  </w:style>
  <w:style w:type="paragraph" w:styleId="22">
    <w:name w:val="Body Text 2"/>
    <w:basedOn w:val="a"/>
    <w:rsid w:val="00BD73DF"/>
    <w:pPr>
      <w:spacing w:before="60" w:after="60"/>
      <w:jc w:val="both"/>
    </w:pPr>
    <w:rPr>
      <w:rFonts w:cs="Arial"/>
    </w:rPr>
  </w:style>
  <w:style w:type="paragraph" w:customStyle="1" w:styleId="Tableheader">
    <w:name w:val="Table_header"/>
    <w:basedOn w:val="a"/>
    <w:rsid w:val="00BD73DF"/>
    <w:pPr>
      <w:keepLines/>
      <w:spacing w:before="120" w:after="120" w:line="240" w:lineRule="atLeast"/>
    </w:pPr>
    <w:rPr>
      <w:b/>
      <w:lang w:val="en-US"/>
    </w:rPr>
  </w:style>
  <w:style w:type="paragraph" w:customStyle="1" w:styleId="n">
    <w:name w:val="n"/>
    <w:basedOn w:val="10"/>
    <w:rsid w:val="00BD73DF"/>
    <w:pPr>
      <w:numPr>
        <w:numId w:val="4"/>
      </w:numPr>
      <w:shd w:val="clear" w:color="auto" w:fill="auto"/>
      <w:spacing w:after="120"/>
      <w:ind w:left="432" w:hanging="432"/>
    </w:pPr>
    <w:rPr>
      <w:caps/>
      <w:kern w:val="0"/>
      <w:sz w:val="14"/>
      <w:lang w:val="en-GB"/>
    </w:rPr>
  </w:style>
  <w:style w:type="paragraph" w:customStyle="1" w:styleId="bodytext">
    <w:name w:val="bodytext"/>
    <w:basedOn w:val="a"/>
    <w:rsid w:val="00BD73DF"/>
    <w:rPr>
      <w:lang w:val="en-US"/>
    </w:rPr>
  </w:style>
  <w:style w:type="paragraph" w:styleId="af0">
    <w:name w:val="Balloon Text"/>
    <w:basedOn w:val="a"/>
    <w:link w:val="af1"/>
    <w:uiPriority w:val="99"/>
    <w:semiHidden/>
    <w:rsid w:val="00BD73DF"/>
    <w:rPr>
      <w:rFonts w:ascii="Tahoma" w:hAnsi="Tahoma" w:cs="Tahoma"/>
      <w:sz w:val="16"/>
      <w:szCs w:val="16"/>
    </w:rPr>
  </w:style>
  <w:style w:type="paragraph" w:styleId="31">
    <w:name w:val="Body Text 3"/>
    <w:basedOn w:val="a"/>
    <w:rsid w:val="00BD73DF"/>
    <w:rPr>
      <w:rFonts w:cs="Arial"/>
      <w:sz w:val="18"/>
      <w:szCs w:val="10"/>
    </w:rPr>
  </w:style>
  <w:style w:type="character" w:styleId="af2">
    <w:name w:val="FollowedHyperlink"/>
    <w:rsid w:val="00BD73DF"/>
    <w:rPr>
      <w:color w:val="800080"/>
      <w:u w:val="single"/>
    </w:rPr>
  </w:style>
  <w:style w:type="paragraph" w:styleId="af3">
    <w:name w:val="Document Map"/>
    <w:basedOn w:val="a"/>
    <w:link w:val="af4"/>
    <w:uiPriority w:val="99"/>
    <w:semiHidden/>
    <w:rsid w:val="00535CD8"/>
    <w:pPr>
      <w:shd w:val="clear" w:color="auto" w:fill="000080"/>
    </w:pPr>
    <w:rPr>
      <w:rFonts w:ascii="Tahoma" w:hAnsi="Tahoma" w:cs="Tahoma"/>
    </w:rPr>
  </w:style>
  <w:style w:type="table" w:styleId="af5">
    <w:name w:val="Table Grid"/>
    <w:basedOn w:val="a1"/>
    <w:uiPriority w:val="59"/>
    <w:rsid w:val="003E06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Strong"/>
    <w:qFormat/>
    <w:rsid w:val="00B9743F"/>
    <w:rPr>
      <w:b/>
      <w:bCs/>
    </w:rPr>
  </w:style>
  <w:style w:type="paragraph" w:styleId="af7">
    <w:name w:val="caption"/>
    <w:basedOn w:val="a"/>
    <w:next w:val="a"/>
    <w:qFormat/>
    <w:rsid w:val="00840EAE"/>
    <w:rPr>
      <w:b/>
      <w:bCs/>
    </w:rPr>
  </w:style>
  <w:style w:type="character" w:customStyle="1" w:styleId="mutlvs">
    <w:name w:val="mut_lvs"/>
    <w:basedOn w:val="a0"/>
    <w:rsid w:val="00715916"/>
  </w:style>
  <w:style w:type="paragraph" w:customStyle="1" w:styleId="SOP">
    <w:name w:val="SOP正文"/>
    <w:basedOn w:val="a"/>
    <w:rsid w:val="00D22CE3"/>
    <w:pPr>
      <w:widowControl w:val="0"/>
      <w:ind w:firstLineChars="200" w:firstLine="200"/>
    </w:pPr>
    <w:rPr>
      <w:rFonts w:ascii="SimSun" w:hAnsi="SimSun"/>
      <w:sz w:val="24"/>
      <w:szCs w:val="24"/>
      <w:lang w:val="en-US" w:eastAsia="zh-CN"/>
    </w:rPr>
  </w:style>
  <w:style w:type="paragraph" w:styleId="af8">
    <w:name w:val="annotation text"/>
    <w:basedOn w:val="a"/>
    <w:link w:val="af9"/>
    <w:uiPriority w:val="99"/>
    <w:semiHidden/>
    <w:rsid w:val="007F3CA5"/>
  </w:style>
  <w:style w:type="paragraph" w:styleId="afa">
    <w:name w:val="annotation subject"/>
    <w:basedOn w:val="af8"/>
    <w:next w:val="af8"/>
    <w:link w:val="afb"/>
    <w:uiPriority w:val="99"/>
    <w:semiHidden/>
    <w:rsid w:val="007F3CA5"/>
    <w:rPr>
      <w:b/>
      <w:bCs/>
    </w:rPr>
  </w:style>
  <w:style w:type="paragraph" w:styleId="32">
    <w:name w:val="Body Text Indent 3"/>
    <w:basedOn w:val="a"/>
    <w:link w:val="33"/>
    <w:rsid w:val="006234BA"/>
    <w:pPr>
      <w:spacing w:after="120"/>
      <w:ind w:left="360"/>
    </w:pPr>
    <w:rPr>
      <w:sz w:val="16"/>
      <w:szCs w:val="16"/>
    </w:rPr>
  </w:style>
  <w:style w:type="character" w:customStyle="1" w:styleId="33">
    <w:name w:val="本文縮排 3 字元"/>
    <w:link w:val="32"/>
    <w:rsid w:val="006234BA"/>
    <w:rPr>
      <w:rFonts w:ascii="Arial" w:hAnsi="Arial"/>
      <w:sz w:val="16"/>
      <w:szCs w:val="16"/>
      <w:lang w:val="en-AU" w:eastAsia="en-US"/>
    </w:rPr>
  </w:style>
  <w:style w:type="paragraph" w:customStyle="1" w:styleId="wfxRecipient">
    <w:name w:val="wfxRecipient"/>
    <w:basedOn w:val="a"/>
    <w:rsid w:val="006234BA"/>
    <w:pPr>
      <w:keepLines/>
      <w:tabs>
        <w:tab w:val="left" w:pos="-720"/>
      </w:tabs>
      <w:suppressAutoHyphens/>
      <w:spacing w:after="20"/>
      <w:jc w:val="both"/>
    </w:pPr>
    <w:rPr>
      <w:rFonts w:eastAsia="Times New Roman"/>
      <w:spacing w:val="-3"/>
      <w:kern w:val="22"/>
      <w:lang w:val="en-GB"/>
    </w:rPr>
  </w:style>
  <w:style w:type="character" w:customStyle="1" w:styleId="bold1">
    <w:name w:val="bold1"/>
    <w:rsid w:val="006234BA"/>
    <w:rPr>
      <w:rFonts w:ascii="Arial" w:hAnsi="Arial" w:cs="Arial" w:hint="default"/>
      <w:b/>
      <w:bCs/>
      <w:strike w:val="0"/>
      <w:dstrike w:val="0"/>
      <w:color w:val="737373"/>
      <w:sz w:val="17"/>
      <w:szCs w:val="17"/>
      <w:u w:val="none"/>
      <w:effect w:val="none"/>
    </w:rPr>
  </w:style>
  <w:style w:type="paragraph" w:customStyle="1" w:styleId="Ass1">
    <w:name w:val="Ass 1"/>
    <w:basedOn w:val="a"/>
    <w:rsid w:val="006234BA"/>
    <w:pPr>
      <w:jc w:val="both"/>
    </w:pPr>
    <w:rPr>
      <w:rFonts w:ascii="Times New Roman" w:eastAsia="Times New Roman" w:hAnsi="Times New Roman"/>
      <w:b/>
      <w:sz w:val="22"/>
      <w:lang w:val="en-US"/>
    </w:rPr>
  </w:style>
  <w:style w:type="paragraph" w:customStyle="1" w:styleId="CharCharCharChar">
    <w:name w:val="Char Char Char Char"/>
    <w:basedOn w:val="a"/>
    <w:rsid w:val="00CC1358"/>
    <w:pPr>
      <w:spacing w:after="160" w:line="240" w:lineRule="exact"/>
    </w:pPr>
    <w:rPr>
      <w:rFonts w:ascii="Verdana" w:hAnsi="Verdana"/>
      <w:lang w:val="en-US"/>
    </w:rPr>
  </w:style>
  <w:style w:type="paragraph" w:customStyle="1" w:styleId="infoYellow">
    <w:name w:val="infoYellow"/>
    <w:basedOn w:val="a"/>
    <w:rsid w:val="00CE3947"/>
    <w:rPr>
      <w:rFonts w:ascii="Times New Roman" w:eastAsia="Times New Roman" w:hAnsi="Times New Roman"/>
      <w:i/>
      <w:iCs/>
      <w:color w:val="993300"/>
      <w:sz w:val="22"/>
      <w:lang w:val="en-US"/>
    </w:rPr>
  </w:style>
  <w:style w:type="paragraph" w:customStyle="1" w:styleId="InfoBlue">
    <w:name w:val="InfoBlue"/>
    <w:basedOn w:val="a"/>
    <w:next w:val="a"/>
    <w:rsid w:val="00CE3947"/>
    <w:pPr>
      <w:widowControl w:val="0"/>
      <w:spacing w:after="120" w:line="240" w:lineRule="atLeast"/>
    </w:pPr>
    <w:rPr>
      <w:i/>
      <w:color w:val="993300"/>
      <w:kern w:val="20"/>
      <w:lang w:val="en-US"/>
    </w:rPr>
  </w:style>
  <w:style w:type="paragraph" w:customStyle="1" w:styleId="afc">
    <w:name w:val="表內文"/>
    <w:basedOn w:val="a"/>
    <w:autoRedefine/>
    <w:rsid w:val="00A5244E"/>
    <w:pPr>
      <w:widowControl w:val="0"/>
    </w:pPr>
    <w:rPr>
      <w:rFonts w:ascii="Times New Roman" w:eastAsia="新細明體" w:hAnsi="Times New Roman"/>
      <w:kern w:val="2"/>
      <w:sz w:val="18"/>
      <w:lang w:val="en-US" w:eastAsia="zh-TW"/>
    </w:rPr>
  </w:style>
  <w:style w:type="paragraph" w:customStyle="1" w:styleId="13">
    <w:name w:val="字元1 字元 字元 字元 字元 字元"/>
    <w:basedOn w:val="a"/>
    <w:rsid w:val="000550EB"/>
    <w:pPr>
      <w:spacing w:after="160" w:line="240" w:lineRule="exact"/>
    </w:pPr>
    <w:rPr>
      <w:rFonts w:eastAsia="Times New Roman" w:cs="Arial"/>
      <w:lang w:val="en-US"/>
    </w:rPr>
  </w:style>
  <w:style w:type="paragraph" w:customStyle="1" w:styleId="font6">
    <w:name w:val="font6"/>
    <w:basedOn w:val="a"/>
    <w:rsid w:val="00905F12"/>
    <w:pPr>
      <w:spacing w:before="100" w:beforeAutospacing="1" w:after="100" w:afterAutospacing="1"/>
    </w:pPr>
    <w:rPr>
      <w:rFonts w:ascii="Times New Roman" w:eastAsia="新細明體" w:hAnsi="Times New Roman"/>
      <w:sz w:val="24"/>
      <w:szCs w:val="24"/>
      <w:lang w:val="en-US" w:eastAsia="zh-TW"/>
    </w:rPr>
  </w:style>
  <w:style w:type="paragraph" w:customStyle="1" w:styleId="CodeDate">
    <w:name w:val="Code &amp; Date"/>
    <w:basedOn w:val="a"/>
    <w:rsid w:val="00905F12"/>
    <w:pPr>
      <w:widowControl w:val="0"/>
      <w:adjustRightInd w:val="0"/>
      <w:spacing w:line="360" w:lineRule="atLeast"/>
      <w:ind w:left="6379"/>
      <w:textAlignment w:val="baseline"/>
    </w:pPr>
    <w:rPr>
      <w:rFonts w:ascii="Times New Roman" w:eastAsia="細明體" w:hAnsi="Times New Roman"/>
      <w:sz w:val="24"/>
      <w:lang w:val="en-US" w:eastAsia="zh-TW"/>
    </w:rPr>
  </w:style>
  <w:style w:type="character" w:customStyle="1" w:styleId="st1">
    <w:name w:val="st1"/>
    <w:rsid w:val="00B67461"/>
    <w:rPr>
      <w:b w:val="0"/>
      <w:bCs w:val="0"/>
      <w:color w:val="222222"/>
      <w:sz w:val="27"/>
      <w:szCs w:val="27"/>
    </w:rPr>
  </w:style>
  <w:style w:type="paragraph" w:customStyle="1" w:styleId="TableTextLeft1">
    <w:name w:val=".TableTextLeft1"/>
    <w:link w:val="TableTextLeft1Char"/>
    <w:rsid w:val="007912AC"/>
    <w:pPr>
      <w:spacing w:before="120" w:after="120"/>
    </w:pPr>
    <w:rPr>
      <w:rFonts w:ascii="Arial" w:eastAsiaTheme="minorEastAsia" w:hAnsi="Arial" w:cs="Arial"/>
      <w:lang w:eastAsia="en-US"/>
    </w:rPr>
  </w:style>
  <w:style w:type="character" w:customStyle="1" w:styleId="TableTextLeft1Char">
    <w:name w:val=".TableTextLeft1 Char"/>
    <w:basedOn w:val="a0"/>
    <w:link w:val="TableTextLeft1"/>
    <w:rsid w:val="007912AC"/>
    <w:rPr>
      <w:rFonts w:ascii="Arial" w:eastAsiaTheme="minorEastAsia" w:hAnsi="Arial" w:cs="Arial"/>
      <w:lang w:eastAsia="en-US"/>
    </w:rPr>
  </w:style>
  <w:style w:type="paragraph" w:styleId="afd">
    <w:name w:val="List Paragraph"/>
    <w:basedOn w:val="a"/>
    <w:uiPriority w:val="34"/>
    <w:qFormat/>
    <w:rsid w:val="007912AC"/>
    <w:pPr>
      <w:ind w:leftChars="200" w:left="480"/>
    </w:pPr>
  </w:style>
  <w:style w:type="paragraph" w:customStyle="1" w:styleId="TableBulletList2">
    <w:name w:val=".TableBulletList2"/>
    <w:rsid w:val="007912AC"/>
    <w:pPr>
      <w:numPr>
        <w:numId w:val="6"/>
      </w:numPr>
      <w:tabs>
        <w:tab w:val="clear" w:pos="1440"/>
        <w:tab w:val="left" w:pos="216"/>
      </w:tabs>
      <w:spacing w:before="120" w:after="120"/>
      <w:ind w:left="432" w:hanging="216"/>
    </w:pPr>
    <w:rPr>
      <w:rFonts w:ascii="Arial" w:eastAsiaTheme="minorEastAsia" w:hAnsi="Arial"/>
      <w:lang w:eastAsia="en-US"/>
    </w:rPr>
  </w:style>
  <w:style w:type="character" w:customStyle="1" w:styleId="20">
    <w:name w:val="標題 2 字元"/>
    <w:aliases w:val="h2 字元,A.B.C. 字元,Activity 字元,Chapter Title 字元"/>
    <w:basedOn w:val="a0"/>
    <w:link w:val="2"/>
    <w:rsid w:val="0037076D"/>
    <w:rPr>
      <w:rFonts w:ascii="Arial" w:hAnsi="Arial"/>
      <w:b/>
      <w:sz w:val="24"/>
      <w:lang w:val="en-AU" w:eastAsia="en-US"/>
    </w:rPr>
  </w:style>
  <w:style w:type="character" w:customStyle="1" w:styleId="af4">
    <w:name w:val="文件引導模式 字元"/>
    <w:basedOn w:val="a0"/>
    <w:link w:val="af3"/>
    <w:uiPriority w:val="99"/>
    <w:semiHidden/>
    <w:rsid w:val="0037076D"/>
    <w:rPr>
      <w:rFonts w:ascii="Tahoma" w:hAnsi="Tahoma" w:cs="Tahoma"/>
      <w:shd w:val="clear" w:color="auto" w:fill="000080"/>
      <w:lang w:val="en-AU" w:eastAsia="en-US"/>
    </w:rPr>
  </w:style>
  <w:style w:type="character" w:customStyle="1" w:styleId="ab">
    <w:name w:val="標題 字元"/>
    <w:basedOn w:val="a0"/>
    <w:link w:val="aa"/>
    <w:uiPriority w:val="10"/>
    <w:rsid w:val="0037076D"/>
    <w:rPr>
      <w:rFonts w:ascii="Arial" w:hAnsi="Arial"/>
      <w:b/>
      <w:color w:val="000000"/>
      <w:sz w:val="32"/>
      <w:lang w:eastAsia="en-US"/>
    </w:rPr>
  </w:style>
  <w:style w:type="character" w:customStyle="1" w:styleId="a6">
    <w:name w:val="頁首 字元"/>
    <w:aliases w:val="Appendix 字元,Square Bullet 字元"/>
    <w:basedOn w:val="a0"/>
    <w:link w:val="a5"/>
    <w:uiPriority w:val="99"/>
    <w:rsid w:val="0037076D"/>
    <w:rPr>
      <w:rFonts w:ascii="Arial" w:hAnsi="Arial"/>
      <w:lang w:val="en-AU" w:eastAsia="en-US"/>
    </w:rPr>
  </w:style>
  <w:style w:type="character" w:customStyle="1" w:styleId="a4">
    <w:name w:val="頁尾 字元"/>
    <w:basedOn w:val="a0"/>
    <w:link w:val="a3"/>
    <w:uiPriority w:val="99"/>
    <w:rsid w:val="0037076D"/>
    <w:rPr>
      <w:rFonts w:ascii="Arial" w:hAnsi="Arial"/>
      <w:lang w:val="en-AU" w:eastAsia="en-US"/>
    </w:rPr>
  </w:style>
  <w:style w:type="character" w:customStyle="1" w:styleId="11">
    <w:name w:val="標題 1 字元"/>
    <w:aliases w:val="h1 字元,Level 1 字元,Heading 1X 字元,1st level 字元,I1 字元,heading 1 字元,Chapter title 字元,l1 字元,l1+toc 1 字元,toc1 字元,Chapter Heading 字元,II+ 字元,I 字元,Section Head 字元,Titre§ 字元,1 字元,H1 字元,PIM 1 字元,Document 字元,Chapter 字元,Main Section 字元,Main heading 字元,Part 字元"/>
    <w:basedOn w:val="a0"/>
    <w:link w:val="10"/>
    <w:uiPriority w:val="9"/>
    <w:rsid w:val="0037076D"/>
    <w:rPr>
      <w:rFonts w:ascii="Arial" w:hAnsi="Arial"/>
      <w:b/>
      <w:kern w:val="28"/>
      <w:sz w:val="28"/>
      <w:shd w:val="solid" w:color="auto" w:fill="auto"/>
      <w:lang w:val="en-AU" w:eastAsia="en-US"/>
    </w:rPr>
  </w:style>
  <w:style w:type="character" w:customStyle="1" w:styleId="af1">
    <w:name w:val="註解方塊文字 字元"/>
    <w:basedOn w:val="a0"/>
    <w:link w:val="af0"/>
    <w:uiPriority w:val="99"/>
    <w:semiHidden/>
    <w:rsid w:val="0037076D"/>
    <w:rPr>
      <w:rFonts w:ascii="Tahoma" w:hAnsi="Tahoma" w:cs="Tahoma"/>
      <w:sz w:val="16"/>
      <w:szCs w:val="16"/>
      <w:lang w:val="en-AU" w:eastAsia="en-US"/>
    </w:rPr>
  </w:style>
  <w:style w:type="table" w:customStyle="1" w:styleId="14">
    <w:name w:val="淺色網底1"/>
    <w:basedOn w:val="a1"/>
    <w:uiPriority w:val="60"/>
    <w:rsid w:val="0037076D"/>
    <w:rPr>
      <w:rFonts w:asciiTheme="minorHAnsi" w:eastAsiaTheme="minorEastAsia" w:hAnsiTheme="minorHAnsi" w:cstheme="minorBidi"/>
      <w:color w:val="000000" w:themeColor="text1" w:themeShade="BF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15">
    <w:name w:val="淺色清單1"/>
    <w:basedOn w:val="a1"/>
    <w:uiPriority w:val="61"/>
    <w:rsid w:val="0037076D"/>
    <w:rPr>
      <w:rFonts w:asciiTheme="minorHAnsi" w:eastAsiaTheme="minorEastAsia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ae">
    <w:name w:val="本文 字元"/>
    <w:basedOn w:val="a0"/>
    <w:link w:val="ad"/>
    <w:rsid w:val="0037076D"/>
    <w:rPr>
      <w:rFonts w:ascii="Arial" w:hAnsi="Arial"/>
      <w:lang w:val="en-GB" w:eastAsia="en-US"/>
    </w:rPr>
  </w:style>
  <w:style w:type="paragraph" w:customStyle="1" w:styleId="TTableHeading">
    <w:name w:val="T Table Heading"/>
    <w:basedOn w:val="a"/>
    <w:rsid w:val="0037076D"/>
    <w:pPr>
      <w:spacing w:before="60" w:after="60"/>
    </w:pPr>
    <w:rPr>
      <w:rFonts w:eastAsia="新細明體"/>
      <w:b/>
      <w:snapToGrid w:val="0"/>
      <w:lang w:val="en-US" w:eastAsia="ko-KR"/>
    </w:rPr>
  </w:style>
  <w:style w:type="paragraph" w:customStyle="1" w:styleId="TTableRow">
    <w:name w:val="T Table Row"/>
    <w:basedOn w:val="a"/>
    <w:rsid w:val="0037076D"/>
    <w:pPr>
      <w:tabs>
        <w:tab w:val="left" w:pos="5490"/>
        <w:tab w:val="left" w:pos="6840"/>
      </w:tabs>
      <w:spacing w:before="60" w:after="60" w:line="240" w:lineRule="atLeast"/>
    </w:pPr>
    <w:rPr>
      <w:rFonts w:eastAsia="新細明體"/>
      <w:snapToGrid w:val="0"/>
      <w:lang w:val="en-US"/>
    </w:rPr>
  </w:style>
  <w:style w:type="character" w:customStyle="1" w:styleId="afe">
    <w:name w:val="样式 (中文) 細明體"/>
    <w:rsid w:val="0037076D"/>
    <w:rPr>
      <w:rFonts w:ascii="Arial" w:eastAsia="細明體" w:hAnsi="Arial"/>
    </w:rPr>
  </w:style>
  <w:style w:type="character" w:customStyle="1" w:styleId="af9">
    <w:name w:val="註解文字 字元"/>
    <w:basedOn w:val="a0"/>
    <w:link w:val="af8"/>
    <w:uiPriority w:val="99"/>
    <w:semiHidden/>
    <w:rsid w:val="0037076D"/>
    <w:rPr>
      <w:rFonts w:ascii="Arial" w:hAnsi="Arial"/>
      <w:lang w:val="en-AU" w:eastAsia="en-US"/>
    </w:rPr>
  </w:style>
  <w:style w:type="character" w:customStyle="1" w:styleId="afb">
    <w:name w:val="註解主旨 字元"/>
    <w:basedOn w:val="af9"/>
    <w:link w:val="afa"/>
    <w:uiPriority w:val="99"/>
    <w:semiHidden/>
    <w:rsid w:val="0037076D"/>
    <w:rPr>
      <w:rFonts w:ascii="Arial" w:hAnsi="Arial"/>
      <w:b/>
      <w:bCs/>
      <w:lang w:val="en-AU" w:eastAsia="en-US"/>
    </w:rPr>
  </w:style>
  <w:style w:type="paragraph" w:customStyle="1" w:styleId="TableHeadLeft1">
    <w:name w:val=".TableHeadLeft1"/>
    <w:basedOn w:val="a"/>
    <w:link w:val="TableHeadLeft1Char"/>
    <w:rsid w:val="00E45E7D"/>
    <w:pPr>
      <w:tabs>
        <w:tab w:val="center" w:pos="4320"/>
        <w:tab w:val="right" w:pos="8640"/>
      </w:tabs>
      <w:spacing w:before="120" w:after="120"/>
    </w:pPr>
    <w:rPr>
      <w:rFonts w:ascii="Arial Bold" w:eastAsiaTheme="minorEastAsia" w:hAnsi="Arial Bold"/>
      <w:b/>
      <w:lang w:val="en-US"/>
    </w:rPr>
  </w:style>
  <w:style w:type="character" w:customStyle="1" w:styleId="TableHeadLeft1Char">
    <w:name w:val=".TableHeadLeft1 Char"/>
    <w:basedOn w:val="a0"/>
    <w:link w:val="TableHeadLeft1"/>
    <w:rsid w:val="00E45E7D"/>
    <w:rPr>
      <w:rFonts w:ascii="Arial Bold" w:eastAsiaTheme="minorEastAsia" w:hAnsi="Arial Bold"/>
      <w:b/>
      <w:lang w:eastAsia="en-US"/>
    </w:rPr>
  </w:style>
  <w:style w:type="paragraph" w:customStyle="1" w:styleId="TableHeadCentered1">
    <w:name w:val=".TableHeadCentered1"/>
    <w:link w:val="TableHeadCentered1CharChar"/>
    <w:rsid w:val="00E45E7D"/>
    <w:pPr>
      <w:tabs>
        <w:tab w:val="center" w:pos="4320"/>
        <w:tab w:val="right" w:pos="8640"/>
      </w:tabs>
      <w:spacing w:before="120" w:after="120"/>
      <w:jc w:val="center"/>
    </w:pPr>
    <w:rPr>
      <w:rFonts w:ascii="Arial Bold" w:eastAsiaTheme="minorEastAsia" w:hAnsi="Arial Bold"/>
      <w:b/>
      <w:lang w:eastAsia="en-US"/>
    </w:rPr>
  </w:style>
  <w:style w:type="character" w:customStyle="1" w:styleId="TableHeadCentered1CharChar">
    <w:name w:val=".TableHeadCentered1 Char Char"/>
    <w:basedOn w:val="a0"/>
    <w:link w:val="TableHeadCentered1"/>
    <w:rsid w:val="00E45E7D"/>
    <w:rPr>
      <w:rFonts w:ascii="Arial Bold" w:eastAsiaTheme="minorEastAsia" w:hAnsi="Arial Bold"/>
      <w:b/>
      <w:lang w:eastAsia="en-US"/>
    </w:rPr>
  </w:style>
  <w:style w:type="paragraph" w:customStyle="1" w:styleId="TableTextCentered1">
    <w:name w:val=".TableTextCentered1"/>
    <w:rsid w:val="00E45E7D"/>
    <w:pPr>
      <w:spacing w:before="120" w:after="120"/>
      <w:jc w:val="center"/>
    </w:pPr>
    <w:rPr>
      <w:rFonts w:ascii="Arial" w:eastAsiaTheme="minorEastAsia" w:hAnsi="Arial" w:cs="Arial"/>
      <w:lang w:eastAsia="en-US"/>
    </w:rPr>
  </w:style>
  <w:style w:type="paragraph" w:customStyle="1" w:styleId="3TEXT">
    <w:name w:val="標題3.TEXT"/>
    <w:rsid w:val="00782ABF"/>
    <w:pPr>
      <w:adjustRightInd w:val="0"/>
      <w:snapToGrid w:val="0"/>
      <w:spacing w:before="120" w:line="360" w:lineRule="atLeast"/>
      <w:ind w:left="720"/>
    </w:pPr>
    <w:rPr>
      <w:rFonts w:eastAsia="標楷體"/>
      <w:noProof/>
      <w:sz w:val="24"/>
    </w:rPr>
  </w:style>
  <w:style w:type="character" w:customStyle="1" w:styleId="ui-messages-error-summary">
    <w:name w:val="ui-messages-error-summary"/>
    <w:basedOn w:val="a0"/>
    <w:rsid w:val="00D6215E"/>
  </w:style>
  <w:style w:type="character" w:customStyle="1" w:styleId="80">
    <w:name w:val="標題 8 字元"/>
    <w:aliases w:val="h8 字元"/>
    <w:basedOn w:val="a0"/>
    <w:link w:val="8"/>
    <w:rsid w:val="00F92235"/>
    <w:rPr>
      <w:rFonts w:ascii="Arial" w:hAnsi="Arial"/>
      <w:i/>
      <w:iCs/>
      <w:sz w:val="32"/>
      <w:szCs w:val="24"/>
    </w:rPr>
  </w:style>
  <w:style w:type="paragraph" w:customStyle="1" w:styleId="16">
    <w:name w:val="字元 字元 字元 字元 字元1 字元 字元 字元 字元 字元 字元 字元 字元 字元"/>
    <w:basedOn w:val="a"/>
    <w:rsid w:val="009C5EA4"/>
    <w:pPr>
      <w:spacing w:after="160" w:line="240" w:lineRule="exact"/>
    </w:pPr>
    <w:rPr>
      <w:rFonts w:eastAsia="Times New Roman" w:cs="Arial"/>
      <w:lang w:val="en-US"/>
    </w:rPr>
  </w:style>
  <w:style w:type="paragraph" w:styleId="Web">
    <w:name w:val="Normal (Web)"/>
    <w:basedOn w:val="a"/>
    <w:uiPriority w:val="99"/>
    <w:semiHidden/>
    <w:unhideWhenUsed/>
    <w:rsid w:val="00E270F7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US" w:eastAsia="zh-TW"/>
    </w:rPr>
  </w:style>
  <w:style w:type="paragraph" w:styleId="aff">
    <w:name w:val="Revision"/>
    <w:hidden/>
    <w:uiPriority w:val="99"/>
    <w:semiHidden/>
    <w:rsid w:val="003C523F"/>
    <w:rPr>
      <w:rFonts w:ascii="Arial" w:hAnsi="Arial"/>
      <w:lang w:val="en-AU" w:eastAsia="en-US"/>
    </w:rPr>
  </w:style>
  <w:style w:type="numbering" w:customStyle="1" w:styleId="1">
    <w:name w:val="樣式1"/>
    <w:uiPriority w:val="99"/>
    <w:rsid w:val="00D32DA6"/>
    <w:pPr>
      <w:numPr>
        <w:numId w:val="10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ABLOCKPARA">
    <w:name w:val="1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0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0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6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0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11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7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5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1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3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0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2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1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1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3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30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3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2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26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0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00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1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95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5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3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43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4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1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4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5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9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7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1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9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2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7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6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17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6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5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69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0550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36099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57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1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12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1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3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8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7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5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69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4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93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5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6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36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45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66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82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06867">
          <w:marLeft w:val="20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67965">
          <w:marLeft w:val="20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6939">
          <w:marLeft w:val="20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92981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12602">
          <w:marLeft w:val="20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07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6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4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0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13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4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59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1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9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5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4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96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1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10998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39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14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07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4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5E3FA9B-9D72-4694-A536-54FBF482CA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17</Pages>
  <Words>6125</Words>
  <Characters>3509</Characters>
  <Application>Microsoft Office Word</Application>
  <DocSecurity>0</DocSecurity>
  <Lines>29</Lines>
  <Paragraphs>19</Paragraphs>
  <ScaleCrop>false</ScaleCrop>
  <Company>PruOneDesk</Company>
  <LinksUpToDate>false</LinksUpToDate>
  <CharactersWithSpaces>9615</CharactersWithSpaces>
  <SharedDoc>false</SharedDoc>
  <HLinks>
    <vt:vector size="144" baseType="variant">
      <vt:variant>
        <vt:i4>1507391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_Toc412702943</vt:lpwstr>
      </vt:variant>
      <vt:variant>
        <vt:i4>1507391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_Toc412702942</vt:lpwstr>
      </vt:variant>
      <vt:variant>
        <vt:i4>1507391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_Toc412702941</vt:lpwstr>
      </vt:variant>
      <vt:variant>
        <vt:i4>1507391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_Toc412702940</vt:lpwstr>
      </vt:variant>
      <vt:variant>
        <vt:i4>1048639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_Toc412702939</vt:lpwstr>
      </vt:variant>
      <vt:variant>
        <vt:i4>1048639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_Toc412702938</vt:lpwstr>
      </vt:variant>
      <vt:variant>
        <vt:i4>1048639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_Toc412702937</vt:lpwstr>
      </vt:variant>
      <vt:variant>
        <vt:i4>1048639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_Toc412702936</vt:lpwstr>
      </vt:variant>
      <vt:variant>
        <vt:i4>1048639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_Toc412702935</vt:lpwstr>
      </vt:variant>
      <vt:variant>
        <vt:i4>1048639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_Toc412702934</vt:lpwstr>
      </vt:variant>
      <vt:variant>
        <vt:i4>1048639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_Toc412702933</vt:lpwstr>
      </vt:variant>
      <vt:variant>
        <vt:i4>1048639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_Toc412702932</vt:lpwstr>
      </vt:variant>
      <vt:variant>
        <vt:i4>1048639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_Toc412702931</vt:lpwstr>
      </vt:variant>
      <vt:variant>
        <vt:i4>1048639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_Toc412702930</vt:lpwstr>
      </vt:variant>
      <vt:variant>
        <vt:i4>1114175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_Toc412702929</vt:lpwstr>
      </vt:variant>
      <vt:variant>
        <vt:i4>1114175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_Toc412702928</vt:lpwstr>
      </vt:variant>
      <vt:variant>
        <vt:i4>1114175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_Toc412702927</vt:lpwstr>
      </vt:variant>
      <vt:variant>
        <vt:i4>1114175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_Toc412702926</vt:lpwstr>
      </vt:variant>
      <vt:variant>
        <vt:i4>1114175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_Toc412702925</vt:lpwstr>
      </vt:variant>
      <vt:variant>
        <vt:i4>1114175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_Toc412702924</vt:lpwstr>
      </vt:variant>
      <vt:variant>
        <vt:i4>1114175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_Toc412702923</vt:lpwstr>
      </vt:variant>
      <vt:variant>
        <vt:i4>1114175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_Toc412702922</vt:lpwstr>
      </vt:variant>
      <vt:variant>
        <vt:i4>1114175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_Toc412702921</vt:lpwstr>
      </vt:variant>
      <vt:variant>
        <vt:i4>1114175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_Toc412702920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系統派件規則BRD</dc:title>
  <dc:creator>PruOneDesk User</dc:creator>
  <cp:lastModifiedBy>PruOneDesk User</cp:lastModifiedBy>
  <cp:revision>25</cp:revision>
  <cp:lastPrinted>2012-02-21T05:26:00Z</cp:lastPrinted>
  <dcterms:created xsi:type="dcterms:W3CDTF">2016-11-08T06:23:00Z</dcterms:created>
  <dcterms:modified xsi:type="dcterms:W3CDTF">2017-05-18T09:01:00Z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