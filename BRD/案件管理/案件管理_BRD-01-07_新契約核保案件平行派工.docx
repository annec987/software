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D61AE8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 w:rsidRPr="00D61AE8"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6" style="position:absolute;left:0;text-align:left;z-index:251657216" from="4.2pt,14.85pt" to="473.55pt,14.85pt"/>
        </w:pict>
      </w:r>
    </w:p>
    <w:p w:rsidR="009C38D9" w:rsidRPr="00D72A32" w:rsidRDefault="00AE13AB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260D46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1</w:t>
      </w: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E2217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7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5E02A3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新契約核保案件平行</w:t>
      </w:r>
      <w:r w:rsidR="00E2217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派工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D61AE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 w:rsidRPr="00D61AE8"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7" style="position:absolute;left:0;text-align:left;z-index:251658240" from="-1.35pt,3.9pt" to="468pt,3.9pt"/>
        </w:pic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CD1B31" w:rsidRDefault="00CC1358" w:rsidP="00CC1358">
      <w:pPr>
        <w:spacing w:line="360" w:lineRule="auto"/>
        <w:ind w:left="360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034EDA">
        <w:rPr>
          <w:rFonts w:eastAsia="新細明體" w:cs="Arial" w:hint="eastAsia"/>
          <w:sz w:val="24"/>
          <w:szCs w:val="24"/>
          <w:lang w:eastAsia="zh-TW"/>
        </w:rPr>
        <w:t>10</w:t>
      </w:r>
      <w:r w:rsidR="00043917">
        <w:rPr>
          <w:rFonts w:cs="Arial"/>
          <w:sz w:val="24"/>
          <w:szCs w:val="24"/>
        </w:rPr>
        <w:t>/</w:t>
      </w:r>
      <w:r w:rsidR="00E2217B">
        <w:rPr>
          <w:rFonts w:eastAsia="新細明體" w:cs="Arial" w:hint="eastAsia"/>
          <w:sz w:val="24"/>
          <w:szCs w:val="24"/>
          <w:lang w:eastAsia="zh-TW"/>
        </w:rPr>
        <w:t>28</w:t>
      </w:r>
    </w:p>
    <w:p w:rsidR="00CC1358" w:rsidRPr="005231AA" w:rsidRDefault="00CC1358" w:rsidP="00CC1358">
      <w:pPr>
        <w:ind w:left="2880" w:firstLine="720"/>
        <w:rPr>
          <w:rFonts w:eastAsia="新細明體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1064C6">
        <w:rPr>
          <w:rFonts w:eastAsia="新細明體" w:cs="Arial" w:hint="eastAsia"/>
          <w:sz w:val="24"/>
          <w:szCs w:val="24"/>
          <w:lang w:eastAsia="zh-TW"/>
        </w:rPr>
        <w:t>1</w:t>
      </w:r>
      <w:r w:rsidR="000104A1">
        <w:rPr>
          <w:rFonts w:eastAsia="新細明體" w:cs="Arial" w:hint="eastAsia"/>
          <w:sz w:val="24"/>
          <w:szCs w:val="24"/>
          <w:lang w:eastAsia="zh-TW"/>
        </w:rPr>
        <w:t>1</w:t>
      </w:r>
      <w:r w:rsidR="00043917" w:rsidRPr="009A64AA">
        <w:rPr>
          <w:rFonts w:cs="Arial"/>
          <w:sz w:val="24"/>
          <w:szCs w:val="24"/>
        </w:rPr>
        <w:t>/</w:t>
      </w:r>
      <w:r w:rsidR="000104A1">
        <w:rPr>
          <w:rFonts w:eastAsiaTheme="minorEastAsia" w:cs="Arial" w:hint="eastAsia"/>
          <w:sz w:val="24"/>
          <w:szCs w:val="24"/>
          <w:lang w:eastAsia="zh-TW"/>
        </w:rPr>
        <w:t>0</w:t>
      </w:r>
      <w:ins w:id="0" w:author="PruOneDesk User" w:date="2016-11-08T09:23:00Z">
        <w:r w:rsidR="003D375E">
          <w:rPr>
            <w:rFonts w:eastAsiaTheme="minorEastAsia" w:cs="Arial" w:hint="eastAsia"/>
            <w:sz w:val="24"/>
            <w:szCs w:val="24"/>
            <w:lang w:eastAsia="zh-TW"/>
          </w:rPr>
          <w:t>8</w:t>
        </w:r>
      </w:ins>
      <w:del w:id="1" w:author="PruOneDesk User" w:date="2016-11-08T09:23:00Z">
        <w:r w:rsidR="004B4C74" w:rsidDel="003D375E">
          <w:rPr>
            <w:rFonts w:eastAsiaTheme="minorEastAsia" w:cs="Arial" w:hint="eastAsia"/>
            <w:sz w:val="24"/>
            <w:szCs w:val="24"/>
            <w:lang w:eastAsia="zh-TW"/>
          </w:rPr>
          <w:delText>2</w:delText>
        </w:r>
      </w:del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667443">
        <w:rPr>
          <w:rFonts w:eastAsiaTheme="minorEastAsia" w:hint="eastAsia"/>
          <w:highlight w:val="yellow"/>
          <w:lang w:eastAsia="zh-TW"/>
        </w:rPr>
        <w:t>5</w:t>
      </w:r>
      <w:r w:rsidRPr="00734657">
        <w:rPr>
          <w:rFonts w:hint="eastAsia"/>
          <w:highlight w:val="yellow"/>
          <w:lang w:eastAsia="zh-TW"/>
        </w:rPr>
        <w:t>年</w:t>
      </w:r>
      <w:r>
        <w:rPr>
          <w:rFonts w:hint="eastAsia"/>
          <w:highlight w:val="yellow"/>
          <w:lang w:eastAsia="zh-TW"/>
        </w:rPr>
        <w:t>X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260D46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</w:tc>
        <w:tc>
          <w:tcPr>
            <w:tcW w:w="1642" w:type="dxa"/>
          </w:tcPr>
          <w:p w:rsidR="00905F12" w:rsidRPr="00734657" w:rsidRDefault="00D72A32" w:rsidP="00614C83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</w:t>
            </w:r>
            <w:r w:rsidR="000104A1">
              <w:rPr>
                <w:rFonts w:hint="eastAsia"/>
                <w:color w:val="C0C0C0"/>
              </w:rPr>
              <w:t>11</w:t>
            </w:r>
            <w:r>
              <w:rPr>
                <w:rFonts w:hint="eastAsia"/>
                <w:color w:val="C0C0C0"/>
              </w:rPr>
              <w:t>/</w:t>
            </w:r>
            <w:r w:rsidR="000104A1">
              <w:rPr>
                <w:rFonts w:hint="eastAsia"/>
                <w:color w:val="C0C0C0"/>
              </w:rPr>
              <w:t>0</w:t>
            </w:r>
            <w:ins w:id="2" w:author="PruOneDesk User" w:date="2016-11-08T09:23:00Z">
              <w:r w:rsidR="003D375E">
                <w:rPr>
                  <w:rFonts w:hint="eastAsia"/>
                  <w:color w:val="C0C0C0"/>
                </w:rPr>
                <w:t>8</w:t>
              </w:r>
            </w:ins>
            <w:del w:id="3" w:author="PruOneDesk User" w:date="2016-11-08T09:23:00Z">
              <w:r w:rsidR="004B4C74" w:rsidDel="003D375E">
                <w:rPr>
                  <w:rFonts w:hint="eastAsia"/>
                  <w:color w:val="C0C0C0"/>
                </w:rPr>
                <w:delText>2</w:delText>
              </w:r>
            </w:del>
          </w:p>
        </w:tc>
        <w:tc>
          <w:tcPr>
            <w:tcW w:w="1440" w:type="dxa"/>
          </w:tcPr>
          <w:p w:rsidR="00905F12" w:rsidRPr="00734657" w:rsidRDefault="00260D46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Maggy Tsou</w:t>
            </w:r>
          </w:p>
        </w:tc>
        <w:tc>
          <w:tcPr>
            <w:tcW w:w="5220" w:type="dxa"/>
          </w:tcPr>
          <w:p w:rsidR="00905F12" w:rsidRPr="00F51292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50150A" w:rsidRPr="003F7045">
        <w:trPr>
          <w:trHeight w:val="887"/>
        </w:trPr>
        <w:tc>
          <w:tcPr>
            <w:tcW w:w="1446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50150A" w:rsidRPr="00734657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50150A" w:rsidRDefault="0050150A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905F12" w:rsidRPr="00734657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905F12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</w:rPr>
        <w:br w:type="page"/>
      </w:r>
      <w:r w:rsidRPr="00BC4F55">
        <w:rPr>
          <w:snapToGrid w:val="0"/>
        </w:rPr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FB1E93" w:rsidRDefault="00D61AE8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 w:rsidRPr="00D61AE8"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 w:rsidRPr="00D61AE8">
        <w:rPr>
          <w:b w:val="0"/>
          <w:bCs w:val="0"/>
        </w:rPr>
        <w:fldChar w:fldCharType="separate"/>
      </w:r>
      <w:hyperlink w:anchor="_Toc466361482" w:history="1">
        <w:r w:rsidR="00FB1E93" w:rsidRPr="00DC5BD4">
          <w:rPr>
            <w:rStyle w:val="a7"/>
            <w:noProof/>
          </w:rPr>
          <w:t>1</w:t>
        </w:r>
        <w:r w:rsidR="00FB1E9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B1E93" w:rsidRPr="00DC5BD4">
          <w:rPr>
            <w:rStyle w:val="a7"/>
            <w:noProof/>
          </w:rPr>
          <w:t>B</w:t>
        </w:r>
        <w:r w:rsidR="00FB1E93" w:rsidRPr="00DC5BD4">
          <w:rPr>
            <w:rStyle w:val="a7"/>
            <w:noProof/>
            <w:lang w:eastAsia="zh-TW"/>
          </w:rPr>
          <w:t>ackground</w:t>
        </w:r>
        <w:r w:rsidR="00FB1E93">
          <w:rPr>
            <w:noProof/>
            <w:webHidden/>
          </w:rPr>
          <w:tab/>
        </w:r>
        <w:r w:rsidR="00FB1E93">
          <w:rPr>
            <w:noProof/>
            <w:webHidden/>
          </w:rPr>
          <w:fldChar w:fldCharType="begin"/>
        </w:r>
        <w:r w:rsidR="00FB1E93">
          <w:rPr>
            <w:noProof/>
            <w:webHidden/>
          </w:rPr>
          <w:instrText xml:space="preserve"> PAGEREF _Toc466361482 \h </w:instrText>
        </w:r>
        <w:r w:rsidR="00FB1E93">
          <w:rPr>
            <w:noProof/>
            <w:webHidden/>
          </w:rPr>
        </w:r>
        <w:r w:rsidR="00FB1E93">
          <w:rPr>
            <w:noProof/>
            <w:webHidden/>
          </w:rPr>
          <w:fldChar w:fldCharType="separate"/>
        </w:r>
        <w:r w:rsidR="00FB1E93">
          <w:rPr>
            <w:noProof/>
            <w:webHidden/>
          </w:rPr>
          <w:t>4</w:t>
        </w:r>
        <w:r w:rsidR="00FB1E93">
          <w:rPr>
            <w:noProof/>
            <w:webHidden/>
          </w:rPr>
          <w:fldChar w:fldCharType="end"/>
        </w:r>
      </w:hyperlink>
    </w:p>
    <w:p w:rsidR="00FB1E93" w:rsidRDefault="00FB1E93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66361483" w:history="1">
        <w:r w:rsidRPr="00DC5BD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84" w:history="1">
        <w:r w:rsidRPr="00DC5BD4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Current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85" w:history="1">
        <w:r w:rsidRPr="00DC5BD4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86" w:history="1">
        <w:r w:rsidRPr="00DC5BD4">
          <w:rPr>
            <w:rStyle w:val="a7"/>
            <w:rFonts w:eastAsia="新細明體"/>
            <w:noProof/>
            <w:lang w:eastAsia="zh-TW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Business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66361487" w:history="1">
        <w:r w:rsidRPr="00DC5BD4">
          <w:rPr>
            <w:rStyle w:val="a7"/>
            <w:noProof/>
            <w:lang w:eastAsia="zh-TW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88" w:history="1">
        <w:r w:rsidRPr="00DC5BD4">
          <w:rPr>
            <w:rStyle w:val="a7"/>
            <w:rFonts w:ascii="微軟正黑體" w:eastAsia="微軟正黑體" w:hAnsi="微軟正黑體"/>
            <w:noProof/>
            <w:lang w:eastAsia="zh-TW"/>
          </w:rPr>
          <w:t>FR-01-07-01</w:t>
        </w:r>
        <w:r w:rsidRPr="00DC5BD4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：平行派工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66361489" w:history="1">
        <w:r w:rsidRPr="00DC5BD4">
          <w:rPr>
            <w:rStyle w:val="a7"/>
            <w:rFonts w:eastAsia="新細明體"/>
            <w:noProof/>
            <w:lang w:eastAsia="zh-TW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90" w:history="1">
        <w:r w:rsidRPr="00DC5BD4">
          <w:rPr>
            <w:rStyle w:val="a7"/>
            <w:rFonts w:eastAsia="標楷體" w:cs="Arial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rFonts w:cs="Arial"/>
            <w:noProof/>
            <w:lang w:eastAsia="zh-TW"/>
          </w:rPr>
          <w:t>Definition of Terminologies: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66361491" w:history="1">
        <w:r w:rsidRPr="00DC5BD4">
          <w:rPr>
            <w:rStyle w:val="a7"/>
            <w:rFonts w:eastAsia="標楷體" w:cs="Arial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rFonts w:cs="Arial"/>
            <w:noProof/>
            <w:lang w:eastAsia="zh-TW"/>
          </w:rPr>
          <w:t>Attachment: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66361492" w:history="1">
        <w:r w:rsidRPr="00DC5BD4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E93" w:rsidRDefault="00FB1E93">
      <w:pPr>
        <w:pStyle w:val="12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66361493" w:history="1">
        <w:r w:rsidRPr="00DC5BD4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DC5BD4">
          <w:rPr>
            <w:rStyle w:val="a7"/>
            <w:noProof/>
          </w:rPr>
          <w:t>Change Requirement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2CE3" w:rsidRPr="00C17518" w:rsidRDefault="00D61AE8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4" w:name="_Toc217294062"/>
      <w:bookmarkStart w:id="5" w:name="_Toc217360850"/>
      <w:bookmarkStart w:id="6" w:name="_Toc217294063"/>
      <w:bookmarkStart w:id="7" w:name="_Toc217360851"/>
      <w:bookmarkStart w:id="8" w:name="_Toc217294064"/>
      <w:bookmarkStart w:id="9" w:name="_Toc217360852"/>
      <w:bookmarkStart w:id="10" w:name="_Toc217294065"/>
      <w:bookmarkStart w:id="11" w:name="_Toc217360853"/>
      <w:bookmarkStart w:id="12" w:name="_Toc217294066"/>
      <w:bookmarkStart w:id="13" w:name="_Toc217360854"/>
      <w:bookmarkStart w:id="14" w:name="_Toc217294068"/>
      <w:bookmarkStart w:id="15" w:name="_Toc217360856"/>
      <w:bookmarkStart w:id="16" w:name="_Toc217294069"/>
      <w:bookmarkStart w:id="17" w:name="_Toc217360857"/>
      <w:bookmarkStart w:id="18" w:name="_Toc217294070"/>
      <w:bookmarkStart w:id="19" w:name="_Toc217360858"/>
      <w:bookmarkStart w:id="20" w:name="_Toc217294076"/>
      <w:bookmarkStart w:id="21" w:name="_Toc217360864"/>
      <w:bookmarkStart w:id="22" w:name="_Toc179188885"/>
      <w:bookmarkStart w:id="23" w:name="_Toc179191190"/>
      <w:bookmarkStart w:id="24" w:name="_Toc179192175"/>
      <w:bookmarkStart w:id="25" w:name="_Toc46636148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697034">
        <w:t>B</w:t>
      </w:r>
      <w:r w:rsidRPr="00697034">
        <w:rPr>
          <w:lang w:eastAsia="zh-TW"/>
        </w:rPr>
        <w:t>ackground</w:t>
      </w:r>
      <w:bookmarkEnd w:id="25"/>
    </w:p>
    <w:bookmarkEnd w:id="22"/>
    <w:bookmarkEnd w:id="23"/>
    <w:bookmarkEnd w:id="24"/>
    <w:p w:rsidR="00144D87" w:rsidRPr="002904E8" w:rsidRDefault="00D72A32" w:rsidP="002904E8">
      <w:pPr>
        <w:ind w:leftChars="213" w:left="426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Theme="minorHAnsi"/>
          <w:lang w:eastAsia="zh-TW"/>
        </w:rPr>
        <w:t>IBM</w:t>
      </w:r>
      <w:r w:rsidRPr="002904E8">
        <w:rPr>
          <w:rFonts w:asciiTheme="minorHAnsi" w:eastAsia="微軟正黑體" w:hAnsi="微軟正黑體"/>
          <w:lang w:eastAsia="zh-TW"/>
        </w:rPr>
        <w:t>於</w:t>
      </w:r>
      <w:r w:rsidRPr="002904E8">
        <w:rPr>
          <w:rFonts w:asciiTheme="minorHAnsi" w:eastAsia="微軟正黑體" w:hAnsiTheme="minorHAnsi"/>
          <w:lang w:eastAsia="zh-TW"/>
        </w:rPr>
        <w:t>2015/9</w:t>
      </w:r>
      <w:r w:rsidRPr="002904E8">
        <w:rPr>
          <w:rFonts w:asciiTheme="minorHAnsi" w:eastAsia="微軟正黑體" w:hAnsi="微軟正黑體"/>
          <w:lang w:eastAsia="zh-TW"/>
        </w:rPr>
        <w:t>停止</w:t>
      </w:r>
      <w:r w:rsidRPr="002904E8">
        <w:rPr>
          <w:rFonts w:asciiTheme="minorHAnsi" w:eastAsia="微軟正黑體" w:hAnsiTheme="minorHAnsi"/>
          <w:lang w:eastAsia="zh-TW"/>
        </w:rPr>
        <w:t>InW</w:t>
      </w:r>
      <w:r w:rsidRPr="002904E8">
        <w:rPr>
          <w:rFonts w:asciiTheme="minorHAnsi" w:eastAsia="微軟正黑體" w:hAnsi="微軟正黑體"/>
          <w:lang w:eastAsia="zh-TW"/>
        </w:rPr>
        <w:t>系統上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軟體的支援服務</w:t>
      </w:r>
      <w:r w:rsidRPr="002904E8">
        <w:rPr>
          <w:rFonts w:asciiTheme="minorHAnsi" w:eastAsia="微軟正黑體" w:hAnsiTheme="minorHAnsi"/>
          <w:lang w:eastAsia="zh-TW"/>
        </w:rPr>
        <w:t xml:space="preserve"> (EOS)</w:t>
      </w:r>
      <w:r w:rsidRPr="002904E8">
        <w:rPr>
          <w:rFonts w:asciiTheme="minorHAnsi" w:eastAsia="微軟正黑體" w:hAnsi="微軟正黑體"/>
          <w:lang w:eastAsia="zh-TW"/>
        </w:rPr>
        <w:t>，系統發生問題時，無法得到相對應和即時的支援，對保單行政作業造成影響，目前先以</w:t>
      </w:r>
      <w:r w:rsidRPr="002904E8">
        <w:rPr>
          <w:rFonts w:asciiTheme="minorHAnsi" w:eastAsia="微軟正黑體" w:hAnsiTheme="minorHAnsi"/>
          <w:lang w:eastAsia="zh-TW"/>
        </w:rPr>
        <w:t>extended support</w:t>
      </w:r>
      <w:r w:rsidRPr="002904E8">
        <w:rPr>
          <w:rFonts w:asciiTheme="minorHAnsi" w:eastAsia="微軟正黑體" w:hAnsi="微軟正黑體"/>
          <w:lang w:eastAsia="zh-TW"/>
        </w:rPr>
        <w:t>到</w:t>
      </w:r>
      <w:r w:rsidRPr="002904E8">
        <w:rPr>
          <w:rFonts w:asciiTheme="minorHAnsi" w:eastAsia="微軟正黑體" w:hAnsiTheme="minorHAnsi"/>
          <w:lang w:eastAsia="zh-TW"/>
        </w:rPr>
        <w:t>2017/9</w:t>
      </w:r>
      <w:r w:rsidRPr="002904E8">
        <w:rPr>
          <w:rFonts w:asciiTheme="minorHAnsi" w:eastAsia="微軟正黑體" w:hAnsi="微軟正黑體"/>
          <w:lang w:eastAsia="zh-TW"/>
        </w:rPr>
        <w:t>因應，預估還可再延長一年。因應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替換，相關保單行政作業系統之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程式必須進行修正，且因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也面臨汰換問題，故透過本專案同</w:t>
      </w:r>
      <w:r w:rsidRPr="00D36722">
        <w:rPr>
          <w:rFonts w:asciiTheme="minorHAnsi" w:eastAsia="微軟正黑體" w:hAnsiTheme="minorHAnsi"/>
          <w:lang w:eastAsia="zh-TW"/>
        </w:rPr>
        <w:t>步轉換成</w:t>
      </w:r>
      <w:r w:rsidRPr="002904E8">
        <w:rPr>
          <w:rFonts w:asciiTheme="minorHAnsi" w:eastAsia="微軟正黑體" w:hAnsiTheme="minorHAnsi"/>
          <w:lang w:eastAsia="zh-TW"/>
        </w:rPr>
        <w:t>Java</w:t>
      </w:r>
      <w:r w:rsidRPr="00D36722">
        <w:rPr>
          <w:rFonts w:asciiTheme="minorHAnsi" w:eastAsia="微軟正黑體" w:hAnsiTheme="minorHAnsi"/>
          <w:lang w:eastAsia="zh-TW"/>
        </w:rPr>
        <w:t>版。</w:t>
      </w:r>
    </w:p>
    <w:p w:rsidR="00144D87" w:rsidRPr="002904E8" w:rsidRDefault="00144D87" w:rsidP="00D36722">
      <w:pPr>
        <w:ind w:leftChars="213" w:left="426"/>
        <w:rPr>
          <w:rFonts w:asciiTheme="minorHAnsi" w:eastAsia="微軟正黑體" w:hAnsiTheme="minorHAnsi"/>
          <w:lang w:eastAsia="zh-TW"/>
        </w:rPr>
      </w:pPr>
    </w:p>
    <w:p w:rsidR="00362EFC" w:rsidRPr="00D36722" w:rsidRDefault="00362EFC" w:rsidP="00D36722">
      <w:pPr>
        <w:ind w:leftChars="213" w:left="426"/>
        <w:rPr>
          <w:rFonts w:asciiTheme="minorHAnsi" w:eastAsia="微軟正黑體" w:hAnsiTheme="minorHAnsi"/>
          <w:lang w:eastAsia="zh-TW"/>
        </w:rPr>
      </w:pPr>
      <w:r w:rsidRPr="00D36722">
        <w:rPr>
          <w:rFonts w:asciiTheme="minorHAnsi" w:eastAsia="微軟正黑體" w:hAnsiTheme="minorHAnsi"/>
          <w:lang w:eastAsia="zh-TW"/>
        </w:rPr>
        <w:t>未來將於</w:t>
      </w:r>
      <w:r w:rsidRPr="00D36722">
        <w:rPr>
          <w:rFonts w:asciiTheme="minorHAnsi" w:eastAsia="微軟正黑體" w:hAnsiTheme="minorHAnsi"/>
          <w:lang w:eastAsia="zh-TW"/>
        </w:rPr>
        <w:t>Java-Portal</w:t>
      </w:r>
      <w:r w:rsidRPr="00D36722">
        <w:rPr>
          <w:rFonts w:asciiTheme="minorHAnsi" w:eastAsia="微軟正黑體" w:hAnsiTheme="minorHAnsi"/>
          <w:lang w:eastAsia="zh-TW"/>
        </w:rPr>
        <w:t>平台建置具彈性、擴充性且易於維護之影像工作流程與</w:t>
      </w:r>
      <w:r w:rsidRPr="00D36722">
        <w:rPr>
          <w:rFonts w:asciiTheme="minorHAnsi" w:eastAsia="微軟正黑體" w:hAnsiTheme="minorHAnsi"/>
          <w:lang w:eastAsia="zh-TW"/>
        </w:rPr>
        <w:t>EUIS</w:t>
      </w:r>
      <w:r w:rsidRPr="00D36722">
        <w:rPr>
          <w:rFonts w:asciiTheme="minorHAnsi" w:eastAsia="微軟正黑體" w:hAnsiTheme="minorHAnsi"/>
          <w:lang w:eastAsia="zh-TW"/>
        </w:rPr>
        <w:t>整合系統。</w:t>
      </w:r>
    </w:p>
    <w:p w:rsidR="00D72A32" w:rsidRPr="00D36722" w:rsidRDefault="00362EFC" w:rsidP="00D36722">
      <w:pPr>
        <w:ind w:leftChars="213" w:left="426"/>
        <w:rPr>
          <w:rFonts w:asciiTheme="minorHAnsi" w:eastAsia="微軟正黑體" w:hAnsiTheme="minorHAnsi"/>
          <w:lang w:eastAsia="zh-TW"/>
        </w:rPr>
      </w:pPr>
      <w:r w:rsidRPr="00D36722">
        <w:rPr>
          <w:rFonts w:asciiTheme="minorHAnsi" w:eastAsia="微軟正黑體" w:hAnsiTheme="minorHAnsi"/>
          <w:lang w:eastAsia="zh-TW"/>
        </w:rPr>
        <w:t>本份需求子文件描述轉</w:t>
      </w:r>
      <w:r w:rsidRPr="007C0DD8">
        <w:rPr>
          <w:rFonts w:asciiTheme="minorHAnsi" w:eastAsia="微軟正黑體" w:hAnsiTheme="minorHAnsi"/>
          <w:lang w:eastAsia="zh-TW"/>
        </w:rPr>
        <w:t>換</w:t>
      </w:r>
      <w:r w:rsidR="00144D87" w:rsidRPr="007C0DD8">
        <w:rPr>
          <w:rFonts w:asciiTheme="minorHAnsi" w:eastAsia="微軟正黑體" w:hAnsiTheme="minorHAnsi"/>
          <w:lang w:eastAsia="zh-TW"/>
        </w:rPr>
        <w:t>後</w:t>
      </w:r>
      <w:r w:rsidR="002566EB">
        <w:rPr>
          <w:rFonts w:asciiTheme="minorHAnsi" w:eastAsia="微軟正黑體" w:hAnsiTheme="minorHAnsi" w:hint="eastAsia"/>
          <w:lang w:eastAsia="zh-TW"/>
        </w:rPr>
        <w:t>針對總公司管理人員</w:t>
      </w:r>
      <w:r w:rsidR="007C0DD8" w:rsidRPr="007C0DD8">
        <w:rPr>
          <w:rFonts w:asciiTheme="minorHAnsi" w:eastAsia="微軟正黑體" w:hAnsiTheme="minorHAnsi" w:hint="eastAsia"/>
          <w:lang w:eastAsia="zh-TW"/>
        </w:rPr>
        <w:t>進行跨執行作業單位</w:t>
      </w:r>
      <w:r w:rsidR="007C0DD8" w:rsidRPr="007C0DD8">
        <w:rPr>
          <w:rFonts w:asciiTheme="minorHAnsi" w:eastAsia="微軟正黑體" w:hAnsiTheme="minorHAnsi" w:hint="eastAsia"/>
          <w:lang w:eastAsia="zh-TW"/>
        </w:rPr>
        <w:t>(</w:t>
      </w:r>
      <w:r w:rsidR="007C0DD8" w:rsidRPr="007C0DD8">
        <w:rPr>
          <w:rFonts w:asciiTheme="minorHAnsi" w:eastAsia="微軟正黑體" w:hAnsiTheme="minorHAnsi" w:hint="eastAsia"/>
          <w:lang w:eastAsia="zh-TW"/>
        </w:rPr>
        <w:t>區</w:t>
      </w:r>
      <w:r w:rsidR="007C0DD8" w:rsidRPr="007C0DD8">
        <w:rPr>
          <w:rFonts w:asciiTheme="minorHAnsi" w:eastAsia="微軟正黑體" w:hAnsiTheme="minorHAnsi" w:hint="eastAsia"/>
          <w:lang w:eastAsia="zh-TW"/>
        </w:rPr>
        <w:t>)</w:t>
      </w:r>
      <w:r w:rsidR="005E02A3">
        <w:rPr>
          <w:rFonts w:asciiTheme="minorHAnsi" w:eastAsia="微軟正黑體" w:hAnsiTheme="minorHAnsi" w:hint="eastAsia"/>
          <w:lang w:eastAsia="zh-TW"/>
        </w:rPr>
        <w:t>平行</w:t>
      </w:r>
      <w:r w:rsidR="007C0DD8" w:rsidRPr="007C0DD8">
        <w:rPr>
          <w:rFonts w:asciiTheme="minorHAnsi" w:eastAsia="微軟正黑體" w:hAnsiTheme="minorHAnsi" w:hint="eastAsia"/>
          <w:lang w:eastAsia="zh-TW"/>
        </w:rPr>
        <w:t>轉派處理核保照會活動案件</w:t>
      </w:r>
      <w:r w:rsidR="00E11F83" w:rsidRPr="007C0DD8">
        <w:rPr>
          <w:rFonts w:asciiTheme="minorHAnsi" w:eastAsia="微軟正黑體" w:hAnsiTheme="minorHAnsi" w:hint="eastAsia"/>
          <w:lang w:eastAsia="zh-TW"/>
        </w:rPr>
        <w:t>功能</w:t>
      </w:r>
      <w:r w:rsidRPr="00D36722">
        <w:rPr>
          <w:rFonts w:asciiTheme="minorHAnsi" w:eastAsia="微軟正黑體" w:hAnsiTheme="minorHAnsi"/>
          <w:lang w:eastAsia="zh-TW"/>
        </w:rPr>
        <w:t>之需求規格。</w:t>
      </w:r>
    </w:p>
    <w:p w:rsidR="002904E8" w:rsidRPr="00D36722" w:rsidRDefault="002904E8" w:rsidP="00D36722">
      <w:pPr>
        <w:ind w:leftChars="213" w:left="426"/>
        <w:rPr>
          <w:rFonts w:asciiTheme="minorHAnsi" w:eastAsia="微軟正黑體" w:hAnsiTheme="minorHAnsi"/>
          <w:lang w:eastAsia="zh-TW"/>
        </w:rPr>
      </w:pP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26" w:name="_Toc179188893"/>
      <w:bookmarkStart w:id="27" w:name="_Toc179191198"/>
      <w:bookmarkStart w:id="28" w:name="_Toc179192183"/>
      <w:bookmarkStart w:id="29" w:name="_Toc230420605"/>
      <w:bookmarkStart w:id="30" w:name="_Toc466361483"/>
      <w:r w:rsidRPr="006D0309">
        <w:rPr>
          <w:kern w:val="0"/>
        </w:rPr>
        <w:t>Business Requirements</w:t>
      </w:r>
      <w:bookmarkEnd w:id="26"/>
      <w:bookmarkEnd w:id="27"/>
      <w:bookmarkEnd w:id="28"/>
      <w:bookmarkEnd w:id="29"/>
      <w:bookmarkEnd w:id="30"/>
    </w:p>
    <w:p w:rsidR="00CE3947" w:rsidRDefault="00CE3947" w:rsidP="00AA1DBB">
      <w:pPr>
        <w:pStyle w:val="2"/>
        <w:numPr>
          <w:ilvl w:val="1"/>
          <w:numId w:val="5"/>
        </w:numPr>
      </w:pPr>
      <w:bookmarkStart w:id="31" w:name="_Toc536196235"/>
      <w:bookmarkStart w:id="32" w:name="_Toc43096079"/>
      <w:bookmarkStart w:id="33" w:name="_Toc65058646"/>
      <w:bookmarkStart w:id="34" w:name="_Toc231095128"/>
      <w:bookmarkStart w:id="35" w:name="_Toc466361484"/>
      <w:r>
        <w:t>Current Processing</w:t>
      </w:r>
      <w:bookmarkEnd w:id="31"/>
      <w:bookmarkEnd w:id="32"/>
      <w:bookmarkEnd w:id="33"/>
      <w:bookmarkEnd w:id="34"/>
      <w:bookmarkEnd w:id="35"/>
    </w:p>
    <w:p w:rsidR="00757BBF" w:rsidRPr="00144D87" w:rsidRDefault="00757BBF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bookmarkStart w:id="36" w:name="_Toc57811803"/>
      <w:bookmarkStart w:id="37" w:name="_Toc231095129"/>
    </w:p>
    <w:p w:rsidR="00757BBF" w:rsidRDefault="00222C75" w:rsidP="0055498F">
      <w:pPr>
        <w:ind w:leftChars="425" w:left="850"/>
        <w:rPr>
          <w:rFonts w:ascii="微軟正黑體" w:eastAsia="微軟正黑體" w:hAnsi="微軟正黑體"/>
          <w:lang w:val="en-US" w:eastAsia="zh-TW"/>
        </w:rPr>
      </w:pPr>
      <w:r w:rsidRPr="007C0DD8">
        <w:rPr>
          <w:rFonts w:ascii="微軟正黑體" w:eastAsia="微軟正黑體" w:hAnsi="微軟正黑體" w:hint="eastAsia"/>
          <w:lang w:val="en-US" w:eastAsia="zh-TW"/>
        </w:rPr>
        <w:t>總公司管理人員</w:t>
      </w:r>
      <w:r w:rsidR="0055498F" w:rsidRPr="007C0DD8">
        <w:rPr>
          <w:rFonts w:ascii="微軟正黑體" w:eastAsia="微軟正黑體" w:hAnsi="微軟正黑體" w:hint="eastAsia"/>
          <w:lang w:val="en-US" w:eastAsia="zh-TW"/>
        </w:rPr>
        <w:t>可透過</w:t>
      </w:r>
      <w:r w:rsidRPr="007C0DD8">
        <w:rPr>
          <w:rFonts w:ascii="微軟正黑體" w:eastAsia="微軟正黑體" w:hAnsi="微軟正黑體" w:hint="eastAsia"/>
          <w:lang w:val="en-US" w:eastAsia="zh-TW"/>
        </w:rPr>
        <w:t>平行</w:t>
      </w:r>
      <w:r w:rsidRPr="007C0DD8">
        <w:rPr>
          <w:rFonts w:ascii="微軟正黑體" w:eastAsia="微軟正黑體" w:hAnsi="微軟正黑體"/>
          <w:lang w:val="en-US" w:eastAsia="zh-TW"/>
        </w:rPr>
        <w:t>/</w:t>
      </w:r>
      <w:r w:rsidRPr="007C0DD8">
        <w:rPr>
          <w:rFonts w:ascii="微軟正黑體" w:eastAsia="微軟正黑體" w:hAnsi="微軟正黑體" w:hint="eastAsia"/>
          <w:lang w:val="en-US" w:eastAsia="zh-TW"/>
        </w:rPr>
        <w:t>垂直派工中的新契約-平行</w:t>
      </w:r>
      <w:r w:rsidR="0055498F" w:rsidRPr="007C0DD8">
        <w:rPr>
          <w:rFonts w:ascii="微軟正黑體" w:eastAsia="微軟正黑體" w:hAnsi="微軟正黑體" w:hint="eastAsia"/>
          <w:lang w:val="en-US" w:eastAsia="zh-TW"/>
        </w:rPr>
        <w:t>功能</w:t>
      </w:r>
      <w:r w:rsidRPr="007C0DD8">
        <w:rPr>
          <w:rFonts w:ascii="微軟正黑體" w:eastAsia="微軟正黑體" w:hAnsi="微軟正黑體" w:hint="eastAsia"/>
          <w:lang w:val="en-US" w:eastAsia="zh-TW"/>
        </w:rPr>
        <w:t>檢視各核保案件池(A、B、C、D)對應至各作業單位</w:t>
      </w:r>
      <w:r w:rsidR="007C0DD8">
        <w:rPr>
          <w:rFonts w:ascii="微軟正黑體" w:eastAsia="微軟正黑體" w:hAnsi="微軟正黑體" w:hint="eastAsia"/>
          <w:lang w:val="en-US" w:eastAsia="zh-TW"/>
        </w:rPr>
        <w:t>(區)</w:t>
      </w:r>
      <w:r w:rsidRPr="007C0DD8">
        <w:rPr>
          <w:rFonts w:ascii="微軟正黑體" w:eastAsia="微軟正黑體" w:hAnsi="微軟正黑體" w:hint="eastAsia"/>
          <w:lang w:val="en-US" w:eastAsia="zh-TW"/>
        </w:rPr>
        <w:t>的未完成</w:t>
      </w:r>
      <w:r w:rsidR="007C0DD8">
        <w:rPr>
          <w:rFonts w:ascii="微軟正黑體" w:eastAsia="微軟正黑體" w:hAnsi="微軟正黑體" w:hint="eastAsia"/>
          <w:lang w:val="en-US" w:eastAsia="zh-TW"/>
        </w:rPr>
        <w:t>處理</w:t>
      </w:r>
      <w:r w:rsidRPr="007C0DD8">
        <w:rPr>
          <w:rFonts w:ascii="微軟正黑體" w:eastAsia="微軟正黑體" w:hAnsi="微軟正黑體" w:hint="eastAsia"/>
          <w:lang w:val="en-US" w:eastAsia="zh-TW"/>
        </w:rPr>
        <w:t>核保照會作業件數，並進行跨</w:t>
      </w:r>
      <w:r w:rsidR="007C0DD8">
        <w:rPr>
          <w:rFonts w:ascii="微軟正黑體" w:eastAsia="微軟正黑體" w:hAnsi="微軟正黑體" w:hint="eastAsia"/>
          <w:lang w:val="en-US" w:eastAsia="zh-TW"/>
        </w:rPr>
        <w:t>作業單位(區)</w:t>
      </w:r>
      <w:r w:rsidRPr="007C0DD8">
        <w:rPr>
          <w:rFonts w:ascii="微軟正黑體" w:eastAsia="微軟正黑體" w:hAnsi="微軟正黑體" w:hint="eastAsia"/>
          <w:lang w:val="en-US" w:eastAsia="zh-TW"/>
        </w:rPr>
        <w:t>的</w:t>
      </w:r>
      <w:r w:rsidR="007C0DD8" w:rsidRPr="007C0DD8">
        <w:rPr>
          <w:rFonts w:ascii="微軟正黑體" w:eastAsia="微軟正黑體" w:hAnsi="微軟正黑體" w:hint="eastAsia"/>
          <w:lang w:val="en-US" w:eastAsia="zh-TW"/>
        </w:rPr>
        <w:t>件數轉派(</w:t>
      </w:r>
      <w:r w:rsidRPr="007C0DD8">
        <w:rPr>
          <w:rFonts w:ascii="微軟正黑體" w:eastAsia="微軟正黑體" w:hAnsi="微軟正黑體" w:hint="eastAsia"/>
          <w:lang w:val="en-US" w:eastAsia="zh-TW"/>
        </w:rPr>
        <w:t>平行派工</w:t>
      </w:r>
      <w:r w:rsidR="007C0DD8" w:rsidRPr="007C0DD8">
        <w:rPr>
          <w:rFonts w:ascii="微軟正黑體" w:eastAsia="微軟正黑體" w:hAnsi="微軟正黑體" w:hint="eastAsia"/>
          <w:lang w:val="en-US" w:eastAsia="zh-TW"/>
        </w:rPr>
        <w:t>)</w:t>
      </w:r>
      <w:r w:rsidR="000E7A7C" w:rsidRPr="007C0DD8">
        <w:rPr>
          <w:rFonts w:ascii="微軟正黑體" w:eastAsia="微軟正黑體" w:hAnsi="微軟正黑體" w:hint="eastAsia"/>
          <w:lang w:val="en-US" w:eastAsia="zh-TW"/>
        </w:rPr>
        <w:t>。</w:t>
      </w:r>
    </w:p>
    <w:p w:rsidR="00AA45A6" w:rsidRPr="00144D87" w:rsidRDefault="00AA45A6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38" w:name="_Toc466361485"/>
      <w:r>
        <w:t>Requirement Specification</w:t>
      </w:r>
      <w:bookmarkEnd w:id="36"/>
      <w:bookmarkEnd w:id="37"/>
      <w:bookmarkEnd w:id="38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D001EB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2904E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D001E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6946" w:type="dxa"/>
          </w:tcPr>
          <w:p w:rsidR="00043917" w:rsidRPr="00AE13AB" w:rsidRDefault="00D001EB" w:rsidP="00041C39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提供總公司管理人員進行審核案件跨區</w:t>
            </w:r>
            <w:r w:rsidR="005E02A3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轉</w:t>
            </w: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派功能，使各區(分公司、總公司)審核人員彼此可互相支援。</w:t>
            </w:r>
          </w:p>
        </w:tc>
      </w:tr>
    </w:tbl>
    <w:p w:rsidR="00CE3947" w:rsidRPr="000355BA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9"/>
        <w:gridCol w:w="1701"/>
        <w:gridCol w:w="5244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DC76FD" w:rsidRPr="005626A2" w:rsidTr="003460C8">
        <w:trPr>
          <w:trHeight w:val="340"/>
        </w:trPr>
        <w:tc>
          <w:tcPr>
            <w:tcW w:w="926" w:type="pct"/>
            <w:shd w:val="clear" w:color="auto" w:fill="auto"/>
          </w:tcPr>
          <w:p w:rsidR="00DC76FD" w:rsidRPr="00AE13AB" w:rsidRDefault="00DC76FD" w:rsidP="0037076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 w:rsidR="00D001E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998" w:type="pct"/>
          </w:tcPr>
          <w:p w:rsidR="00DC76FD" w:rsidRPr="00AE13AB" w:rsidRDefault="00DC76FD" w:rsidP="000D4923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FR-01-0</w:t>
            </w:r>
            <w:r w:rsidR="00D001EB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7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DC76FD" w:rsidRPr="00AE13AB" w:rsidRDefault="007133C0" w:rsidP="00D72A32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平行派工</w:t>
            </w:r>
          </w:p>
        </w:tc>
      </w:tr>
    </w:tbl>
    <w:p w:rsidR="0037076D" w:rsidRDefault="0037076D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</w:p>
    <w:p w:rsidR="00BD711E" w:rsidRDefault="000355BA" w:rsidP="005D2DE9">
      <w:pPr>
        <w:ind w:firstLine="720"/>
        <w:rPr>
          <w:rFonts w:ascii="微軟正黑體" w:eastAsia="微軟正黑體" w:hAnsi="微軟正黑體"/>
          <w:iCs/>
          <w:sz w:val="22"/>
          <w:lang w:val="en-US" w:eastAsia="zh-TW"/>
        </w:rPr>
      </w:pPr>
      <w:r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本份BRD之功能需求</w:t>
      </w:r>
      <w:r w:rsidR="005D2DE9">
        <w:rPr>
          <w:rFonts w:ascii="微軟正黑體" w:eastAsia="微軟正黑體" w:hAnsi="微軟正黑體" w:hint="eastAsia"/>
          <w:iCs/>
          <w:sz w:val="22"/>
          <w:lang w:val="en-US" w:eastAsia="zh-TW"/>
        </w:rPr>
        <w:t>為</w:t>
      </w:r>
      <w:r w:rsidR="0055498F">
        <w:rPr>
          <w:rFonts w:ascii="微軟正黑體" w:eastAsia="微軟正黑體" w:hAnsi="微軟正黑體" w:hint="eastAsia"/>
          <w:b/>
          <w:iCs/>
          <w:sz w:val="22"/>
          <w:u w:val="single"/>
          <w:lang w:val="en-US" w:eastAsia="zh-TW"/>
        </w:rPr>
        <w:t>派件取件</w:t>
      </w:r>
      <w:r w:rsidR="00BD711E"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，提供之功能如下：</w:t>
      </w:r>
    </w:p>
    <w:tbl>
      <w:tblPr>
        <w:tblStyle w:val="af5"/>
        <w:tblW w:w="0" w:type="auto"/>
        <w:tblInd w:w="959" w:type="dxa"/>
        <w:tblLook w:val="04A0"/>
      </w:tblPr>
      <w:tblGrid>
        <w:gridCol w:w="3402"/>
        <w:gridCol w:w="709"/>
        <w:gridCol w:w="1417"/>
        <w:gridCol w:w="709"/>
      </w:tblGrid>
      <w:tr w:rsidR="007C0DD8" w:rsidRPr="00623D29" w:rsidTr="0055498F">
        <w:tc>
          <w:tcPr>
            <w:tcW w:w="3402" w:type="dxa"/>
            <w:shd w:val="clear" w:color="auto" w:fill="BFBFBF" w:themeFill="background1" w:themeFillShade="BF"/>
          </w:tcPr>
          <w:p w:rsidR="007C0DD8" w:rsidRPr="000355BA" w:rsidRDefault="007C0DD8" w:rsidP="00BE026B">
            <w:pPr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FR#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7C0DD8" w:rsidRPr="000355BA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C0DD8" w:rsidRPr="000355BA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查詢結果分頁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7C0DD8" w:rsidRPr="000355BA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派件</w:t>
            </w:r>
          </w:p>
        </w:tc>
      </w:tr>
      <w:tr w:rsidR="007C0DD8" w:rsidRPr="00623D29" w:rsidTr="0055498F">
        <w:tc>
          <w:tcPr>
            <w:tcW w:w="3402" w:type="dxa"/>
          </w:tcPr>
          <w:p w:rsidR="007C0DD8" w:rsidRPr="007C0DD8" w:rsidRDefault="007C0DD8" w:rsidP="0055498F">
            <w:pPr>
              <w:rPr>
                <w:rFonts w:ascii="微軟正黑體" w:eastAsia="微軟正黑體" w:hAnsi="微軟正黑體"/>
                <w:lang w:eastAsia="zh-TW"/>
              </w:rPr>
            </w:pPr>
            <w:r w:rsidRPr="007C0DD8">
              <w:rPr>
                <w:rFonts w:ascii="微軟正黑體" w:eastAsia="微軟正黑體" w:hAnsi="微軟正黑體" w:hint="eastAsia"/>
                <w:lang w:eastAsia="zh-TW"/>
              </w:rPr>
              <w:t>FR-01-07-01 平行派工</w:t>
            </w:r>
          </w:p>
        </w:tc>
        <w:tc>
          <w:tcPr>
            <w:tcW w:w="709" w:type="dxa"/>
          </w:tcPr>
          <w:p w:rsidR="007C0DD8" w:rsidRPr="007C0DD8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E01AD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  <w:tc>
          <w:tcPr>
            <w:tcW w:w="1417" w:type="dxa"/>
          </w:tcPr>
          <w:p w:rsidR="007C0DD8" w:rsidRPr="007C0DD8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7C0DD8">
              <w:rPr>
                <w:rFonts w:ascii="微軟正黑體" w:eastAsia="微軟正黑體" w:hAnsi="微軟正黑體" w:hint="eastAsia"/>
                <w:lang w:eastAsia="zh-TW"/>
              </w:rPr>
              <w:t>N/A</w:t>
            </w:r>
          </w:p>
        </w:tc>
        <w:tc>
          <w:tcPr>
            <w:tcW w:w="709" w:type="dxa"/>
          </w:tcPr>
          <w:p w:rsidR="007C0DD8" w:rsidRPr="007C0DD8" w:rsidRDefault="007C0DD8" w:rsidP="00BE026B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7C0DD8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</w:tr>
    </w:tbl>
    <w:p w:rsidR="000355BA" w:rsidRPr="000E01AD" w:rsidRDefault="000355BA" w:rsidP="000355BA">
      <w:pPr>
        <w:ind w:leftChars="400" w:left="800"/>
        <w:rPr>
          <w:rFonts w:ascii="微軟正黑體" w:eastAsia="微軟正黑體" w:hAnsi="微軟正黑體"/>
          <w:lang w:eastAsia="zh-TW"/>
        </w:rPr>
      </w:pPr>
      <w:r w:rsidRPr="000E01AD">
        <w:rPr>
          <w:rFonts w:ascii="微軟正黑體" w:eastAsia="微軟正黑體" w:hAnsi="微軟正黑體" w:hint="eastAsia"/>
          <w:lang w:eastAsia="zh-TW"/>
        </w:rPr>
        <w:t>說明：O表示此功能有提供、X表示此功能無提供</w:t>
      </w:r>
    </w:p>
    <w:p w:rsidR="00BD711E" w:rsidRPr="00BD711E" w:rsidRDefault="00BD711E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9" w:name="_Toc536196230"/>
      <w:bookmarkStart w:id="40" w:name="_Toc43096076"/>
      <w:bookmarkStart w:id="41" w:name="_Toc65058645"/>
      <w:bookmarkStart w:id="42" w:name="_Toc231095130"/>
      <w:bookmarkStart w:id="43" w:name="_Toc466361486"/>
      <w:r>
        <w:t>Business Flow Diagram</w:t>
      </w:r>
      <w:bookmarkEnd w:id="39"/>
      <w:bookmarkEnd w:id="40"/>
      <w:bookmarkEnd w:id="41"/>
      <w:bookmarkEnd w:id="42"/>
      <w:bookmarkEnd w:id="43"/>
    </w:p>
    <w:p w:rsidR="00CC389C" w:rsidRDefault="008D44EF" w:rsidP="0037076D">
      <w:pPr>
        <w:rPr>
          <w:rFonts w:eastAsia="新細明體"/>
          <w:lang w:eastAsia="zh-TW"/>
        </w:rPr>
      </w:pPr>
      <w:r>
        <w:rPr>
          <w:rFonts w:eastAsia="新細明體"/>
          <w:noProof/>
          <w:lang w:val="en-US" w:eastAsia="zh-TW"/>
        </w:rPr>
        <w:drawing>
          <wp:inline distT="0" distB="0" distL="0" distR="0">
            <wp:extent cx="6286500" cy="4645229"/>
            <wp:effectExtent l="1905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4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952" w:rsidRPr="00CC389C" w:rsidRDefault="00735952" w:rsidP="0037076D">
      <w:pPr>
        <w:rPr>
          <w:rFonts w:eastAsia="新細明體"/>
          <w:lang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44" w:name="_Toc466361487"/>
      <w:r w:rsidRPr="006D0309">
        <w:rPr>
          <w:kern w:val="0"/>
        </w:rPr>
        <w:t>Functional Requirements</w:t>
      </w:r>
      <w:bookmarkStart w:id="45" w:name="_Toc43096081"/>
      <w:bookmarkStart w:id="46" w:name="_Toc65058648"/>
      <w:bookmarkStart w:id="47" w:name="_Toc231095133"/>
      <w:bookmarkEnd w:id="44"/>
    </w:p>
    <w:p w:rsidR="00C0589C" w:rsidRDefault="00C0589C" w:rsidP="00C0589C">
      <w:pPr>
        <w:rPr>
          <w:rFonts w:eastAsiaTheme="minorEastAsia"/>
          <w:lang w:eastAsia="zh-TW"/>
        </w:rPr>
      </w:pPr>
    </w:p>
    <w:p w:rsidR="00C0589C" w:rsidRPr="001F4DA9" w:rsidRDefault="001F4DA9" w:rsidP="003D5BD2">
      <w:pPr>
        <w:pStyle w:val="3TEXT"/>
        <w:numPr>
          <w:ilvl w:val="0"/>
          <w:numId w:val="9"/>
        </w:numPr>
        <w:spacing w:line="240" w:lineRule="auto"/>
        <w:rPr>
          <w:rFonts w:eastAsia="微軟正黑體"/>
          <w:szCs w:val="24"/>
        </w:rPr>
      </w:pPr>
      <w:r>
        <w:rPr>
          <w:rFonts w:eastAsia="微軟正黑體" w:hAnsi="微軟正黑體" w:hint="eastAsia"/>
          <w:szCs w:val="24"/>
        </w:rPr>
        <w:t>共通</w:t>
      </w:r>
      <w:r w:rsidR="00C0589C" w:rsidRPr="001F4DA9">
        <w:rPr>
          <w:rFonts w:eastAsia="微軟正黑體" w:hAnsi="微軟正黑體"/>
          <w:szCs w:val="24"/>
        </w:rPr>
        <w:t>規則：</w:t>
      </w:r>
    </w:p>
    <w:p w:rsidR="00C0589C" w:rsidRPr="00653F2C" w:rsidRDefault="00C0589C" w:rsidP="003D5BD2">
      <w:pPr>
        <w:pStyle w:val="3TEXT"/>
        <w:numPr>
          <w:ilvl w:val="1"/>
          <w:numId w:val="9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</w:rPr>
        <w:t>一個</w:t>
      </w:r>
      <w:r w:rsidR="001F4DA9" w:rsidRPr="002F197C">
        <w:rPr>
          <w:rFonts w:hAnsi="標楷體"/>
        </w:rPr>
        <w:t>△</w:t>
      </w:r>
      <w:r w:rsidRPr="001F4DA9">
        <w:rPr>
          <w:rFonts w:eastAsia="微軟正黑體" w:hAnsi="微軟正黑體"/>
        </w:rPr>
        <w:t>代表一個半形空白</w:t>
      </w:r>
      <w:r w:rsidRPr="001F4DA9">
        <w:rPr>
          <w:rFonts w:eastAsia="微軟正黑體"/>
        </w:rPr>
        <w:t>(SPACE)</w:t>
      </w:r>
      <w:r w:rsidRPr="001F4DA9">
        <w:rPr>
          <w:rFonts w:eastAsia="微軟正黑體" w:hAnsi="微軟正黑體"/>
        </w:rPr>
        <w:t>。</w:t>
      </w:r>
    </w:p>
    <w:p w:rsidR="00C0589C" w:rsidRPr="00A11792" w:rsidRDefault="00C0589C" w:rsidP="00C0589C">
      <w:pPr>
        <w:rPr>
          <w:rFonts w:eastAsiaTheme="minorEastAsia"/>
          <w:lang w:val="en-US" w:eastAsia="zh-TW"/>
        </w:rPr>
      </w:pPr>
    </w:p>
    <w:p w:rsidR="00991AFD" w:rsidRPr="00F43EB4" w:rsidRDefault="008D41FC" w:rsidP="00991AFD">
      <w:pPr>
        <w:pStyle w:val="2"/>
        <w:rPr>
          <w:rFonts w:ascii="微軟正黑體" w:eastAsia="微軟正黑體" w:hAnsi="微軟正黑體"/>
          <w:lang w:eastAsia="zh-TW"/>
        </w:rPr>
      </w:pPr>
      <w:bookmarkStart w:id="48" w:name="_FR-02-03-01:__提供體檢問題件處理二分割功能、意見處理、指"/>
      <w:bookmarkStart w:id="49" w:name="_Toc466361488"/>
      <w:bookmarkEnd w:id="48"/>
      <w:r>
        <w:rPr>
          <w:rFonts w:ascii="微軟正黑體" w:eastAsia="微軟正黑體" w:hAnsi="微軟正黑體" w:hint="eastAsia"/>
          <w:lang w:eastAsia="zh-TW"/>
        </w:rPr>
        <w:t>FR-01-0</w:t>
      </w:r>
      <w:r w:rsidR="00E2217B">
        <w:rPr>
          <w:rFonts w:ascii="微軟正黑體" w:eastAsia="微軟正黑體" w:hAnsi="微軟正黑體" w:hint="eastAsia"/>
          <w:lang w:eastAsia="zh-TW"/>
        </w:rPr>
        <w:t>7</w:t>
      </w:r>
      <w:r>
        <w:rPr>
          <w:rFonts w:ascii="微軟正黑體" w:eastAsia="微軟正黑體" w:hAnsi="微軟正黑體" w:hint="eastAsia"/>
          <w:lang w:eastAsia="zh-TW"/>
        </w:rPr>
        <w:t>-01：</w:t>
      </w:r>
      <w:r w:rsidR="00E2217B">
        <w:rPr>
          <w:rFonts w:ascii="微軟正黑體" w:eastAsia="微軟正黑體" w:hAnsi="微軟正黑體" w:hint="eastAsia"/>
          <w:lang w:eastAsia="zh-TW"/>
        </w:rPr>
        <w:t>平行派工</w:t>
      </w:r>
      <w:bookmarkEnd w:id="49"/>
    </w:p>
    <w:p w:rsidR="00991AFD" w:rsidRPr="00F92235" w:rsidRDefault="00991AFD" w:rsidP="003D5BD2">
      <w:pPr>
        <w:pStyle w:val="afd"/>
        <w:numPr>
          <w:ilvl w:val="0"/>
          <w:numId w:val="12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 w:hint="eastAsia"/>
          <w:i/>
          <w:sz w:val="32"/>
          <w:szCs w:val="32"/>
        </w:rPr>
        <w:t>Use Case Description</w:t>
      </w:r>
      <w:r w:rsidRPr="00F92235">
        <w:rPr>
          <w:rFonts w:cs="Arial" w:hint="eastAsia"/>
          <w:i/>
          <w:sz w:val="32"/>
          <w:szCs w:val="32"/>
        </w:rPr>
        <w:t>：</w:t>
      </w:r>
      <w:r w:rsidRPr="00F92235">
        <w:rPr>
          <w:rFonts w:cs="Arial"/>
          <w:i/>
          <w:sz w:val="32"/>
          <w:szCs w:val="32"/>
        </w:rPr>
        <w:t xml:space="preserve"> </w:t>
      </w:r>
    </w:p>
    <w:p w:rsidR="00991AFD" w:rsidRPr="00C105E6" w:rsidRDefault="00991AFD" w:rsidP="00991AFD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 w:rsidRPr="00C105E6">
        <w:rPr>
          <w:rFonts w:ascii="微軟正黑體" w:eastAsia="微軟正黑體" w:hAnsi="微軟正黑體" w:hint="eastAsia"/>
          <w:lang w:eastAsia="zh-TW"/>
        </w:rPr>
        <w:t>功能畫面載入</w:t>
      </w:r>
      <w:r w:rsidR="007C0DD8">
        <w:rPr>
          <w:rFonts w:ascii="微軟正黑體" w:eastAsia="微軟正黑體" w:hAnsi="微軟正黑體" w:hint="eastAsia"/>
          <w:lang w:eastAsia="zh-TW"/>
        </w:rPr>
        <w:t>(查詢)</w:t>
      </w:r>
    </w:p>
    <w:p w:rsidR="00991AFD" w:rsidRPr="00782ABF" w:rsidRDefault="00E2217B" w:rsidP="003D5BD2">
      <w:pPr>
        <w:pStyle w:val="afd"/>
        <w:widowControl w:val="0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總公司</w:t>
      </w:r>
      <w:r w:rsidR="00C75052">
        <w:rPr>
          <w:rFonts w:ascii="微軟正黑體" w:eastAsia="微軟正黑體" w:hAnsi="微軟正黑體" w:hint="eastAsia"/>
          <w:lang w:eastAsia="zh-TW"/>
        </w:rPr>
        <w:t>保單規劃人員</w:t>
      </w:r>
      <w:r w:rsidR="00991AFD">
        <w:rPr>
          <w:rFonts w:ascii="微軟正黑體" w:eastAsia="微軟正黑體" w:hAnsi="微軟正黑體" w:hint="eastAsia"/>
          <w:lang w:eastAsia="zh-TW"/>
        </w:rPr>
        <w:t>：</w:t>
      </w:r>
      <w:r w:rsidR="00991AFD" w:rsidRPr="00782ABF">
        <w:rPr>
          <w:rFonts w:ascii="微軟正黑體" w:eastAsia="微軟正黑體" w:hAnsi="微軟正黑體" w:hint="eastAsia"/>
          <w:lang w:eastAsia="zh-TW"/>
        </w:rPr>
        <w:t>點選</w:t>
      </w:r>
      <w:r w:rsidR="00991AFD" w:rsidRPr="00D33F3D">
        <w:rPr>
          <w:rFonts w:ascii="微軟正黑體" w:eastAsia="微軟正黑體" w:hAnsi="微軟正黑體" w:hint="eastAsia"/>
          <w:lang w:val="en-US" w:eastAsia="zh-TW"/>
        </w:rPr>
        <w:t>左側</w:t>
      </w:r>
      <w:r w:rsidR="00991AFD" w:rsidRPr="00D33F3D">
        <w:rPr>
          <w:rFonts w:ascii="微軟正黑體" w:eastAsia="微軟正黑體" w:hAnsi="微軟正黑體" w:hint="eastAsia"/>
          <w:u w:val="single"/>
          <w:lang w:val="en-US" w:eastAsia="zh-TW"/>
        </w:rPr>
        <w:t>功能選單</w:t>
      </w:r>
      <w:r w:rsidR="00991AFD" w:rsidRPr="00D33F3D">
        <w:rPr>
          <w:rFonts w:ascii="微軟正黑體" w:eastAsia="微軟正黑體" w:hAnsi="微軟正黑體" w:hint="eastAsia"/>
          <w:lang w:val="en-US" w:eastAsia="zh-TW"/>
        </w:rPr>
        <w:t xml:space="preserve"> 之</w:t>
      </w:r>
      <w:r w:rsidR="00991AFD">
        <w:rPr>
          <w:rFonts w:ascii="微軟正黑體" w:eastAsia="微軟正黑體" w:hAnsi="微軟正黑體" w:hint="eastAsia"/>
          <w:lang w:val="en-US" w:eastAsia="zh-TW"/>
        </w:rPr>
        <w:t>【案件</w:t>
      </w:r>
      <w:r w:rsidR="00C60FDA">
        <w:rPr>
          <w:rFonts w:ascii="微軟正黑體" w:eastAsia="微軟正黑體" w:hAnsi="微軟正黑體" w:hint="eastAsia"/>
          <w:lang w:val="en-US" w:eastAsia="zh-TW"/>
        </w:rPr>
        <w:t>流程</w:t>
      </w:r>
      <w:r w:rsidR="00735952">
        <w:rPr>
          <w:rFonts w:ascii="微軟正黑體" w:eastAsia="微軟正黑體" w:hAnsi="微軟正黑體" w:hint="eastAsia"/>
          <w:lang w:val="en-US" w:eastAsia="zh-TW"/>
        </w:rPr>
        <w:t>指派</w:t>
      </w:r>
      <w:r w:rsidR="00991AFD" w:rsidRPr="00D33F3D">
        <w:rPr>
          <w:rFonts w:ascii="微軟正黑體" w:eastAsia="微軟正黑體" w:hAnsi="微軟正黑體" w:hint="eastAsia"/>
          <w:lang w:val="en-US" w:eastAsia="zh-TW"/>
        </w:rPr>
        <w:t>】</w:t>
      </w:r>
      <w:r w:rsidR="00991AFD" w:rsidRPr="00AB4988">
        <w:rPr>
          <w:lang w:val="en-US" w:eastAsia="zh-TW"/>
        </w:rPr>
        <w:sym w:font="Wingdings" w:char="F0E0"/>
      </w:r>
      <w:r w:rsidR="00991AFD" w:rsidRPr="00D33F3D">
        <w:rPr>
          <w:rFonts w:ascii="微軟正黑體" w:eastAsia="微軟正黑體" w:hAnsi="微軟正黑體" w:hint="eastAsia"/>
          <w:lang w:val="en-US" w:eastAsia="zh-TW"/>
        </w:rPr>
        <w:t>【</w:t>
      </w:r>
      <w:r>
        <w:rPr>
          <w:rFonts w:ascii="微軟正黑體" w:eastAsia="微軟正黑體" w:hAnsi="微軟正黑體" w:hint="eastAsia"/>
          <w:lang w:val="en-US" w:eastAsia="zh-TW"/>
        </w:rPr>
        <w:t>平行派工</w:t>
      </w:r>
      <w:r w:rsidR="00991AFD" w:rsidRPr="00FB3A21">
        <w:rPr>
          <w:rFonts w:ascii="微軟正黑體" w:eastAsia="微軟正黑體" w:hAnsi="微軟正黑體" w:hint="eastAsia"/>
          <w:lang w:val="en-US" w:eastAsia="zh-TW"/>
        </w:rPr>
        <w:t>】</w:t>
      </w:r>
      <w:r w:rsidR="00991AFD" w:rsidRPr="00782ABF">
        <w:rPr>
          <w:rFonts w:ascii="微軟正黑體" w:eastAsia="微軟正黑體" w:hAnsi="微軟正黑體" w:hint="eastAsia"/>
          <w:lang w:eastAsia="zh-TW"/>
        </w:rPr>
        <w:t>功能。</w:t>
      </w:r>
    </w:p>
    <w:p w:rsidR="00991AFD" w:rsidRDefault="00991AFD" w:rsidP="003D5BD2">
      <w:pPr>
        <w:pStyle w:val="afd"/>
        <w:widowControl w:val="0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D33F3D">
        <w:rPr>
          <w:rFonts w:ascii="微軟正黑體" w:eastAsia="微軟正黑體" w:hAnsi="微軟正黑體" w:hint="eastAsia"/>
          <w:lang w:val="en-US" w:eastAsia="zh-TW"/>
        </w:rPr>
        <w:t>系統(e-Portal)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 w:rsidR="00777CD1">
        <w:rPr>
          <w:rFonts w:ascii="微軟正黑體" w:eastAsia="微軟正黑體" w:hAnsi="微軟正黑體" w:hint="eastAsia"/>
          <w:lang w:val="en-US" w:eastAsia="zh-TW"/>
        </w:rPr>
        <w:t>取得</w:t>
      </w:r>
      <w:r w:rsidR="00857CB8">
        <w:rPr>
          <w:rFonts w:ascii="微軟正黑體" w:eastAsia="微軟正黑體" w:hAnsi="微軟正黑體" w:hint="eastAsia"/>
          <w:lang w:val="en-US" w:eastAsia="zh-TW"/>
        </w:rPr>
        <w:t>目前</w:t>
      </w:r>
      <w:r w:rsidR="00857CB8" w:rsidRPr="00172338">
        <w:rPr>
          <w:rFonts w:ascii="微軟正黑體" w:eastAsia="微軟正黑體" w:hAnsi="微軟正黑體" w:hint="eastAsia"/>
          <w:lang w:val="en-US" w:eastAsia="zh-TW"/>
        </w:rPr>
        <w:t>所有</w:t>
      </w:r>
      <w:r w:rsidR="00857CB8">
        <w:rPr>
          <w:rFonts w:ascii="微軟正黑體" w:eastAsia="微軟正黑體" w:hAnsi="微軟正黑體" w:hint="eastAsia"/>
          <w:lang w:val="en-US" w:eastAsia="zh-TW"/>
        </w:rPr>
        <w:t>待取件的處理核保照會案件，</w:t>
      </w:r>
      <w:r>
        <w:rPr>
          <w:rFonts w:ascii="微軟正黑體" w:eastAsia="微軟正黑體" w:hAnsi="微軟正黑體" w:hint="eastAsia"/>
          <w:lang w:eastAsia="zh-TW"/>
        </w:rPr>
        <w:t>顯示如下圖《</w:t>
      </w:r>
      <w:r w:rsidR="00E2217B">
        <w:rPr>
          <w:rFonts w:ascii="微軟正黑體" w:eastAsia="微軟正黑體" w:hAnsi="微軟正黑體" w:hint="eastAsia"/>
          <w:lang w:val="en-US" w:eastAsia="zh-TW"/>
        </w:rPr>
        <w:t>平行派工</w:t>
      </w:r>
      <w:r>
        <w:rPr>
          <w:rFonts w:ascii="微軟正黑體" w:eastAsia="微軟正黑體" w:hAnsi="微軟正黑體" w:hint="eastAsia"/>
          <w:lang w:eastAsia="zh-TW"/>
        </w:rPr>
        <w:t>預設畫面》，</w:t>
      </w:r>
      <w:r w:rsidR="007133C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轉出-執行作業單位</w:t>
      </w:r>
      <w:r w:rsidR="00E2217B" w:rsidRPr="002436BC">
        <w:rPr>
          <w:rFonts w:ascii="微軟正黑體" w:eastAsia="微軟正黑體" w:hAnsi="微軟正黑體" w:hint="eastAsia"/>
          <w:lang w:eastAsia="zh-TW"/>
        </w:rPr>
        <w:t>、</w:t>
      </w:r>
      <w:r w:rsidR="007133C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轉出-案件核保等級</w:t>
      </w:r>
      <w:r w:rsidR="00E2217B" w:rsidRPr="002436BC">
        <w:rPr>
          <w:rFonts w:ascii="微軟正黑體" w:eastAsia="微軟正黑體" w:hAnsi="微軟正黑體" w:hint="eastAsia"/>
          <w:lang w:eastAsia="zh-TW"/>
        </w:rPr>
        <w:t>、</w:t>
      </w:r>
      <w:r w:rsidR="007133C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轉入-執行作業單位</w:t>
      </w:r>
      <w:r w:rsidR="00E2217B">
        <w:rPr>
          <w:rFonts w:ascii="微軟正黑體" w:eastAsia="微軟正黑體" w:hAnsi="微軟正黑體" w:hint="eastAsia"/>
          <w:lang w:eastAsia="zh-TW"/>
        </w:rPr>
        <w:t>皆預設為請選擇</w:t>
      </w:r>
      <w:r w:rsidR="007133C0" w:rsidRPr="007133C0">
        <w:rPr>
          <w:rFonts w:ascii="微軟正黑體" w:eastAsia="微軟正黑體" w:hAnsi="微軟正黑體" w:hint="eastAsia"/>
          <w:lang w:eastAsia="zh-TW"/>
        </w:rPr>
        <w:t>，</w:t>
      </w:r>
      <w:r w:rsidR="007133C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件數</w:t>
      </w:r>
      <w:r w:rsidR="007133C0">
        <w:rPr>
          <w:rFonts w:ascii="微軟正黑體" w:eastAsia="微軟正黑體" w:hAnsi="微軟正黑體" w:hint="eastAsia"/>
          <w:lang w:eastAsia="zh-TW"/>
        </w:rPr>
        <w:t>預設為1</w:t>
      </w:r>
      <w:r w:rsidRPr="00782ABF">
        <w:rPr>
          <w:rFonts w:ascii="微軟正黑體" w:eastAsia="微軟正黑體" w:hAnsi="微軟正黑體" w:hint="eastAsia"/>
          <w:lang w:eastAsia="zh-TW"/>
        </w:rPr>
        <w:t>。</w:t>
      </w:r>
    </w:p>
    <w:tbl>
      <w:tblPr>
        <w:tblStyle w:val="af5"/>
        <w:tblW w:w="0" w:type="auto"/>
        <w:tblLook w:val="04A0"/>
      </w:tblPr>
      <w:tblGrid>
        <w:gridCol w:w="10116"/>
      </w:tblGrid>
      <w:tr w:rsidR="00991AFD" w:rsidRPr="004E3E1A" w:rsidTr="00991AFD">
        <w:tc>
          <w:tcPr>
            <w:tcW w:w="10116" w:type="dxa"/>
          </w:tcPr>
          <w:p w:rsidR="00991AFD" w:rsidRDefault="002422C6" w:rsidP="00991AFD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0150" cy="3002280"/>
                  <wp:effectExtent l="1905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0" cy="300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A5E" w:rsidRDefault="002422C6" w:rsidP="00991AFD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83960" cy="3964940"/>
                  <wp:effectExtent l="19050" t="0" r="254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960" cy="396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1A5E" w:rsidRPr="004E3E1A" w:rsidRDefault="002422C6" w:rsidP="00991AFD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76340" cy="3576955"/>
                  <wp:effectExtent l="1905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340" cy="357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AFD" w:rsidRPr="004E3E1A" w:rsidTr="00991AFD">
        <w:tc>
          <w:tcPr>
            <w:tcW w:w="10116" w:type="dxa"/>
          </w:tcPr>
          <w:p w:rsidR="00991AFD" w:rsidRPr="004E3E1A" w:rsidRDefault="00991AFD" w:rsidP="00991AFD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7133C0">
              <w:rPr>
                <w:rFonts w:ascii="微軟正黑體" w:eastAsia="微軟正黑體" w:hAnsi="微軟正黑體" w:hint="eastAsia"/>
                <w:lang w:eastAsia="zh-TW"/>
              </w:rPr>
              <w:t>平行派工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預設畫面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991AFD" w:rsidRPr="004832E3" w:rsidRDefault="00991AFD" w:rsidP="00991AFD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991AFD" w:rsidRDefault="007133C0" w:rsidP="00991AFD">
      <w:pPr>
        <w:pStyle w:val="ad"/>
        <w:jc w:val="left"/>
        <w:rPr>
          <w:rFonts w:ascii="微軟正黑體" w:eastAsia="微軟正黑體" w:hAnsi="微軟正黑體"/>
          <w:b/>
          <w:u w:val="single"/>
          <w:lang w:eastAsia="zh-TW"/>
        </w:rPr>
      </w:pPr>
      <w:r>
        <w:rPr>
          <w:rFonts w:ascii="微軟正黑體" w:eastAsia="微軟正黑體" w:hAnsi="微軟正黑體"/>
          <w:b/>
          <w:u w:val="single"/>
          <w:lang w:eastAsia="zh-TW"/>
        </w:rPr>
        <w:t>平行派工</w:t>
      </w:r>
      <w:r w:rsidR="00991AFD" w:rsidRPr="00941998">
        <w:rPr>
          <w:rFonts w:ascii="微軟正黑體" w:eastAsia="微軟正黑體" w:hAnsi="微軟正黑體" w:hint="eastAsia"/>
          <w:b/>
          <w:u w:val="single"/>
          <w:lang w:eastAsia="zh-TW"/>
        </w:rPr>
        <w:t>預設畫面</w:t>
      </w:r>
      <w:r w:rsidR="00991AFD">
        <w:rPr>
          <w:rFonts w:ascii="微軟正黑體" w:eastAsia="微軟正黑體" w:hAnsi="微軟正黑體" w:hint="eastAsia"/>
          <w:b/>
          <w:u w:val="single"/>
          <w:lang w:eastAsia="zh-TW"/>
        </w:rPr>
        <w:t>設計：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519"/>
        <w:gridCol w:w="1981"/>
        <w:gridCol w:w="1280"/>
        <w:gridCol w:w="708"/>
        <w:gridCol w:w="709"/>
        <w:gridCol w:w="4420"/>
      </w:tblGrid>
      <w:tr w:rsidR="00777CD1" w:rsidRPr="006E2879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6E2879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6E2879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6E2879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777CD1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777CD1">
              <w:rPr>
                <w:rFonts w:cs="Arial" w:hint="eastAsia"/>
                <w:sz w:val="18"/>
                <w:lang w:eastAsia="zh-TW"/>
              </w:rPr>
              <w:t>排序功能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777CD1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777CD1">
              <w:rPr>
                <w:rFonts w:cs="Arial" w:hint="eastAsia"/>
                <w:sz w:val="18"/>
                <w:lang w:eastAsia="zh-TW"/>
              </w:rPr>
              <w:t>位置對齊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77CD1" w:rsidRPr="006E2879" w:rsidRDefault="00777CD1" w:rsidP="00777CD1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777CD1" w:rsidRPr="00243AC8" w:rsidTr="00777CD1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777CD1" w:rsidRPr="004A4AD0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 xml:space="preserve">[ 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待取件處理核保照會-</w:t>
            </w: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查詢結果顯示區]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 xml:space="preserve"> </w:t>
            </w:r>
          </w:p>
        </w:tc>
      </w:tr>
      <w:tr w:rsidR="00777CD1" w:rsidRPr="00281A5E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4A4AD0" w:rsidRDefault="00777CD1" w:rsidP="00777CD1">
            <w:pPr>
              <w:pStyle w:val="TTableRow"/>
              <w:numPr>
                <w:ilvl w:val="0"/>
                <w:numId w:val="17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案件核保等級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281A5E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281A5E"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281A5E"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</w:t>
            </w:r>
            <w:r w:rsidRPr="00281A5E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等級代碼+</w:t>
            </w:r>
            <w:r w:rsidR="00F3157B">
              <w:rPr>
                <w:rFonts w:hAnsi="標楷體" w:hint="eastAsia"/>
                <w:lang w:eastAsia="zh-TW"/>
              </w:rPr>
              <w:t>-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F3157B" w:rsidRPr="005E02A3" w:rsidRDefault="00F3157B" w:rsidP="00777CD1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來源：核保等級設定：</w:t>
            </w:r>
          </w:p>
          <w:p w:rsidR="00777CD1" w:rsidRPr="005E02A3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1-</w:t>
            </w:r>
            <w:r w:rsidR="00777CD1" w:rsidRPr="005E02A3">
              <w:rPr>
                <w:rFonts w:ascii="微軟正黑體" w:eastAsia="微軟正黑體" w:hAnsi="微軟正黑體" w:cs="Arial" w:hint="eastAsia"/>
                <w:lang w:eastAsia="zh-TW"/>
              </w:rPr>
              <w:t>實習審核人員</w:t>
            </w:r>
          </w:p>
          <w:p w:rsidR="00777CD1" w:rsidRPr="005E02A3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2-</w:t>
            </w:r>
            <w:r w:rsidR="00777CD1" w:rsidRPr="005E02A3">
              <w:rPr>
                <w:rFonts w:ascii="微軟正黑體" w:eastAsia="微軟正黑體" w:hAnsi="微軟正黑體" w:cs="Arial" w:hint="eastAsia"/>
                <w:lang w:eastAsia="zh-TW"/>
              </w:rPr>
              <w:t>初級審核人員</w:t>
            </w:r>
          </w:p>
          <w:p w:rsidR="00777CD1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3-</w:t>
            </w:r>
            <w:r w:rsidR="00777CD1">
              <w:rPr>
                <w:rFonts w:ascii="微軟正黑體" w:eastAsia="微軟正黑體" w:hAnsi="微軟正黑體" w:cs="Arial" w:hint="eastAsia"/>
                <w:lang w:eastAsia="zh-TW"/>
              </w:rPr>
              <w:t>審核人員</w:t>
            </w:r>
          </w:p>
          <w:p w:rsidR="00777CD1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4-</w:t>
            </w:r>
            <w:r w:rsidR="00777CD1">
              <w:rPr>
                <w:rFonts w:ascii="微軟正黑體" w:eastAsia="微軟正黑體" w:hAnsi="微軟正黑體" w:cs="Arial" w:hint="eastAsia"/>
                <w:lang w:eastAsia="zh-TW"/>
              </w:rPr>
              <w:t>核保專員</w:t>
            </w:r>
          </w:p>
          <w:p w:rsidR="00777CD1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5-</w:t>
            </w:r>
            <w:r w:rsidR="00777CD1">
              <w:rPr>
                <w:rFonts w:ascii="微軟正黑體" w:eastAsia="微軟正黑體" w:hAnsi="微軟正黑體" w:cs="Arial" w:hint="eastAsia"/>
                <w:lang w:eastAsia="zh-TW"/>
              </w:rPr>
              <w:t>高級核保專員</w:t>
            </w:r>
          </w:p>
          <w:p w:rsidR="00777CD1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6-</w:t>
            </w:r>
            <w:del w:id="50" w:author="PruOneDesk User" w:date="2016-11-08T09:26:00Z">
              <w:r w:rsidR="00777CD1" w:rsidDel="003D375E">
                <w:rPr>
                  <w:rFonts w:ascii="微軟正黑體" w:eastAsia="微軟正黑體" w:hAnsi="微軟正黑體" w:cs="Arial" w:hint="eastAsia"/>
                  <w:lang w:eastAsia="zh-TW"/>
                </w:rPr>
                <w:delText>主任</w:delText>
              </w:r>
            </w:del>
            <w:ins w:id="51" w:author="PruOneDesk User" w:date="2016-11-08T09:26:00Z">
              <w:r w:rsidR="003D375E">
                <w:rPr>
                  <w:rFonts w:ascii="微軟正黑體" w:eastAsia="微軟正黑體" w:hAnsi="微軟正黑體" w:cs="Arial" w:hint="eastAsia"/>
                  <w:lang w:eastAsia="zh-TW"/>
                </w:rPr>
                <w:t>特高級</w:t>
              </w:r>
            </w:ins>
            <w:r w:rsidR="00777CD1">
              <w:rPr>
                <w:rFonts w:ascii="微軟正黑體" w:eastAsia="微軟正黑體" w:hAnsi="微軟正黑體" w:cs="Arial" w:hint="eastAsia"/>
                <w:lang w:eastAsia="zh-TW"/>
              </w:rPr>
              <w:t>核保專員</w:t>
            </w:r>
          </w:p>
          <w:p w:rsidR="00777CD1" w:rsidRPr="00495555" w:rsidRDefault="00F3157B" w:rsidP="00F3157B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7-</w:t>
            </w:r>
            <w:r w:rsidR="00777CD1">
              <w:rPr>
                <w:rFonts w:ascii="微軟正黑體" w:eastAsia="微軟正黑體" w:hAnsi="微軟正黑體" w:cs="Arial" w:hint="eastAsia"/>
                <w:lang w:eastAsia="zh-TW"/>
              </w:rPr>
              <w:t>總公司核保員</w:t>
            </w:r>
          </w:p>
        </w:tc>
      </w:tr>
      <w:tr w:rsidR="00777CD1" w:rsidRPr="00281A5E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4A4AD0" w:rsidRDefault="00777CD1" w:rsidP="00777CD1">
            <w:pPr>
              <w:pStyle w:val="TTableRow"/>
              <w:numPr>
                <w:ilvl w:val="0"/>
                <w:numId w:val="17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執行作業單位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 w:rsidR="00F3157B">
              <w:rPr>
                <w:rFonts w:ascii="微軟正黑體" w:eastAsia="微軟正黑體" w:hAnsi="微軟正黑體" w:cs="Arial" w:hint="eastAsia"/>
                <w:lang w:eastAsia="zh-TW"/>
              </w:rPr>
              <w:t>執行作業單位(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服務區</w:t>
            </w:r>
            <w:r w:rsidR="00F3157B">
              <w:rPr>
                <w:rFonts w:ascii="微軟正黑體" w:eastAsia="微軟正黑體" w:hAnsi="微軟正黑體" w:cs="Arial" w:hint="eastAsia"/>
                <w:lang w:eastAsia="zh-TW"/>
              </w:rPr>
              <w:t>)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中文名稱</w:t>
            </w:r>
          </w:p>
          <w:p w:rsidR="00F3157B" w:rsidRDefault="00F3157B" w:rsidP="00F3157B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  <w:r w:rsidRPr="00495555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舉例說明：台中</w:t>
            </w:r>
          </w:p>
          <w:p w:rsidR="00777CD1" w:rsidRPr="005E02A3" w:rsidRDefault="00F3157B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來源：</w:t>
            </w:r>
            <w:r w:rsidR="005E02A3" w:rsidRPr="00C77192">
              <w:rPr>
                <w:rFonts w:ascii="微軟正黑體" w:eastAsia="微軟正黑體" w:hAnsi="微軟正黑體" w:cs="Arial" w:hint="eastAsia"/>
                <w:lang w:eastAsia="zh-TW"/>
              </w:rPr>
              <w:t>案件管理系統參數設定(Code Table)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；參照現行AS400資料</w:t>
            </w:r>
            <w:r w:rsidR="005E02A3" w:rsidRPr="005E02A3">
              <w:rPr>
                <w:rFonts w:ascii="微軟正黑體" w:eastAsia="微軟正黑體" w:hAnsi="微軟正黑體" w:cs="Arial"/>
                <w:lang w:eastAsia="zh-TW"/>
              </w:rPr>
              <w:t>TZ062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</w:tc>
      </w:tr>
      <w:tr w:rsidR="00777CD1" w:rsidRPr="00281A5E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4A4AD0" w:rsidRDefault="00777CD1" w:rsidP="00777CD1">
            <w:pPr>
              <w:pStyle w:val="TTableRow"/>
              <w:numPr>
                <w:ilvl w:val="0"/>
                <w:numId w:val="17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13648F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13648F"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  <w:t>待取件處理核保照</w:t>
            </w:r>
            <w:r w:rsidRPr="0013648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會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件數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數字顯示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靠右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計算公式：依照各執行作業單位及各案件核保等級進行件數加總</w:t>
            </w:r>
            <w:r w:rsidR="00F3157B"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  <w:p w:rsidR="000611D4" w:rsidRPr="000611D4" w:rsidRDefault="000611D4" w:rsidP="000611D4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若</w:t>
            </w:r>
            <w:r w:rsidRPr="000611D4">
              <w:rPr>
                <w:rFonts w:ascii="微軟正黑體" w:eastAsia="微軟正黑體" w:hAnsi="微軟正黑體" w:cs="Arial" w:hint="eastAsia"/>
                <w:lang w:eastAsia="zh-TW"/>
              </w:rPr>
              <w:t>執行作業單位中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無對應</w:t>
            </w:r>
            <w:r w:rsidRPr="000611D4">
              <w:rPr>
                <w:rFonts w:ascii="微軟正黑體" w:eastAsia="微軟正黑體" w:hAnsi="微軟正黑體" w:cs="Arial" w:hint="eastAsia"/>
                <w:lang w:eastAsia="zh-TW"/>
              </w:rPr>
              <w:t>存在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的</w:t>
            </w:r>
            <w:r w:rsidRPr="000611D4">
              <w:rPr>
                <w:rFonts w:ascii="微軟正黑體" w:eastAsia="微軟正黑體" w:hAnsi="微軟正黑體" w:cs="Arial" w:hint="eastAsia"/>
                <w:lang w:eastAsia="zh-TW"/>
              </w:rPr>
              <w:t>案件核保等級，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將以--進行</w:t>
            </w:r>
            <w:r w:rsidRPr="000611D4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；現行僅有總公司存在案件核保等級7，故執行作業單位：台中對應至案件核保等級7為--顯示。</w:t>
            </w:r>
          </w:p>
          <w:p w:rsidR="00F3157B" w:rsidRPr="000611D4" w:rsidRDefault="00F3157B" w:rsidP="000611D4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千分位(,)顯示。</w:t>
            </w:r>
          </w:p>
        </w:tc>
      </w:tr>
      <w:tr w:rsidR="00777CD1" w:rsidRPr="00281A5E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4A4AD0" w:rsidRDefault="00777CD1" w:rsidP="00777CD1">
            <w:pPr>
              <w:pStyle w:val="TTableRow"/>
              <w:numPr>
                <w:ilvl w:val="0"/>
                <w:numId w:val="17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小計-</w:t>
            </w:r>
            <w:r w:rsidRPr="0013648F"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  <w:t>待取件處理核保照會件</w:t>
            </w:r>
            <w:r w:rsidRPr="0013648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數字顯示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Default="00777CD1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CD1" w:rsidRPr="00281A5E" w:rsidRDefault="00777CD1" w:rsidP="00777CD1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計算公式：依照各執行作業單位進行件數加總</w:t>
            </w:r>
            <w:r w:rsidR="00081972"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</w:tc>
      </w:tr>
      <w:tr w:rsidR="00081972" w:rsidRPr="00281A5E" w:rsidTr="00777CD1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777CD1">
            <w:pPr>
              <w:pStyle w:val="TTableRow"/>
              <w:numPr>
                <w:ilvl w:val="0"/>
                <w:numId w:val="17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Default="00081972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合計-總件數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Default="00081972" w:rsidP="00777CD1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數字顯示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281A5E" w:rsidRDefault="00081972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Default="00081972" w:rsidP="00777CD1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置中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281A5E" w:rsidRDefault="00081972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計算公式：所有待取件處理核保照會件數加總。</w:t>
            </w:r>
          </w:p>
        </w:tc>
      </w:tr>
      <w:tr w:rsidR="00081972" w:rsidRPr="006E2879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長度限制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是否必填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81972" w:rsidRPr="006E2879" w:rsidRDefault="00081972" w:rsidP="00991AFD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081972" w:rsidRPr="00243AC8" w:rsidTr="00777CD1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081972" w:rsidRPr="00B94E39" w:rsidRDefault="00081972" w:rsidP="00F3157B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B94E39"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進行跨區分派操作區</w:t>
            </w:r>
            <w:r w:rsidRPr="00B94E39">
              <w:rPr>
                <w:rFonts w:ascii="微軟正黑體" w:eastAsia="微軟正黑體" w:hAnsi="微軟正黑體" w:hint="eastAsia"/>
              </w:rPr>
              <w:t>]</w:t>
            </w:r>
          </w:p>
        </w:tc>
      </w:tr>
      <w:tr w:rsidR="00FE796B" w:rsidRPr="00243AC8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4A4AD0" w:rsidRDefault="00FE796B" w:rsidP="003D5BD2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轉出-執行作業單位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BD6685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C77192" w:rsidRDefault="00FE796B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 w:rsidR="00C20EA5" w:rsidRPr="00C77192">
              <w:rPr>
                <w:rFonts w:ascii="微軟正黑體" w:eastAsia="微軟正黑體" w:hAnsi="微軟正黑體" w:cs="Arial" w:hint="eastAsia"/>
                <w:lang w:eastAsia="zh-TW"/>
              </w:rPr>
              <w:t>執行作業單位(服務區)中文名稱</w:t>
            </w:r>
          </w:p>
          <w:p w:rsidR="00FE796B" w:rsidRPr="00C77192" w:rsidRDefault="00FE796B" w:rsidP="005E02A3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</w:t>
            </w:r>
            <w:r w:rsidR="00033B71" w:rsidRPr="00C7719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台中</w:t>
            </w:r>
          </w:p>
          <w:p w:rsidR="00FE796B" w:rsidRPr="00C77192" w:rsidRDefault="00FE796B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來源：</w:t>
            </w:r>
            <w:r w:rsidR="00033B71" w:rsidRPr="00C77192">
              <w:rPr>
                <w:rFonts w:ascii="微軟正黑體" w:eastAsia="微軟正黑體" w:hAnsi="微軟正黑體" w:cs="Arial" w:hint="eastAsia"/>
                <w:lang w:eastAsia="zh-TW"/>
              </w:rPr>
              <w:t>案件管理系統參數</w:t>
            </w:r>
            <w:r w:rsidR="00C77192" w:rsidRPr="00C77192">
              <w:rPr>
                <w:rFonts w:ascii="微軟正黑體" w:eastAsia="微軟正黑體" w:hAnsi="微軟正黑體" w:cs="Arial" w:hint="eastAsia"/>
                <w:lang w:eastAsia="zh-TW"/>
              </w:rPr>
              <w:t>設定</w:t>
            </w:r>
            <w:r w:rsidR="00033B71" w:rsidRPr="00C77192">
              <w:rPr>
                <w:rFonts w:ascii="微軟正黑體" w:eastAsia="微軟正黑體" w:hAnsi="微軟正黑體" w:cs="Arial" w:hint="eastAsia"/>
                <w:lang w:eastAsia="zh-TW"/>
              </w:rPr>
              <w:t>(Code Table)</w:t>
            </w:r>
            <w:r w:rsidR="00C77192" w:rsidRPr="00C77192">
              <w:rPr>
                <w:rFonts w:ascii="微軟正黑體" w:eastAsia="微軟正黑體" w:hAnsi="微軟正黑體" w:cs="Arial" w:hint="eastAsia"/>
                <w:lang w:eastAsia="zh-TW"/>
              </w:rPr>
              <w:t>，可透過URDC進行調整；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參照現行AS400資料</w:t>
            </w:r>
            <w:r w:rsidR="005E02A3" w:rsidRPr="005E02A3">
              <w:rPr>
                <w:rFonts w:ascii="微軟正黑體" w:eastAsia="微軟正黑體" w:hAnsi="微軟正黑體" w:cs="Arial"/>
                <w:lang w:eastAsia="zh-TW"/>
              </w:rPr>
              <w:t>TZ062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  <w:p w:rsidR="00FE796B" w:rsidRPr="004E0495" w:rsidRDefault="00FE796B" w:rsidP="005E02A3">
            <w:pPr>
              <w:pStyle w:val="afd"/>
              <w:widowControl w:val="0"/>
              <w:numPr>
                <w:ilvl w:val="0"/>
                <w:numId w:val="7"/>
              </w:numPr>
              <w:spacing w:line="0" w:lineRule="atLeast"/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預設為請選擇。</w:t>
            </w:r>
          </w:p>
        </w:tc>
      </w:tr>
      <w:tr w:rsidR="00FE796B" w:rsidRPr="00243AC8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4A4AD0" w:rsidRDefault="00FE796B" w:rsidP="003D5BD2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轉出-案件核保等級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BD6685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DC2F75"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等級</w:t>
            </w:r>
            <w:r w:rsidRPr="00DC2F75">
              <w:rPr>
                <w:rFonts w:ascii="微軟正黑體" w:eastAsia="微軟正黑體" w:hAnsi="微軟正黑體" w:cs="Arial" w:hint="eastAsia"/>
                <w:lang w:eastAsia="zh-TW"/>
              </w:rPr>
              <w:t>代碼</w:t>
            </w:r>
            <w:r w:rsidRPr="00DC2F75">
              <w:rPr>
                <w:rFonts w:ascii="微軟正黑體" w:eastAsia="微軟正黑體" w:hAnsi="微軟正黑體" w:hint="eastAsia"/>
                <w:lang w:eastAsia="zh-TW"/>
              </w:rPr>
              <w:t>+</w:t>
            </w:r>
            <w:r w:rsidRPr="00DC2F75">
              <w:rPr>
                <w:rFonts w:hAnsi="標楷體"/>
                <w:lang w:eastAsia="zh-TW"/>
              </w:rPr>
              <w:t>△</w:t>
            </w:r>
            <w:r w:rsidRPr="00DC2F75">
              <w:rPr>
                <w:rFonts w:ascii="微軟正黑體" w:eastAsia="微軟正黑體" w:hAnsi="微軟正黑體" w:hint="eastAsia"/>
                <w:lang w:eastAsia="zh-TW"/>
              </w:rPr>
              <w:t>+中文名稱</w:t>
            </w:r>
          </w:p>
          <w:p w:rsidR="00FE796B" w:rsidRDefault="00FE796B" w:rsidP="005E02A3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DC2F75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</w:t>
            </w:r>
            <w:r w:rsidRPr="00970BB2">
              <w:rPr>
                <w:rFonts w:ascii="微軟正黑體" w:eastAsia="微軟正黑體" w:hAnsi="微軟正黑體" w:cs="Arial"/>
                <w:color w:val="0000FF"/>
                <w:lang w:eastAsia="zh-TW"/>
              </w:rPr>
              <w:t>1 實習審核人員</w:t>
            </w:r>
          </w:p>
          <w:p w:rsidR="00FE796B" w:rsidRDefault="00FE796B" w:rsidP="005E02A3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來源：</w:t>
            </w:r>
            <w:r w:rsidR="00E97C39" w:rsidRPr="005E02A3">
              <w:rPr>
                <w:rFonts w:ascii="微軟正黑體" w:eastAsia="微軟正黑體" w:hAnsi="微軟正黑體" w:cs="Arial" w:hint="eastAsia"/>
                <w:lang w:eastAsia="zh-TW"/>
              </w:rPr>
              <w:t>核保等級設定：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1 實習審核人員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2 初級審核人員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3 審核人員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4 核保專員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5 高級核保專員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 xml:space="preserve">6 </w:t>
            </w:r>
            <w:del w:id="52" w:author="PruOneDesk User" w:date="2016-11-08T09:26:00Z">
              <w:r w:rsidRPr="00970BB2" w:rsidDel="003D375E">
                <w:rPr>
                  <w:rFonts w:ascii="微軟正黑體" w:eastAsia="微軟正黑體" w:hAnsi="微軟正黑體" w:cs="Arial"/>
                  <w:lang w:eastAsia="zh-TW"/>
                </w:rPr>
                <w:delText>主任</w:delText>
              </w:r>
            </w:del>
            <w:ins w:id="53" w:author="PruOneDesk User" w:date="2016-11-08T09:26:00Z">
              <w:r w:rsidR="003D375E">
                <w:rPr>
                  <w:rFonts w:ascii="微軟正黑體" w:eastAsia="微軟正黑體" w:hAnsi="微軟正黑體" w:cs="Arial"/>
                  <w:lang w:eastAsia="zh-TW"/>
                </w:rPr>
                <w:t>特高級</w:t>
              </w:r>
            </w:ins>
            <w:r w:rsidRPr="00970BB2">
              <w:rPr>
                <w:rFonts w:ascii="微軟正黑體" w:eastAsia="微軟正黑體" w:hAnsi="微軟正黑體" w:cs="Arial"/>
                <w:lang w:eastAsia="zh-TW"/>
              </w:rPr>
              <w:t>核保專員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970BB2">
              <w:rPr>
                <w:rFonts w:ascii="微軟正黑體" w:eastAsia="微軟正黑體" w:hAnsi="微軟正黑體" w:cs="Arial"/>
                <w:lang w:eastAsia="zh-TW"/>
              </w:rPr>
              <w:t>7 總公司核保員</w:t>
            </w:r>
          </w:p>
          <w:p w:rsidR="00FE796B" w:rsidRPr="004E0495" w:rsidRDefault="00FE796B" w:rsidP="005E02A3">
            <w:pPr>
              <w:pStyle w:val="afd"/>
              <w:widowControl w:val="0"/>
              <w:numPr>
                <w:ilvl w:val="0"/>
                <w:numId w:val="7"/>
              </w:numPr>
              <w:spacing w:line="0" w:lineRule="atLeast"/>
              <w:ind w:leftChars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預設為請選擇。</w:t>
            </w:r>
          </w:p>
        </w:tc>
      </w:tr>
      <w:tr w:rsidR="00FE796B" w:rsidRPr="00243AC8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4A4AD0" w:rsidRDefault="00FE796B" w:rsidP="003D5BD2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C26605" w:rsidP="005E02A3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轉入</w:t>
            </w:r>
            <w:r w:rsidR="00FE796B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-執行作業單位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96B" w:rsidRPr="00BD6685" w:rsidRDefault="00FE796B" w:rsidP="005E02A3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192" w:rsidRPr="00C77192" w:rsidRDefault="00C77192" w:rsidP="00C77192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格式：執行作業單位(服務區)中文名稱</w:t>
            </w:r>
          </w:p>
          <w:p w:rsidR="00C77192" w:rsidRPr="00C77192" w:rsidRDefault="00C77192" w:rsidP="00C77192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舉例說明：</w:t>
            </w:r>
            <w:r w:rsidR="002566EB">
              <w:rPr>
                <w:rFonts w:ascii="微軟正黑體" w:eastAsia="微軟正黑體" w:hAnsi="微軟正黑體" w:cs="Arial" w:hint="eastAsia"/>
                <w:color w:val="0000FF"/>
                <w:lang w:eastAsia="zh-TW"/>
              </w:rPr>
              <w:t>總公司</w:t>
            </w:r>
          </w:p>
          <w:p w:rsidR="00C77192" w:rsidRPr="00C77192" w:rsidRDefault="00C77192" w:rsidP="00C77192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來源：案件管理系統參數設定(Code Table)，可透過URDC進行調整；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參照現行AS400資料</w:t>
            </w:r>
            <w:r w:rsidR="005E02A3" w:rsidRPr="005E02A3">
              <w:rPr>
                <w:rFonts w:ascii="微軟正黑體" w:eastAsia="微軟正黑體" w:hAnsi="微軟正黑體" w:cs="Arial"/>
                <w:lang w:eastAsia="zh-TW"/>
              </w:rPr>
              <w:t>TZ062</w:t>
            </w:r>
            <w:r w:rsidR="005E02A3"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  <w:p w:rsidR="00FE796B" w:rsidRPr="004E0495" w:rsidRDefault="00C77192" w:rsidP="00C77192">
            <w:pPr>
              <w:pStyle w:val="afd"/>
              <w:widowControl w:val="0"/>
              <w:numPr>
                <w:ilvl w:val="0"/>
                <w:numId w:val="7"/>
              </w:numPr>
              <w:spacing w:line="0" w:lineRule="atLeast"/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C77192">
              <w:rPr>
                <w:rFonts w:ascii="微軟正黑體" w:eastAsia="微軟正黑體" w:hAnsi="微軟正黑體" w:cs="Arial" w:hint="eastAsia"/>
                <w:lang w:eastAsia="zh-TW"/>
              </w:rPr>
              <w:t>預設為請選擇。</w:t>
            </w:r>
          </w:p>
        </w:tc>
      </w:tr>
      <w:tr w:rsidR="00081972" w:rsidRPr="00243AC8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3D5BD2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Default="00FE796B" w:rsidP="00505FF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件數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DF365B" w:rsidRDefault="00081972" w:rsidP="005D2DE9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數字輸入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6509D7" w:rsidRDefault="005E02A3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無限制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BD6685" w:rsidRDefault="00FE796B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Default="00081972" w:rsidP="003D5BD2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數字輸入格式說明：</w:t>
            </w:r>
          </w:p>
          <w:p w:rsidR="00081972" w:rsidRDefault="00081972" w:rsidP="007B7907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只允許輸入正整數；</w:t>
            </w:r>
            <w:r w:rsidR="007B7907">
              <w:rPr>
                <w:rFonts w:ascii="微軟正黑體" w:eastAsia="微軟正黑體" w:hAnsi="微軟正黑體" w:cs="Arial"/>
                <w:lang w:eastAsia="zh-TW"/>
              </w:rPr>
              <w:t xml:space="preserve"> </w:t>
            </w:r>
          </w:p>
          <w:p w:rsidR="00081972" w:rsidRDefault="00081972" w:rsidP="003D5BD2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千分位(,)顯示。</w:t>
            </w:r>
          </w:p>
          <w:p w:rsidR="00081972" w:rsidRDefault="00081972" w:rsidP="003D5BD2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預設</w:t>
            </w:r>
            <w:r w:rsidR="007B7907">
              <w:rPr>
                <w:rFonts w:ascii="微軟正黑體" w:eastAsia="微軟正黑體" w:hAnsi="微軟正黑體" w:cs="Arial" w:hint="eastAsia"/>
                <w:lang w:eastAsia="zh-TW"/>
              </w:rPr>
              <w:t>為1</w:t>
            </w:r>
            <w:r w:rsidR="001E3578">
              <w:rPr>
                <w:rFonts w:ascii="微軟正黑體" w:eastAsia="微軟正黑體" w:hAnsi="微軟正黑體" w:cs="Arial" w:hint="eastAsia"/>
                <w:lang w:eastAsia="zh-TW"/>
              </w:rPr>
              <w:t>(=下限)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  <w:p w:rsidR="007B7907" w:rsidRDefault="007B7907" w:rsidP="003D5BD2">
            <w:pPr>
              <w:pStyle w:val="TTableRow"/>
              <w:numPr>
                <w:ilvl w:val="1"/>
                <w:numId w:val="10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上限為</w:t>
            </w:r>
            <w:r w:rsidRPr="007B790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轉出-執行作業單位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對應</w:t>
            </w:r>
            <w:r w:rsidRPr="007B790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轉出-案件核保等級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的待取件處理核保照會件數。</w:t>
            </w:r>
          </w:p>
        </w:tc>
      </w:tr>
      <w:tr w:rsidR="00081972" w:rsidRPr="00243AC8" w:rsidTr="00991AF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3D5BD2">
            <w:pPr>
              <w:pStyle w:val="TTableRow"/>
              <w:numPr>
                <w:ilvl w:val="0"/>
                <w:numId w:val="14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991AFD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轉派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991AFD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991AFD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991AFD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972" w:rsidRPr="004A4AD0" w:rsidRDefault="00081972" w:rsidP="00991AFD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</w:tbl>
    <w:p w:rsidR="00991AFD" w:rsidRDefault="00991AFD" w:rsidP="00991AFD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991AFD" w:rsidRDefault="00991AFD" w:rsidP="00991AFD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</w:t>
      </w:r>
      <w:r w:rsidR="00777CD1">
        <w:rPr>
          <w:rFonts w:ascii="微軟正黑體" w:eastAsia="微軟正黑體" w:hAnsi="微軟正黑體" w:hint="eastAsia"/>
          <w:lang w:eastAsia="zh-TW"/>
        </w:rPr>
        <w:t>轉派</w:t>
      </w:r>
    </w:p>
    <w:p w:rsidR="00991AFD" w:rsidRPr="000245F4" w:rsidRDefault="005E02A3" w:rsidP="003D5BD2">
      <w:pPr>
        <w:pStyle w:val="afd"/>
        <w:widowControl w:val="0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總公司保單規劃人員</w:t>
      </w:r>
      <w:r w:rsidR="00991AFD" w:rsidRPr="00516595">
        <w:rPr>
          <w:rFonts w:ascii="微軟正黑體" w:eastAsia="微軟正黑體" w:hAnsi="微軟正黑體" w:hint="eastAsia"/>
          <w:lang w:val="en-US" w:eastAsia="zh-TW"/>
        </w:rPr>
        <w:t>：</w:t>
      </w:r>
      <w:r w:rsidR="00991AFD">
        <w:rPr>
          <w:rFonts w:ascii="微軟正黑體" w:eastAsia="微軟正黑體" w:hAnsi="微軟正黑體" w:hint="eastAsia"/>
          <w:lang w:val="en-US" w:eastAsia="zh-TW"/>
        </w:rPr>
        <w:t>可於《</w:t>
      </w:r>
      <w:r w:rsidR="007133C0">
        <w:rPr>
          <w:rFonts w:ascii="微軟正黑體" w:eastAsia="微軟正黑體" w:hAnsi="微軟正黑體" w:hint="eastAsia"/>
          <w:lang w:val="en-US" w:eastAsia="zh-TW"/>
        </w:rPr>
        <w:t>平行派工</w:t>
      </w:r>
      <w:r w:rsidR="00991AFD">
        <w:rPr>
          <w:rFonts w:ascii="微軟正黑體" w:eastAsia="微軟正黑體" w:hAnsi="微軟正黑體" w:hint="eastAsia"/>
          <w:lang w:val="en-US" w:eastAsia="zh-TW"/>
        </w:rPr>
        <w:t>預設</w:t>
      </w:r>
      <w:r w:rsidR="00991AFD" w:rsidRPr="004E3E1A">
        <w:rPr>
          <w:rFonts w:ascii="微軟正黑體" w:eastAsia="微軟正黑體" w:hAnsi="微軟正黑體" w:hint="eastAsia"/>
          <w:lang w:val="en-US" w:eastAsia="zh-TW"/>
        </w:rPr>
        <w:t>畫面》</w:t>
      </w:r>
      <w:r w:rsidR="00991AFD">
        <w:rPr>
          <w:rFonts w:ascii="微軟正黑體" w:eastAsia="微軟正黑體" w:hAnsi="微軟正黑體" w:hint="eastAsia"/>
          <w:lang w:val="en-US" w:eastAsia="zh-TW"/>
        </w:rPr>
        <w:t>進行</w:t>
      </w:r>
      <w:r w:rsidR="00CE66BD">
        <w:rPr>
          <w:rFonts w:ascii="微軟正黑體" w:eastAsia="微軟正黑體" w:hAnsi="微軟正黑體" w:hint="eastAsia"/>
          <w:lang w:val="en-US" w:eastAsia="zh-TW"/>
        </w:rPr>
        <w:t>新契約申請</w:t>
      </w:r>
      <w:r w:rsidR="00777CD1">
        <w:rPr>
          <w:rFonts w:ascii="微軟正黑體" w:eastAsia="微軟正黑體" w:hAnsi="微軟正黑體" w:hint="eastAsia"/>
          <w:lang w:val="en-US" w:eastAsia="zh-TW"/>
        </w:rPr>
        <w:t>處理核保照會案件資料轉派(跨區分派)</w:t>
      </w:r>
      <w:r w:rsidR="00FE796B">
        <w:rPr>
          <w:rFonts w:ascii="微軟正黑體" w:eastAsia="微軟正黑體" w:hAnsi="微軟正黑體" w:hint="eastAsia"/>
          <w:lang w:val="en-US" w:eastAsia="zh-TW"/>
        </w:rPr>
        <w:t>，輸入設定資料後點選</w:t>
      </w:r>
      <w:r w:rsidR="00FE796B" w:rsidRPr="00FE796B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轉派</w:t>
      </w:r>
      <w:r w:rsidR="00FE796B">
        <w:rPr>
          <w:rFonts w:ascii="微軟正黑體" w:eastAsia="微軟正黑體" w:hAnsi="微軟正黑體" w:hint="eastAsia"/>
          <w:lang w:val="en-US" w:eastAsia="zh-TW"/>
        </w:rPr>
        <w:t>按鍵</w:t>
      </w:r>
      <w:r w:rsidR="00991AFD">
        <w:rPr>
          <w:rFonts w:ascii="微軟正黑體" w:eastAsia="微軟正黑體" w:hAnsi="微軟正黑體" w:hint="eastAsia"/>
          <w:lang w:val="en-US" w:eastAsia="zh-TW"/>
        </w:rPr>
        <w:t>。</w:t>
      </w:r>
    </w:p>
    <w:p w:rsidR="00991AFD" w:rsidRPr="00223C46" w:rsidRDefault="00991AFD" w:rsidP="00223C46">
      <w:pPr>
        <w:pStyle w:val="afd"/>
        <w:numPr>
          <w:ilvl w:val="0"/>
          <w:numId w:val="13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223C46">
        <w:rPr>
          <w:rFonts w:ascii="微軟正黑體" w:eastAsia="微軟正黑體" w:hAnsi="微軟正黑體" w:hint="eastAsia"/>
          <w:lang w:val="en-US" w:eastAsia="zh-TW"/>
        </w:rPr>
        <w:t>系統(e-Portal)：</w:t>
      </w:r>
      <w:r w:rsidR="004130A4">
        <w:rPr>
          <w:rFonts w:ascii="微軟正黑體" w:eastAsia="微軟正黑體" w:hAnsi="微軟正黑體" w:hint="eastAsia"/>
          <w:lang w:val="en-US" w:eastAsia="zh-TW"/>
        </w:rPr>
        <w:t>系統</w:t>
      </w:r>
      <w:r w:rsidR="008C45A2">
        <w:rPr>
          <w:rFonts w:ascii="微軟正黑體" w:eastAsia="微軟正黑體" w:hAnsi="微軟正黑體" w:hint="eastAsia"/>
          <w:lang w:val="en-US" w:eastAsia="zh-TW"/>
        </w:rPr>
        <w:t>第一步</w:t>
      </w:r>
      <w:r w:rsidR="00223C46" w:rsidRPr="00223C46">
        <w:rPr>
          <w:rFonts w:ascii="微軟正黑體" w:eastAsia="微軟正黑體" w:hAnsi="微軟正黑體" w:hint="eastAsia"/>
          <w:lang w:val="en-US" w:eastAsia="zh-TW"/>
        </w:rPr>
        <w:t>進行以下檢核判斷</w:t>
      </w:r>
      <w:r w:rsidR="00223C46">
        <w:rPr>
          <w:rFonts w:ascii="微軟正黑體" w:eastAsia="微軟正黑體" w:hAnsi="微軟正黑體" w:hint="eastAsia"/>
          <w:lang w:val="en-US" w:eastAsia="zh-TW"/>
        </w:rPr>
        <w:t>：</w:t>
      </w:r>
    </w:p>
    <w:tbl>
      <w:tblPr>
        <w:tblW w:w="96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519"/>
        <w:gridCol w:w="1981"/>
        <w:gridCol w:w="2570"/>
        <w:gridCol w:w="720"/>
        <w:gridCol w:w="3827"/>
      </w:tblGrid>
      <w:tr w:rsidR="00991AFD" w:rsidRPr="006E2879" w:rsidTr="00A7037D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91AFD" w:rsidRPr="006E2879" w:rsidRDefault="00991AFD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91AFD" w:rsidRPr="006E2879" w:rsidRDefault="00991AFD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91AFD" w:rsidRPr="006E2879" w:rsidRDefault="00991AFD" w:rsidP="00991AFD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CB0253">
              <w:rPr>
                <w:rFonts w:cs="Arial" w:hint="eastAsia"/>
                <w:sz w:val="18"/>
                <w:lang w:eastAsia="zh-TW"/>
              </w:rPr>
              <w:t>錯誤狀況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91AFD" w:rsidRPr="006E2879" w:rsidRDefault="00991AFD" w:rsidP="00991AFD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>
              <w:rPr>
                <w:rFonts w:cs="Arial" w:hint="eastAsia"/>
                <w:sz w:val="18"/>
                <w:lang w:eastAsia="zh-TW"/>
              </w:rPr>
              <w:t>檢核時機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91AFD" w:rsidRPr="006E2879" w:rsidRDefault="00991AFD" w:rsidP="00991AFD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錯誤訊息</w:t>
            </w:r>
          </w:p>
        </w:tc>
      </w:tr>
      <w:tr w:rsidR="00505FF2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F2" w:rsidRPr="004A4AD0" w:rsidRDefault="00505FF2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F2" w:rsidRDefault="00857CB8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轉出-執行作業單位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F2" w:rsidRDefault="00857CB8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未選擇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F2" w:rsidRPr="00D6215E" w:rsidRDefault="00857CB8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FF2" w:rsidRDefault="00857CB8" w:rsidP="005D2DE9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轉出-執行作業單位</w:t>
            </w:r>
            <w:r w:rsidR="00505FF2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：驗證錯誤：下拉選單必須有值。</w:t>
            </w:r>
          </w:p>
        </w:tc>
      </w:tr>
      <w:tr w:rsidR="00C96D14" w:rsidRPr="00243AC8" w:rsidTr="00757F98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96D14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轉出-案件核保等級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未選擇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D6215E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轉出-案件核保等級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：驗證錯誤：下拉選單必須有值。</w:t>
            </w:r>
          </w:p>
        </w:tc>
      </w:tr>
      <w:tr w:rsidR="00C96D14" w:rsidRPr="00243AC8" w:rsidTr="00BB5983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6D14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轉出-執行作業單位</w:t>
            </w:r>
            <w:r w:rsidRPr="005A3E70">
              <w:rPr>
                <w:rFonts w:ascii="微軟正黑體" w:eastAsia="微軟正黑體" w:hAnsi="微軟正黑體" w:cs="Arial" w:hint="eastAsia"/>
                <w:lang w:eastAsia="zh-TW"/>
              </w:rPr>
              <w:t>本身無該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案件核保等級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857CB8" w:rsidRDefault="00C96D14" w:rsidP="005A3E70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轉出-</w:t>
            </w: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案件核保等級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：驗證錯誤：轉出-執行作業單位無對應存在該案件核保等級。</w:t>
            </w:r>
          </w:p>
        </w:tc>
      </w:tr>
      <w:tr w:rsidR="00C96D14" w:rsidRPr="00243AC8" w:rsidTr="00757F98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B77347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超過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轉入-執行作業單位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的案件核保等級上限</w:t>
            </w:r>
          </w:p>
          <w:p w:rsidR="00C96D14" w:rsidRDefault="00C96D14" w:rsidP="00B77347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(台中最高到6，總公司到7，所以總公司的7不能平行轉給台中)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B77347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857CB8" w:rsidRDefault="00C96D14" w:rsidP="00C96D14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轉出-</w:t>
            </w: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案件核保等級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：驗證錯誤：超過轉入-執行作業單位的案件核保等級上限。</w:t>
            </w:r>
          </w:p>
        </w:tc>
      </w:tr>
      <w:tr w:rsidR="00C96D14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96D14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轉入-執行作業單位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未選擇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轉入-執行作業單位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：驗證錯誤：下拉選單必須有值。</w:t>
            </w:r>
          </w:p>
        </w:tc>
      </w:tr>
      <w:tr w:rsidR="00C96D14" w:rsidRPr="00243AC8" w:rsidTr="00276953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6D14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等於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轉出-執行作業單位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857CB8" w:rsidRDefault="00C96D14" w:rsidP="005D2DE9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857CB8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轉入-執行作業單位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：驗證錯誤：不可等於</w:t>
            </w:r>
            <w:r w:rsidRPr="00A7037D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轉出-執行作業單位</w:t>
            </w:r>
            <w:r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。</w:t>
            </w:r>
          </w:p>
        </w:tc>
      </w:tr>
      <w:tr w:rsidR="00C96D14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96D14" w:rsidRPr="005E02A3" w:rsidRDefault="00C96D14" w:rsidP="00505FF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件數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空白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5E02A3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件數：驗證錯誤：必須有值。</w:t>
            </w:r>
          </w:p>
        </w:tc>
      </w:tr>
      <w:tr w:rsidR="00C96D14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6D14" w:rsidRPr="005E02A3" w:rsidRDefault="00C96D14" w:rsidP="00505FF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非數字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5E02A3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件數：驗證錯誤：只允許數字。</w:t>
            </w:r>
          </w:p>
        </w:tc>
      </w:tr>
      <w:tr w:rsidR="00C96D14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6D14" w:rsidRPr="005E02A3" w:rsidRDefault="00C96D14" w:rsidP="00505FF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超過上限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5E02A3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件數：驗證錯誤：超過可轉派件數上限。</w:t>
            </w:r>
          </w:p>
        </w:tc>
      </w:tr>
      <w:tr w:rsidR="00C96D14" w:rsidRPr="00243AC8" w:rsidTr="00A7037D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6D14" w:rsidRPr="004A4AD0" w:rsidRDefault="00C96D14" w:rsidP="003D5BD2">
            <w:pPr>
              <w:pStyle w:val="TTableRow"/>
              <w:numPr>
                <w:ilvl w:val="0"/>
                <w:numId w:val="16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6D14" w:rsidRPr="005E02A3" w:rsidRDefault="00C96D14" w:rsidP="00505FF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低於下限1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5D2DE9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5E02A3">
              <w:rPr>
                <w:rFonts w:ascii="微軟正黑體" w:eastAsia="微軟正黑體" w:hAnsi="微軟正黑體" w:cs="Arial" w:hint="eastAsia"/>
                <w:lang w:eastAsia="zh-TW"/>
              </w:rPr>
              <w:t>轉派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14" w:rsidRPr="005E02A3" w:rsidRDefault="00C96D14" w:rsidP="00857CB8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/>
                <w:bCs/>
                <w:color w:val="B94A48"/>
                <w:lang w:eastAsia="zh-TW"/>
              </w:rPr>
            </w:pPr>
            <w:r w:rsidRPr="005E02A3">
              <w:rPr>
                <w:rFonts w:ascii="微軟正黑體" w:eastAsia="微軟正黑體" w:hAnsi="微軟正黑體" w:cs="細明體" w:hint="eastAsia"/>
                <w:b/>
                <w:bCs/>
                <w:color w:val="B94A48"/>
                <w:lang w:eastAsia="zh-TW"/>
              </w:rPr>
              <w:t>件數：驗證錯誤：必須大於等於1。</w:t>
            </w:r>
          </w:p>
        </w:tc>
      </w:tr>
    </w:tbl>
    <w:p w:rsidR="00223C46" w:rsidRDefault="00223C46" w:rsidP="00223C46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  <w:r w:rsidRPr="002A125F">
        <w:rPr>
          <w:rFonts w:ascii="微軟正黑體" w:eastAsia="微軟正黑體" w:hAnsi="微軟正黑體" w:hint="eastAsia"/>
          <w:lang w:val="en-US" w:eastAsia="zh-TW"/>
        </w:rPr>
        <w:t>以上若無誤</w:t>
      </w:r>
      <w:r>
        <w:rPr>
          <w:rFonts w:ascii="微軟正黑體" w:eastAsia="微軟正黑體" w:hAnsi="微軟正黑體" w:hint="eastAsia"/>
          <w:lang w:val="en-US" w:eastAsia="zh-TW"/>
        </w:rPr>
        <w:t>，系統</w:t>
      </w:r>
      <w:r w:rsidR="008C45A2">
        <w:rPr>
          <w:rFonts w:ascii="微軟正黑體" w:eastAsia="微軟正黑體" w:hAnsi="微軟正黑體" w:hint="eastAsia"/>
          <w:lang w:val="en-US" w:eastAsia="zh-TW"/>
        </w:rPr>
        <w:t>第二步</w:t>
      </w:r>
      <w:r w:rsidRPr="005D73EE">
        <w:rPr>
          <w:rFonts w:ascii="微軟正黑體" w:eastAsia="微軟正黑體" w:hAnsi="微軟正黑體" w:hint="eastAsia"/>
          <w:lang w:val="en-US" w:eastAsia="zh-TW"/>
        </w:rPr>
        <w:t>顯示</w:t>
      </w:r>
      <w:r>
        <w:rPr>
          <w:rFonts w:ascii="微軟正黑體" w:eastAsia="微軟正黑體" w:hAnsi="微軟正黑體" w:hint="eastAsia"/>
          <w:lang w:val="en-US" w:eastAsia="zh-TW"/>
        </w:rPr>
        <w:t>轉派確認對話視窗訊息</w:t>
      </w:r>
      <w:r w:rsidRPr="005D73EE">
        <w:rPr>
          <w:rFonts w:ascii="微軟正黑體" w:eastAsia="微軟正黑體" w:hAnsi="微軟正黑體" w:hint="eastAsia"/>
          <w:lang w:val="en-US" w:eastAsia="zh-TW"/>
        </w:rPr>
        <w:t>，</w:t>
      </w:r>
      <w:r w:rsidRPr="004E3E1A">
        <w:rPr>
          <w:rFonts w:ascii="微軟正黑體" w:eastAsia="微軟正黑體" w:hAnsi="微軟正黑體" w:hint="eastAsia"/>
          <w:lang w:val="en-US" w:eastAsia="zh-TW"/>
        </w:rPr>
        <w:t>如</w:t>
      </w:r>
      <w:r>
        <w:rPr>
          <w:rFonts w:ascii="微軟正黑體" w:eastAsia="微軟正黑體" w:hAnsi="微軟正黑體" w:hint="eastAsia"/>
          <w:lang w:val="en-US" w:eastAsia="zh-TW"/>
        </w:rPr>
        <w:t>下圖《平行派工轉派</w:t>
      </w:r>
      <w:r w:rsidR="004130A4">
        <w:rPr>
          <w:rFonts w:ascii="微軟正黑體" w:eastAsia="微軟正黑體" w:hAnsi="微軟正黑體" w:hint="eastAsia"/>
          <w:lang w:val="en-US" w:eastAsia="zh-TW"/>
        </w:rPr>
        <w:t>確認對話視窗</w:t>
      </w:r>
      <w:r w:rsidRPr="004E3E1A">
        <w:rPr>
          <w:rFonts w:ascii="微軟正黑體" w:eastAsia="微軟正黑體" w:hAnsi="微軟正黑體" w:hint="eastAsia"/>
          <w:lang w:val="en-US" w:eastAsia="zh-TW"/>
        </w:rPr>
        <w:t>畫面》</w:t>
      </w:r>
      <w:r>
        <w:rPr>
          <w:rFonts w:ascii="微軟正黑體" w:eastAsia="微軟正黑體" w:hAnsi="微軟正黑體" w:hint="eastAsia"/>
          <w:lang w:val="en-US" w:eastAsia="zh-TW"/>
        </w:rPr>
        <w:t>。</w:t>
      </w:r>
    </w:p>
    <w:p w:rsidR="008C45A2" w:rsidRPr="008C45A2" w:rsidRDefault="008C45A2" w:rsidP="00223C46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當發生檢核錯誤時，系統顯示錯誤訊息，畫面請參照母文件-錯誤訊息提示畫面說明。</w:t>
      </w:r>
    </w:p>
    <w:tbl>
      <w:tblPr>
        <w:tblStyle w:val="af5"/>
        <w:tblW w:w="0" w:type="auto"/>
        <w:tblLook w:val="04A0"/>
      </w:tblPr>
      <w:tblGrid>
        <w:gridCol w:w="10116"/>
      </w:tblGrid>
      <w:tr w:rsidR="00223C46" w:rsidRPr="004E3E1A" w:rsidTr="005E02A3">
        <w:tc>
          <w:tcPr>
            <w:tcW w:w="10116" w:type="dxa"/>
          </w:tcPr>
          <w:p w:rsidR="00223C46" w:rsidRDefault="002422C6" w:rsidP="005E02A3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76340" cy="3496945"/>
                  <wp:effectExtent l="1905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340" cy="3496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C46" w:rsidRDefault="00223C46" w:rsidP="005E02A3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點選上圖</w:t>
            </w:r>
            <w:r>
              <w:rPr>
                <w:rFonts w:ascii="微軟正黑體" w:eastAsia="微軟正黑體" w:hAnsi="微軟正黑體" w:hint="eastAsia"/>
                <w:noProof/>
                <w:shd w:val="pct15" w:color="auto" w:fill="FFFFFF"/>
                <w:lang w:val="en-US" w:eastAsia="zh-TW"/>
              </w:rPr>
              <w:t>轉派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按鍵後，</w:t>
            </w:r>
            <w:r w:rsidR="004130A4">
              <w:rPr>
                <w:rFonts w:ascii="微軟正黑體" w:eastAsia="微軟正黑體" w:hAnsi="微軟正黑體" w:hint="eastAsia"/>
                <w:lang w:val="en-US" w:eastAsia="zh-TW"/>
              </w:rPr>
              <w:t>系統檢核輸入資料無誤，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顯示如下圖：</w:t>
            </w:r>
          </w:p>
          <w:p w:rsidR="00223C46" w:rsidRPr="00916E79" w:rsidRDefault="002422C6" w:rsidP="005E02A3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/>
                <w:noProof/>
                <w:lang w:val="en-US" w:eastAsia="zh-TW"/>
              </w:rPr>
              <w:drawing>
                <wp:inline distT="0" distB="0" distL="0" distR="0">
                  <wp:extent cx="6276340" cy="3489325"/>
                  <wp:effectExtent l="1905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340" cy="348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46" w:rsidRPr="004E3E1A" w:rsidTr="005E02A3">
        <w:tc>
          <w:tcPr>
            <w:tcW w:w="10116" w:type="dxa"/>
          </w:tcPr>
          <w:p w:rsidR="00223C46" w:rsidRPr="004E3E1A" w:rsidRDefault="00223C46" w:rsidP="005E02A3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平行派工轉派</w:t>
            </w:r>
            <w:r w:rsidR="004130A4">
              <w:rPr>
                <w:rFonts w:ascii="微軟正黑體" w:eastAsia="微軟正黑體" w:hAnsi="微軟正黑體" w:hint="eastAsia"/>
                <w:lang w:val="en-US" w:eastAsia="zh-TW"/>
              </w:rPr>
              <w:t>確認對話視窗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</w:tbl>
    <w:p w:rsidR="004130A4" w:rsidRPr="005D73EE" w:rsidRDefault="005E02A3" w:rsidP="008C45A2">
      <w:pPr>
        <w:pStyle w:val="afd"/>
        <w:numPr>
          <w:ilvl w:val="0"/>
          <w:numId w:val="13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總公司保單規劃人員</w:t>
      </w:r>
      <w:r w:rsidR="004130A4" w:rsidRPr="00516595">
        <w:rPr>
          <w:rFonts w:ascii="微軟正黑體" w:eastAsia="微軟正黑體" w:hAnsi="微軟正黑體" w:hint="eastAsia"/>
          <w:lang w:val="en-US" w:eastAsia="zh-TW"/>
        </w:rPr>
        <w:t>：</w:t>
      </w:r>
      <w:r w:rsidR="004130A4">
        <w:rPr>
          <w:rFonts w:ascii="微軟正黑體" w:eastAsia="微軟正黑體" w:hAnsi="微軟正黑體" w:hint="eastAsia"/>
          <w:lang w:val="en-US" w:eastAsia="zh-TW"/>
        </w:rPr>
        <w:t>可於</w:t>
      </w:r>
      <w:r w:rsidR="004130A4" w:rsidRPr="001A1EB4">
        <w:rPr>
          <w:rFonts w:ascii="微軟正黑體" w:eastAsia="微軟正黑體" w:hAnsi="微軟正黑體" w:hint="eastAsia"/>
          <w:lang w:val="en-US" w:eastAsia="zh-TW"/>
        </w:rPr>
        <w:t>《</w:t>
      </w:r>
      <w:r w:rsidR="008C45A2">
        <w:rPr>
          <w:rFonts w:ascii="微軟正黑體" w:eastAsia="微軟正黑體" w:hAnsi="微軟正黑體" w:hint="eastAsia"/>
          <w:lang w:val="en-US" w:eastAsia="zh-TW"/>
        </w:rPr>
        <w:t>平行派工轉派確認對話視窗</w:t>
      </w:r>
      <w:r w:rsidR="008C45A2" w:rsidRPr="004E3E1A">
        <w:rPr>
          <w:rFonts w:ascii="微軟正黑體" w:eastAsia="微軟正黑體" w:hAnsi="微軟正黑體" w:hint="eastAsia"/>
          <w:lang w:val="en-US" w:eastAsia="zh-TW"/>
        </w:rPr>
        <w:t>畫面</w:t>
      </w:r>
      <w:r w:rsidR="004130A4" w:rsidRPr="001A1EB4">
        <w:rPr>
          <w:rFonts w:ascii="微軟正黑體" w:eastAsia="微軟正黑體" w:hAnsi="微軟正黑體" w:hint="eastAsia"/>
          <w:lang w:val="en-US" w:eastAsia="zh-TW"/>
        </w:rPr>
        <w:t>》</w:t>
      </w:r>
      <w:r w:rsidR="004130A4">
        <w:rPr>
          <w:rFonts w:ascii="微軟正黑體" w:eastAsia="微軟正黑體" w:hAnsi="微軟正黑體" w:hint="eastAsia"/>
          <w:lang w:val="en-US" w:eastAsia="zh-TW"/>
        </w:rPr>
        <w:t>點選</w:t>
      </w:r>
      <w:r w:rsidR="004130A4" w:rsidRPr="006B26C6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sym w:font="Wingdings" w:char="F0FC"/>
      </w:r>
      <w:r w:rsidR="004130A4" w:rsidRPr="006B26C6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確認</w:t>
      </w:r>
      <w:r w:rsidR="004130A4">
        <w:rPr>
          <w:rFonts w:ascii="微軟正黑體" w:eastAsia="微軟正黑體" w:hAnsi="微軟正黑體" w:hint="eastAsia"/>
          <w:lang w:val="en-US" w:eastAsia="zh-TW"/>
        </w:rPr>
        <w:t>按鍵；</w:t>
      </w:r>
    </w:p>
    <w:p w:rsidR="004130A4" w:rsidRPr="008C45A2" w:rsidRDefault="004130A4" w:rsidP="008C45A2">
      <w:pPr>
        <w:pStyle w:val="afd"/>
        <w:numPr>
          <w:ilvl w:val="0"/>
          <w:numId w:val="13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 w:rsidRPr="005D73EE">
        <w:rPr>
          <w:rFonts w:ascii="微軟正黑體" w:eastAsia="微軟正黑體" w:hAnsi="微軟正黑體" w:hint="eastAsia"/>
          <w:lang w:val="en-US" w:eastAsia="zh-TW"/>
        </w:rPr>
        <w:t>：</w:t>
      </w:r>
      <w:r w:rsidRPr="002A125F">
        <w:rPr>
          <w:rFonts w:ascii="微軟正黑體" w:eastAsia="微軟正黑體" w:hAnsi="微軟正黑體" w:hint="eastAsia"/>
          <w:lang w:val="en-US" w:eastAsia="zh-TW"/>
        </w:rPr>
        <w:t>系統</w:t>
      </w:r>
      <w:r w:rsidR="008C45A2">
        <w:rPr>
          <w:rFonts w:ascii="微軟正黑體" w:eastAsia="微軟正黑體" w:hAnsi="微軟正黑體" w:hint="eastAsia"/>
          <w:lang w:val="en-US" w:eastAsia="zh-TW"/>
        </w:rPr>
        <w:t>依照重要性(高</w:t>
      </w:r>
      <w:r w:rsidR="008C45A2" w:rsidRPr="008C45A2">
        <w:rPr>
          <w:rFonts w:ascii="微軟正黑體" w:eastAsia="微軟正黑體" w:hAnsi="微軟正黑體"/>
          <w:lang w:val="en-US" w:eastAsia="zh-TW"/>
        </w:rPr>
        <w:sym w:font="Wingdings" w:char="F0E8"/>
      </w:r>
      <w:r w:rsidR="008C45A2">
        <w:rPr>
          <w:rFonts w:ascii="微軟正黑體" w:eastAsia="微軟正黑體" w:hAnsi="微軟正黑體" w:hint="eastAsia"/>
          <w:lang w:val="en-US" w:eastAsia="zh-TW"/>
        </w:rPr>
        <w:t>低</w:t>
      </w:r>
      <w:r w:rsidR="008C45A2" w:rsidRPr="008C45A2">
        <w:rPr>
          <w:rFonts w:ascii="微軟正黑體" w:eastAsia="微軟正黑體" w:hAnsi="微軟正黑體" w:hint="eastAsia"/>
          <w:lang w:val="en-US" w:eastAsia="zh-TW"/>
        </w:rPr>
        <w:t>)</w:t>
      </w:r>
      <w:r w:rsidR="008C45A2">
        <w:rPr>
          <w:rFonts w:ascii="微軟正黑體" w:eastAsia="微軟正黑體" w:hAnsi="微軟正黑體" w:hint="eastAsia"/>
          <w:lang w:val="en-US" w:eastAsia="zh-TW"/>
        </w:rPr>
        <w:t>、案件產生時間(小</w:t>
      </w:r>
      <w:r w:rsidR="008C45A2" w:rsidRPr="008C45A2">
        <w:rPr>
          <w:rFonts w:ascii="微軟正黑體" w:eastAsia="微軟正黑體" w:hAnsi="微軟正黑體"/>
          <w:lang w:val="en-US" w:eastAsia="zh-TW"/>
        </w:rPr>
        <w:sym w:font="Wingdings" w:char="F0E8"/>
      </w:r>
      <w:r w:rsidR="008C45A2">
        <w:rPr>
          <w:rFonts w:ascii="微軟正黑體" w:eastAsia="微軟正黑體" w:hAnsi="微軟正黑體" w:hint="eastAsia"/>
          <w:lang w:val="en-US" w:eastAsia="zh-TW"/>
        </w:rPr>
        <w:t>大</w:t>
      </w:r>
      <w:r w:rsidR="0049648A">
        <w:rPr>
          <w:rFonts w:ascii="微軟正黑體" w:eastAsia="微軟正黑體" w:hAnsi="微軟正黑體" w:hint="eastAsia"/>
          <w:lang w:val="en-US" w:eastAsia="zh-TW"/>
        </w:rPr>
        <w:t>、先進先出</w:t>
      </w:r>
      <w:r w:rsidR="008C45A2">
        <w:rPr>
          <w:rFonts w:ascii="微軟正黑體" w:eastAsia="微軟正黑體" w:hAnsi="微軟正黑體" w:hint="eastAsia"/>
          <w:lang w:val="en-US" w:eastAsia="zh-TW"/>
        </w:rPr>
        <w:t>)</w:t>
      </w:r>
      <w:r w:rsidR="0049648A">
        <w:rPr>
          <w:rFonts w:ascii="微軟正黑體" w:eastAsia="微軟正黑體" w:hAnsi="微軟正黑體" w:hint="eastAsia"/>
          <w:lang w:val="en-US" w:eastAsia="zh-TW"/>
        </w:rPr>
        <w:t>順序進行案件轉派</w:t>
      </w:r>
      <w:r w:rsidRPr="008C45A2">
        <w:rPr>
          <w:rFonts w:ascii="微軟正黑體" w:eastAsia="微軟正黑體" w:hAnsi="微軟正黑體" w:hint="eastAsia"/>
          <w:lang w:val="en-US" w:eastAsia="zh-TW"/>
        </w:rPr>
        <w:t>，</w:t>
      </w:r>
      <w:r w:rsidR="008C45A2">
        <w:rPr>
          <w:rFonts w:ascii="微軟正黑體" w:eastAsia="微軟正黑體" w:hAnsi="微軟正黑體" w:hint="eastAsia"/>
          <w:lang w:val="en-US" w:eastAsia="zh-TW"/>
        </w:rPr>
        <w:t>系統</w:t>
      </w:r>
      <w:r w:rsidR="0049648A">
        <w:rPr>
          <w:rFonts w:ascii="微軟正黑體" w:eastAsia="微軟正黑體" w:hAnsi="微軟正黑體" w:hint="eastAsia"/>
          <w:lang w:val="en-US" w:eastAsia="zh-TW"/>
        </w:rPr>
        <w:t>返回至</w:t>
      </w:r>
      <w:r w:rsidRPr="008C45A2">
        <w:rPr>
          <w:rFonts w:ascii="微軟正黑體" w:eastAsia="微軟正黑體" w:hAnsi="微軟正黑體" w:hint="eastAsia"/>
          <w:lang w:val="en-US" w:eastAsia="zh-TW"/>
        </w:rPr>
        <w:t>《</w:t>
      </w:r>
      <w:r w:rsidR="008C45A2">
        <w:rPr>
          <w:rFonts w:ascii="微軟正黑體" w:eastAsia="微軟正黑體" w:hAnsi="微軟正黑體" w:hint="eastAsia"/>
          <w:lang w:val="en-US" w:eastAsia="zh-TW"/>
        </w:rPr>
        <w:t>平行派工預設</w:t>
      </w:r>
      <w:r w:rsidRPr="008C45A2">
        <w:rPr>
          <w:rFonts w:ascii="微軟正黑體" w:eastAsia="微軟正黑體" w:hAnsi="微軟正黑體" w:hint="eastAsia"/>
          <w:lang w:val="en-US" w:eastAsia="zh-TW"/>
        </w:rPr>
        <w:t>畫面》，並顯示提示訊息『</w:t>
      </w:r>
      <w:r w:rsidR="008C45A2">
        <w:rPr>
          <w:rFonts w:ascii="微軟正黑體" w:eastAsia="微軟正黑體" w:hAnsi="微軟正黑體" w:hint="eastAsia"/>
          <w:lang w:val="en-US" w:eastAsia="zh-TW"/>
        </w:rPr>
        <w:t>轉派</w:t>
      </w:r>
      <w:r w:rsidRPr="008C45A2">
        <w:rPr>
          <w:rFonts w:ascii="微軟正黑體" w:eastAsia="微軟正黑體" w:hAnsi="微軟正黑體" w:hint="eastAsia"/>
          <w:lang w:val="en-US" w:eastAsia="zh-TW"/>
        </w:rPr>
        <w:t>完成』。</w:t>
      </w:r>
    </w:p>
    <w:p w:rsidR="00223C46" w:rsidRPr="00185C32" w:rsidRDefault="00223C46" w:rsidP="00223C46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當發生異常狀況導致系統無法正常進行案件轉派，系統將會顯示『轉派失敗』錯誤訊息。</w:t>
      </w:r>
    </w:p>
    <w:p w:rsidR="00991AFD" w:rsidRPr="00223C46" w:rsidRDefault="00991AFD" w:rsidP="00991AFD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8C45A2" w:rsidRPr="00D80CD7" w:rsidRDefault="008C45A2" w:rsidP="008C45A2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使用者取消</w:t>
      </w:r>
      <w:r w:rsidR="00A36CD8">
        <w:rPr>
          <w:rFonts w:ascii="微軟正黑體" w:eastAsia="微軟正黑體" w:hAnsi="微軟正黑體" w:hint="eastAsia"/>
          <w:lang w:eastAsia="zh-TW"/>
        </w:rPr>
        <w:t>轉派</w:t>
      </w:r>
    </w:p>
    <w:p w:rsidR="008C45A2" w:rsidRDefault="005E02A3" w:rsidP="00A31DE9">
      <w:pPr>
        <w:pStyle w:val="afd"/>
        <w:numPr>
          <w:ilvl w:val="0"/>
          <w:numId w:val="13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總公司保單規劃人員</w:t>
      </w:r>
      <w:r w:rsidR="008C45A2" w:rsidRPr="00516595">
        <w:rPr>
          <w:rFonts w:ascii="微軟正黑體" w:eastAsia="微軟正黑體" w:hAnsi="微軟正黑體" w:hint="eastAsia"/>
          <w:lang w:val="en-US" w:eastAsia="zh-TW"/>
        </w:rPr>
        <w:t>：</w:t>
      </w:r>
      <w:r w:rsidR="008C45A2">
        <w:rPr>
          <w:rFonts w:ascii="微軟正黑體" w:eastAsia="微軟正黑體" w:hAnsi="微軟正黑體" w:hint="eastAsia"/>
          <w:lang w:val="en-US" w:eastAsia="zh-TW"/>
        </w:rPr>
        <w:t>可於</w:t>
      </w:r>
      <w:r w:rsidR="008C45A2" w:rsidRPr="001A1EB4">
        <w:rPr>
          <w:rFonts w:ascii="微軟正黑體" w:eastAsia="微軟正黑體" w:hAnsi="微軟正黑體" w:hint="eastAsia"/>
          <w:lang w:val="en-US" w:eastAsia="zh-TW"/>
        </w:rPr>
        <w:t>《</w:t>
      </w:r>
      <w:r w:rsidR="00A31DE9">
        <w:rPr>
          <w:rFonts w:ascii="微軟正黑體" w:eastAsia="微軟正黑體" w:hAnsi="微軟正黑體" w:hint="eastAsia"/>
          <w:lang w:val="en-US" w:eastAsia="zh-TW"/>
        </w:rPr>
        <w:t>平行派工轉派確認對話視窗</w:t>
      </w:r>
      <w:r w:rsidR="00A31DE9" w:rsidRPr="004E3E1A">
        <w:rPr>
          <w:rFonts w:ascii="微軟正黑體" w:eastAsia="微軟正黑體" w:hAnsi="微軟正黑體" w:hint="eastAsia"/>
          <w:lang w:val="en-US" w:eastAsia="zh-TW"/>
        </w:rPr>
        <w:t>畫面</w:t>
      </w:r>
      <w:r w:rsidR="008C45A2" w:rsidRPr="001A1EB4">
        <w:rPr>
          <w:rFonts w:ascii="微軟正黑體" w:eastAsia="微軟正黑體" w:hAnsi="微軟正黑體" w:hint="eastAsia"/>
          <w:lang w:val="en-US" w:eastAsia="zh-TW"/>
        </w:rPr>
        <w:t>》</w:t>
      </w:r>
      <w:r w:rsidR="008C45A2">
        <w:rPr>
          <w:rFonts w:ascii="微軟正黑體" w:eastAsia="微軟正黑體" w:hAnsi="微軟正黑體" w:hint="eastAsia"/>
          <w:lang w:val="en-US" w:eastAsia="zh-TW"/>
        </w:rPr>
        <w:t>點選</w:t>
      </w:r>
      <w:r w:rsidR="008C45A2" w:rsidRPr="006B26C6">
        <w:rPr>
          <w:rFonts w:ascii="微軟正黑體" w:eastAsia="微軟正黑體" w:hAnsi="微軟正黑體" w:cs="Arial Unicode MS" w:hint="eastAsia"/>
          <w:shd w:val="pct15" w:color="auto" w:fill="FFFFFF"/>
          <w:lang w:eastAsia="zh-TW"/>
        </w:rPr>
        <w:sym w:font="Wingdings" w:char="F0FB"/>
      </w:r>
      <w:r w:rsidR="008C45A2" w:rsidRPr="006B26C6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取消</w:t>
      </w:r>
      <w:r w:rsidR="008C45A2">
        <w:rPr>
          <w:rFonts w:ascii="微軟正黑體" w:eastAsia="微軟正黑體" w:hAnsi="微軟正黑體" w:hint="eastAsia"/>
          <w:lang w:val="en-US" w:eastAsia="zh-TW"/>
        </w:rPr>
        <w:t>按鍵</w:t>
      </w:r>
      <w:r w:rsidR="008C45A2" w:rsidRPr="00FB6ACC">
        <w:rPr>
          <w:rFonts w:ascii="微軟正黑體" w:eastAsia="微軟正黑體" w:hAnsi="微軟正黑體" w:hint="eastAsia"/>
          <w:lang w:val="en-US" w:eastAsia="zh-TW"/>
        </w:rPr>
        <w:t>或</w:t>
      </w:r>
      <w:r w:rsidR="008C45A2">
        <w:rPr>
          <w:rFonts w:ascii="微軟正黑體" w:eastAsia="微軟正黑體" w:hAnsi="微軟正黑體" w:hint="eastAsia"/>
          <w:lang w:val="en-US" w:eastAsia="zh-TW"/>
        </w:rPr>
        <w:t>右上角之</w:t>
      </w:r>
      <w:r w:rsidR="008C45A2" w:rsidRPr="00FB6ACC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X</w:t>
      </w:r>
      <w:r w:rsidR="008C45A2">
        <w:rPr>
          <w:rFonts w:ascii="微軟正黑體" w:eastAsia="微軟正黑體" w:hAnsi="微軟正黑體" w:hint="eastAsia"/>
          <w:lang w:val="en-US" w:eastAsia="zh-TW"/>
        </w:rPr>
        <w:t>圖示按鍵；</w:t>
      </w:r>
    </w:p>
    <w:p w:rsidR="008C45A2" w:rsidRDefault="008C45A2" w:rsidP="00A31DE9">
      <w:pPr>
        <w:pStyle w:val="afd"/>
        <w:numPr>
          <w:ilvl w:val="0"/>
          <w:numId w:val="13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 w:rsidRPr="005D73EE">
        <w:rPr>
          <w:rFonts w:ascii="微軟正黑體" w:eastAsia="微軟正黑體" w:hAnsi="微軟正黑體" w:hint="eastAsia"/>
          <w:lang w:val="en-US" w:eastAsia="zh-TW"/>
        </w:rPr>
        <w:t>：</w:t>
      </w:r>
      <w:r>
        <w:rPr>
          <w:rFonts w:ascii="微軟正黑體" w:eastAsia="微軟正黑體" w:hAnsi="微軟正黑體" w:hint="eastAsia"/>
          <w:lang w:val="en-US" w:eastAsia="zh-TW"/>
        </w:rPr>
        <w:t>不</w:t>
      </w:r>
      <w:r w:rsidR="00A31DE9">
        <w:rPr>
          <w:rFonts w:ascii="微軟正黑體" w:eastAsia="微軟正黑體" w:hAnsi="微軟正黑體" w:hint="eastAsia"/>
          <w:lang w:val="en-US" w:eastAsia="zh-TW"/>
        </w:rPr>
        <w:t>進行任何處理</w:t>
      </w:r>
      <w:r>
        <w:rPr>
          <w:rFonts w:ascii="微軟正黑體" w:eastAsia="微軟正黑體" w:hAnsi="微軟正黑體" w:hint="eastAsia"/>
          <w:lang w:val="en-US" w:eastAsia="zh-TW"/>
        </w:rPr>
        <w:t>，</w:t>
      </w:r>
      <w:r w:rsidR="00A31DE9">
        <w:rPr>
          <w:rFonts w:ascii="微軟正黑體" w:eastAsia="微軟正黑體" w:hAnsi="微軟正黑體" w:hint="eastAsia"/>
          <w:lang w:val="en-US" w:eastAsia="zh-TW"/>
        </w:rPr>
        <w:t>關閉</w:t>
      </w:r>
      <w:r w:rsidR="00A31DE9" w:rsidRPr="001A1EB4">
        <w:rPr>
          <w:rFonts w:ascii="微軟正黑體" w:eastAsia="微軟正黑體" w:hAnsi="微軟正黑體" w:hint="eastAsia"/>
          <w:lang w:val="en-US" w:eastAsia="zh-TW"/>
        </w:rPr>
        <w:t>《</w:t>
      </w:r>
      <w:r w:rsidR="00A31DE9">
        <w:rPr>
          <w:rFonts w:ascii="微軟正黑體" w:eastAsia="微軟正黑體" w:hAnsi="微軟正黑體" w:hint="eastAsia"/>
          <w:lang w:val="en-US" w:eastAsia="zh-TW"/>
        </w:rPr>
        <w:t>平行派工轉派確認對話視窗</w:t>
      </w:r>
      <w:r w:rsidR="00A31DE9" w:rsidRPr="004E3E1A">
        <w:rPr>
          <w:rFonts w:ascii="微軟正黑體" w:eastAsia="微軟正黑體" w:hAnsi="微軟正黑體" w:hint="eastAsia"/>
          <w:lang w:val="en-US" w:eastAsia="zh-TW"/>
        </w:rPr>
        <w:t>畫面</w:t>
      </w:r>
      <w:r w:rsidR="00A31DE9" w:rsidRPr="001A1EB4">
        <w:rPr>
          <w:rFonts w:ascii="微軟正黑體" w:eastAsia="微軟正黑體" w:hAnsi="微軟正黑體" w:hint="eastAsia"/>
          <w:lang w:val="en-US" w:eastAsia="zh-TW"/>
        </w:rPr>
        <w:t>》</w:t>
      </w:r>
      <w:r w:rsidR="00A31DE9">
        <w:rPr>
          <w:rFonts w:ascii="微軟正黑體" w:eastAsia="微軟正黑體" w:hAnsi="微軟正黑體" w:hint="eastAsia"/>
          <w:lang w:val="en-US" w:eastAsia="zh-TW"/>
        </w:rPr>
        <w:t>，</w:t>
      </w:r>
      <w:r w:rsidRPr="00885DAE">
        <w:rPr>
          <w:rFonts w:ascii="微軟正黑體" w:eastAsia="微軟正黑體" w:hAnsi="微軟正黑體" w:hint="eastAsia"/>
          <w:lang w:val="en-US" w:eastAsia="zh-TW"/>
        </w:rPr>
        <w:t>返回至《</w:t>
      </w:r>
      <w:r w:rsidR="00A31DE9">
        <w:rPr>
          <w:rFonts w:ascii="微軟正黑體" w:eastAsia="微軟正黑體" w:hAnsi="微軟正黑體" w:hint="eastAsia"/>
          <w:lang w:val="en-US" w:eastAsia="zh-TW"/>
        </w:rPr>
        <w:t>平行派工預設</w:t>
      </w:r>
      <w:r w:rsidR="00A31DE9" w:rsidRPr="008C45A2">
        <w:rPr>
          <w:rFonts w:ascii="微軟正黑體" w:eastAsia="微軟正黑體" w:hAnsi="微軟正黑體" w:hint="eastAsia"/>
          <w:lang w:val="en-US" w:eastAsia="zh-TW"/>
        </w:rPr>
        <w:t>畫面</w:t>
      </w:r>
      <w:r w:rsidRPr="00885DAE">
        <w:rPr>
          <w:rFonts w:ascii="微軟正黑體" w:eastAsia="微軟正黑體" w:hAnsi="微軟正黑體" w:hint="eastAsia"/>
          <w:lang w:val="en-US" w:eastAsia="zh-TW"/>
        </w:rPr>
        <w:t>》</w:t>
      </w:r>
      <w:r>
        <w:rPr>
          <w:rFonts w:ascii="微軟正黑體" w:eastAsia="微軟正黑體" w:hAnsi="微軟正黑體" w:hint="eastAsia"/>
          <w:lang w:val="en-US" w:eastAsia="zh-TW"/>
        </w:rPr>
        <w:t>。</w:t>
      </w:r>
    </w:p>
    <w:p w:rsidR="00223C46" w:rsidRPr="00745634" w:rsidRDefault="00223C46" w:rsidP="00991AFD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991AFD" w:rsidRPr="00F92235" w:rsidRDefault="00991AFD" w:rsidP="003D5BD2">
      <w:pPr>
        <w:pStyle w:val="afd"/>
        <w:numPr>
          <w:ilvl w:val="0"/>
          <w:numId w:val="12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 w:hint="eastAsia"/>
          <w:i/>
          <w:sz w:val="32"/>
          <w:szCs w:val="32"/>
        </w:rPr>
        <w:t xml:space="preserve">Behavior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/>
      </w:tblPr>
      <w:tblGrid>
        <w:gridCol w:w="1134"/>
        <w:gridCol w:w="1134"/>
        <w:gridCol w:w="6804"/>
      </w:tblGrid>
      <w:tr w:rsidR="007831E4" w:rsidRPr="00AE244B" w:rsidTr="0063512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7831E4" w:rsidRPr="00AE244B" w:rsidRDefault="007831E4" w:rsidP="000104A1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E244B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E244B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0104A1">
              <w:rPr>
                <w:rFonts w:ascii="微軟正黑體" w:eastAsia="微軟正黑體" w:hAnsi="微軟正黑體" w:hint="eastAsia"/>
                <w:lang w:val="en-US" w:eastAsia="zh-TW"/>
              </w:rPr>
              <w:t>檢視各執行</w:t>
            </w:r>
            <w:r w:rsidR="00E97C39">
              <w:rPr>
                <w:rFonts w:ascii="微軟正黑體" w:eastAsia="微軟正黑體" w:hAnsi="微軟正黑體" w:hint="eastAsia"/>
                <w:lang w:val="en-US" w:eastAsia="zh-TW"/>
              </w:rPr>
              <w:t>作</w:t>
            </w:r>
            <w:r w:rsidR="004D1EEC">
              <w:rPr>
                <w:rFonts w:ascii="微軟正黑體" w:eastAsia="微軟正黑體" w:hAnsi="微軟正黑體" w:hint="eastAsia"/>
                <w:lang w:val="en-US" w:eastAsia="zh-TW"/>
              </w:rPr>
              <w:t>業</w:t>
            </w:r>
            <w:r w:rsidR="000104A1">
              <w:rPr>
                <w:rFonts w:ascii="微軟正黑體" w:eastAsia="微軟正黑體" w:hAnsi="微軟正黑體" w:hint="eastAsia"/>
                <w:lang w:val="en-US" w:eastAsia="zh-TW"/>
              </w:rPr>
              <w:t>單位之待取件處理核保照會案件數</w:t>
            </w:r>
          </w:p>
        </w:tc>
      </w:tr>
      <w:tr w:rsidR="007831E4" w:rsidRPr="002A5826" w:rsidTr="00635128">
        <w:tc>
          <w:tcPr>
            <w:tcW w:w="1134" w:type="dxa"/>
            <w:vMerge w:val="restart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E97C39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當需要確認</w:t>
            </w:r>
            <w:r w:rsidR="00E97C39"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各執行作業單位核保待取新</w:t>
            </w:r>
            <w:r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件處理狀況，進行</w:t>
            </w:r>
            <w:r w:rsidR="007133C0"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平行派工</w:t>
            </w:r>
            <w:r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資料查詢，顯示資料。</w:t>
            </w:r>
          </w:p>
        </w:tc>
      </w:tr>
      <w:tr w:rsidR="007831E4" w:rsidRPr="00AE244B" w:rsidTr="00635128">
        <w:trPr>
          <w:trHeight w:val="344"/>
        </w:trPr>
        <w:tc>
          <w:tcPr>
            <w:tcW w:w="1134" w:type="dxa"/>
            <w:vMerge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</w:rPr>
            </w:pPr>
            <w:r w:rsidRPr="00E97C39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804" w:type="dxa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  <w:r w:rsidRPr="00E97C39">
              <w:rPr>
                <w:rFonts w:ascii="微軟正黑體" w:eastAsia="微軟正黑體" w:hAnsi="微軟正黑體" w:hint="eastAsia"/>
                <w:lang w:eastAsia="zh-TW"/>
              </w:rPr>
              <w:t>點選 【</w:t>
            </w:r>
            <w:r w:rsidR="007133C0" w:rsidRPr="00E97C39">
              <w:rPr>
                <w:rFonts w:ascii="微軟正黑體" w:eastAsia="微軟正黑體" w:hAnsi="微軟正黑體" w:hint="eastAsia"/>
                <w:lang w:val="en-US" w:eastAsia="zh-TW"/>
              </w:rPr>
              <w:t>平行派工</w:t>
            </w:r>
            <w:r w:rsidRPr="00E97C39">
              <w:rPr>
                <w:rFonts w:ascii="微軟正黑體" w:eastAsia="微軟正黑體" w:hAnsi="微軟正黑體" w:hint="eastAsia"/>
                <w:lang w:eastAsia="zh-TW"/>
              </w:rPr>
              <w:t>】功能之超連結</w:t>
            </w:r>
            <w:r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7831E4" w:rsidRPr="00AE244B" w:rsidTr="00635128">
        <w:tc>
          <w:tcPr>
            <w:tcW w:w="1134" w:type="dxa"/>
            <w:vMerge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</w:rPr>
            </w:pPr>
            <w:r w:rsidRPr="00E97C39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804" w:type="dxa"/>
          </w:tcPr>
          <w:p w:rsidR="007831E4" w:rsidRPr="00E97C39" w:rsidRDefault="00E97C39" w:rsidP="00635128">
            <w:pPr>
              <w:rPr>
                <w:rFonts w:ascii="微軟正黑體" w:eastAsia="微軟正黑體" w:hAnsi="微軟正黑體"/>
                <w:lang w:eastAsia="zh-TW"/>
              </w:rPr>
            </w:pPr>
            <w:r w:rsidRPr="00E97C39">
              <w:rPr>
                <w:rFonts w:ascii="微軟正黑體" w:eastAsia="微軟正黑體" w:hAnsi="微軟正黑體" w:hint="eastAsia"/>
                <w:lang w:eastAsia="zh-TW"/>
              </w:rPr>
              <w:t>X</w:t>
            </w:r>
          </w:p>
        </w:tc>
      </w:tr>
      <w:tr w:rsidR="007831E4" w:rsidRPr="00AE244B" w:rsidTr="00635128">
        <w:trPr>
          <w:trHeight w:val="262"/>
        </w:trPr>
        <w:tc>
          <w:tcPr>
            <w:tcW w:w="1134" w:type="dxa"/>
            <w:vMerge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E97C39" w:rsidRDefault="007831E4" w:rsidP="00635128">
            <w:pPr>
              <w:rPr>
                <w:rFonts w:ascii="微軟正黑體" w:eastAsia="微軟正黑體" w:hAnsi="微軟正黑體"/>
              </w:rPr>
            </w:pPr>
            <w:r w:rsidRPr="00E97C39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804" w:type="dxa"/>
          </w:tcPr>
          <w:p w:rsidR="007831E4" w:rsidRPr="00E97C39" w:rsidRDefault="007831E4" w:rsidP="00E97C39">
            <w:pPr>
              <w:rPr>
                <w:rFonts w:ascii="微軟正黑體" w:eastAsia="微軟正黑體" w:hAnsi="微軟正黑體"/>
                <w:lang w:eastAsia="zh-TW"/>
              </w:rPr>
            </w:pPr>
            <w:r w:rsidRPr="00E97C39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  <w:r w:rsidRPr="00E97C39">
              <w:rPr>
                <w:rFonts w:ascii="微軟正黑體" w:eastAsia="微軟正黑體" w:hAnsi="微軟正黑體" w:hint="eastAsia"/>
                <w:lang w:val="en-US" w:eastAsia="zh-TW"/>
              </w:rPr>
              <w:t>查詢結果，並提供</w:t>
            </w:r>
            <w:r w:rsidR="00E97C39" w:rsidRPr="00E97C39">
              <w:rPr>
                <w:rFonts w:ascii="微軟正黑體" w:eastAsia="微軟正黑體" w:hAnsi="微軟正黑體" w:hint="eastAsia"/>
                <w:lang w:val="en-US" w:eastAsia="zh-TW"/>
              </w:rPr>
              <w:t>轉</w:t>
            </w:r>
            <w:r w:rsidRPr="00E97C39">
              <w:rPr>
                <w:rFonts w:ascii="微軟正黑體" w:eastAsia="微軟正黑體" w:hAnsi="微軟正黑體" w:hint="eastAsia"/>
                <w:lang w:val="en-US" w:eastAsia="zh-TW"/>
              </w:rPr>
              <w:t>派功能</w:t>
            </w:r>
            <w:r w:rsidRPr="00E97C39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</w:tbl>
    <w:p w:rsidR="007831E4" w:rsidRDefault="007831E4" w:rsidP="007831E4">
      <w:pPr>
        <w:rPr>
          <w:rFonts w:ascii="微軟正黑體" w:eastAsia="微軟正黑體" w:hAnsi="微軟正黑體"/>
          <w:lang w:eastAsia="zh-TW"/>
        </w:rPr>
      </w:pPr>
    </w:p>
    <w:tbl>
      <w:tblPr>
        <w:tblStyle w:val="af5"/>
        <w:tblW w:w="0" w:type="auto"/>
        <w:tblInd w:w="534" w:type="dxa"/>
        <w:tblLook w:val="04A0"/>
      </w:tblPr>
      <w:tblGrid>
        <w:gridCol w:w="1134"/>
        <w:gridCol w:w="1134"/>
        <w:gridCol w:w="6804"/>
      </w:tblGrid>
      <w:tr w:rsidR="007831E4" w:rsidRPr="00AE244B" w:rsidTr="0063512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7831E4" w:rsidRPr="00AE244B" w:rsidRDefault="007831E4" w:rsidP="000104A1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E244B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E244B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7133C0">
              <w:rPr>
                <w:rFonts w:ascii="微軟正黑體" w:eastAsia="微軟正黑體" w:hAnsi="微軟正黑體" w:hint="eastAsia"/>
                <w:lang w:val="en-US" w:eastAsia="zh-TW"/>
              </w:rPr>
              <w:t>平行派工</w:t>
            </w:r>
            <w:r w:rsidR="000104A1">
              <w:rPr>
                <w:rFonts w:ascii="微軟正黑體" w:eastAsia="微軟正黑體" w:hAnsi="微軟正黑體" w:hint="eastAsia"/>
                <w:lang w:val="en-US" w:eastAsia="zh-TW"/>
              </w:rPr>
              <w:t>案件轉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派</w:t>
            </w:r>
          </w:p>
        </w:tc>
      </w:tr>
      <w:tr w:rsidR="007831E4" w:rsidRPr="00A81CCF" w:rsidTr="00635128">
        <w:tc>
          <w:tcPr>
            <w:tcW w:w="1134" w:type="dxa"/>
            <w:vMerge w:val="restart"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2F745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2F745F">
              <w:rPr>
                <w:rFonts w:ascii="微軟正黑體" w:eastAsia="微軟正黑體" w:hAnsi="微軟正黑體" w:hint="eastAsia"/>
                <w:b/>
                <w:lang w:val="en-US" w:eastAsia="zh-TW"/>
              </w:rPr>
              <w:t>當</w:t>
            </w:r>
            <w:r w:rsidR="00E97C39" w:rsidRPr="002F745F">
              <w:rPr>
                <w:rFonts w:ascii="微軟正黑體" w:eastAsia="微軟正黑體" w:hAnsi="微軟正黑體" w:hint="eastAsia"/>
                <w:b/>
                <w:lang w:val="en-US" w:eastAsia="zh-TW"/>
              </w:rPr>
              <w:t>有執行作業單位需要其他執行單位進行審核支援，總公司管理人員進行核保案件</w:t>
            </w:r>
            <w:r w:rsidR="002F745F">
              <w:rPr>
                <w:rFonts w:ascii="微軟正黑體" w:eastAsia="微軟正黑體" w:hAnsi="微軟正黑體" w:hint="eastAsia"/>
                <w:b/>
                <w:lang w:val="en-US" w:eastAsia="zh-TW"/>
              </w:rPr>
              <w:t>跨執行作業單位</w:t>
            </w:r>
            <w:r w:rsidR="00E97C39" w:rsidRPr="002F745F">
              <w:rPr>
                <w:rFonts w:ascii="微軟正黑體" w:eastAsia="微軟正黑體" w:hAnsi="微軟正黑體" w:hint="eastAsia"/>
                <w:b/>
                <w:lang w:val="en-US" w:eastAsia="zh-TW"/>
              </w:rPr>
              <w:t>轉派，轉派成功。</w:t>
            </w:r>
          </w:p>
        </w:tc>
      </w:tr>
      <w:tr w:rsidR="007831E4" w:rsidRPr="00A81CCF" w:rsidTr="00635128">
        <w:trPr>
          <w:trHeight w:val="344"/>
        </w:trPr>
        <w:tc>
          <w:tcPr>
            <w:tcW w:w="1134" w:type="dxa"/>
            <w:vMerge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</w:rPr>
            </w:pPr>
            <w:r w:rsidRPr="002F745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804" w:type="dxa"/>
          </w:tcPr>
          <w:p w:rsidR="007831E4" w:rsidRPr="002F745F" w:rsidRDefault="00E97C39" w:rsidP="002F745F">
            <w:pPr>
              <w:rPr>
                <w:rFonts w:ascii="微軟正黑體" w:eastAsia="微軟正黑體" w:hAnsi="微軟正黑體"/>
                <w:lang w:eastAsia="zh-TW"/>
              </w:rPr>
            </w:pPr>
            <w:r w:rsidRPr="002F745F">
              <w:rPr>
                <w:rFonts w:ascii="微軟正黑體" w:eastAsia="微軟正黑體" w:hAnsi="微軟正黑體" w:hint="eastAsia"/>
                <w:lang w:eastAsia="zh-TW"/>
              </w:rPr>
              <w:t>點選 【</w:t>
            </w:r>
            <w:r w:rsidRPr="002F745F">
              <w:rPr>
                <w:rFonts w:ascii="微軟正黑體" w:eastAsia="微軟正黑體" w:hAnsi="微軟正黑體" w:hint="eastAsia"/>
                <w:lang w:val="en-US" w:eastAsia="zh-TW"/>
              </w:rPr>
              <w:t>平行派工</w:t>
            </w:r>
            <w:r w:rsidRPr="002F745F">
              <w:rPr>
                <w:rFonts w:ascii="微軟正黑體" w:eastAsia="微軟正黑體" w:hAnsi="微軟正黑體" w:hint="eastAsia"/>
                <w:lang w:eastAsia="zh-TW"/>
              </w:rPr>
              <w:t>】功能之超連結。</w:t>
            </w:r>
          </w:p>
        </w:tc>
      </w:tr>
      <w:tr w:rsidR="007831E4" w:rsidRPr="00A81CCF" w:rsidTr="00635128">
        <w:tc>
          <w:tcPr>
            <w:tcW w:w="1134" w:type="dxa"/>
            <w:vMerge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</w:rPr>
            </w:pPr>
            <w:r w:rsidRPr="002F745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804" w:type="dxa"/>
          </w:tcPr>
          <w:p w:rsidR="002F745F" w:rsidRPr="002F745F" w:rsidRDefault="002F745F" w:rsidP="00635128">
            <w:pPr>
              <w:rPr>
                <w:rFonts w:ascii="微軟正黑體" w:eastAsia="微軟正黑體" w:hAnsi="微軟正黑體"/>
                <w:lang w:eastAsia="zh-TW"/>
              </w:rPr>
            </w:pPr>
            <w:r w:rsidRPr="002F745F">
              <w:rPr>
                <w:rFonts w:ascii="微軟正黑體" w:eastAsia="微軟正黑體" w:hAnsi="微軟正黑體" w:hint="eastAsia"/>
                <w:lang w:eastAsia="zh-TW"/>
              </w:rPr>
              <w:t>輸入所有必填欄位，點選</w:t>
            </w:r>
            <w:r w:rsidRPr="002F745F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轉派</w:t>
            </w:r>
            <w:r w:rsidRPr="002F745F">
              <w:rPr>
                <w:rFonts w:ascii="微軟正黑體" w:eastAsia="微軟正黑體" w:hAnsi="微軟正黑體" w:hint="eastAsia"/>
                <w:lang w:eastAsia="zh-TW"/>
              </w:rPr>
              <w:t>按鍵，於轉派確認對話視窗點選</w:t>
            </w:r>
            <w:r w:rsidRPr="002F745F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sym w:font="Wingdings" w:char="F0FC"/>
            </w:r>
            <w:r w:rsidRPr="002F745F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確認</w:t>
            </w:r>
            <w:r w:rsidRPr="002F745F"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7831E4" w:rsidRPr="00A81CCF" w:rsidTr="00635128">
        <w:trPr>
          <w:trHeight w:val="262"/>
        </w:trPr>
        <w:tc>
          <w:tcPr>
            <w:tcW w:w="1134" w:type="dxa"/>
            <w:vMerge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34" w:type="dxa"/>
          </w:tcPr>
          <w:p w:rsidR="007831E4" w:rsidRPr="002F745F" w:rsidRDefault="007831E4" w:rsidP="00635128">
            <w:pPr>
              <w:rPr>
                <w:rFonts w:ascii="微軟正黑體" w:eastAsia="微軟正黑體" w:hAnsi="微軟正黑體"/>
              </w:rPr>
            </w:pPr>
            <w:r w:rsidRPr="002F745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804" w:type="dxa"/>
          </w:tcPr>
          <w:p w:rsidR="007831E4" w:rsidRPr="002F745F" w:rsidRDefault="007831E4" w:rsidP="002F745F">
            <w:pPr>
              <w:rPr>
                <w:rFonts w:ascii="微軟正黑體" w:eastAsia="微軟正黑體" w:hAnsi="微軟正黑體"/>
                <w:lang w:eastAsia="zh-TW"/>
              </w:rPr>
            </w:pPr>
            <w:r w:rsidRPr="002F745F">
              <w:rPr>
                <w:rFonts w:ascii="微軟正黑體" w:eastAsia="微軟正黑體" w:hAnsi="微軟正黑體" w:hint="eastAsia"/>
                <w:lang w:eastAsia="zh-TW"/>
              </w:rPr>
              <w:t>顯示『</w:t>
            </w:r>
            <w:r w:rsidR="002F745F" w:rsidRPr="002F745F">
              <w:rPr>
                <w:rFonts w:ascii="微軟正黑體" w:eastAsia="微軟正黑體" w:hAnsi="微軟正黑體" w:hint="eastAsia"/>
                <w:lang w:val="en-US" w:eastAsia="zh-TW"/>
              </w:rPr>
              <w:t>轉</w:t>
            </w:r>
            <w:r w:rsidRPr="002F745F">
              <w:rPr>
                <w:rFonts w:ascii="微軟正黑體" w:eastAsia="微軟正黑體" w:hAnsi="微軟正黑體" w:hint="eastAsia"/>
                <w:lang w:val="en-US" w:eastAsia="zh-TW"/>
              </w:rPr>
              <w:t>派成功』</w:t>
            </w:r>
            <w:r w:rsidRPr="002F745F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</w:tbl>
    <w:p w:rsidR="007831E4" w:rsidRDefault="007831E4" w:rsidP="007831E4">
      <w:pPr>
        <w:rPr>
          <w:rFonts w:ascii="微軟正黑體" w:eastAsia="微軟正黑體" w:hAnsi="微軟正黑體"/>
          <w:highlight w:val="yellow"/>
          <w:lang w:eastAsia="zh-TW"/>
        </w:rPr>
      </w:pPr>
    </w:p>
    <w:p w:rsidR="0051104F" w:rsidRPr="00140341" w:rsidRDefault="0051104F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54" w:name="_Toc230420597"/>
      <w:bookmarkStart w:id="55" w:name="_Toc466361489"/>
      <w:bookmarkEnd w:id="45"/>
      <w:bookmarkEnd w:id="46"/>
      <w:bookmarkEnd w:id="47"/>
      <w:r w:rsidRPr="006D0309">
        <w:rPr>
          <w:kern w:val="0"/>
        </w:rPr>
        <w:t>Reference</w:t>
      </w:r>
      <w:bookmarkEnd w:id="55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6" w:name="_Toc466361490"/>
      <w:r w:rsidRPr="00D007E0">
        <w:rPr>
          <w:rFonts w:cs="Arial"/>
          <w:lang w:eastAsia="zh-TW"/>
        </w:rPr>
        <w:t>Definition of Terminologies:</w:t>
      </w:r>
      <w:bookmarkEnd w:id="56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0D4923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0D4923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0D4923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0D4923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  <w:r w:rsidR="000D4923" w:rsidRPr="000D4923"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7" w:name="_Toc466361491"/>
      <w:r w:rsidRPr="00D007E0">
        <w:rPr>
          <w:rFonts w:cs="Arial"/>
          <w:lang w:eastAsia="zh-TW"/>
        </w:rPr>
        <w:t>Attachment:</w:t>
      </w:r>
      <w:bookmarkEnd w:id="57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8" w:name="_Toc461126261"/>
      <w:bookmarkStart w:id="59" w:name="_Toc466361492"/>
      <w:bookmarkEnd w:id="54"/>
      <w:r w:rsidRPr="002F2B36">
        <w:rPr>
          <w:kern w:val="0"/>
        </w:rPr>
        <w:t>Signatures</w:t>
      </w:r>
      <w:bookmarkEnd w:id="58"/>
      <w:bookmarkEnd w:id="59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5"/>
        <w:gridCol w:w="4519"/>
        <w:gridCol w:w="3412"/>
      </w:tblGrid>
      <w:tr w:rsidR="00E45E7D" w:rsidRPr="00CA588A" w:rsidTr="002904E8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2904E8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D61AE8" w:rsidP="002904E8">
            <w:pPr>
              <w:pStyle w:val="TableHeadLeft1"/>
              <w:rPr>
                <w:rFonts w:asciiTheme="minorHAnsi" w:hAnsiTheme="minorHAnsi" w:cstheme="minorHAnsi"/>
              </w:rPr>
            </w:pPr>
            <w:fldSimple w:instr=""/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D61AE8" w:rsidP="002904E8">
            <w:pPr>
              <w:pStyle w:val="TableHeadLeft1"/>
              <w:rPr>
                <w:rFonts w:asciiTheme="minorHAnsi" w:hAnsiTheme="minorHAnsi" w:cstheme="minorHAnsi"/>
              </w:rPr>
            </w:pPr>
            <w:fldSimple w:instr=""/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D15823" w:rsidRDefault="00D15823" w:rsidP="00D15823">
      <w:pPr>
        <w:rPr>
          <w:rFonts w:eastAsia="新細明體"/>
          <w:lang w:eastAsia="zh-TW"/>
        </w:rPr>
      </w:pPr>
    </w:p>
    <w:p w:rsidR="00E45E7D" w:rsidRDefault="00E45E7D" w:rsidP="00E45E7D">
      <w:pPr>
        <w:rPr>
          <w:rFonts w:eastAsia="新細明體"/>
          <w:lang w:eastAsia="zh-TW"/>
        </w:rPr>
      </w:pP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60" w:name="_Toc461126262"/>
      <w:bookmarkStart w:id="61" w:name="_Toc466361493"/>
      <w:r w:rsidRPr="002F2B36">
        <w:rPr>
          <w:rFonts w:hint="eastAsia"/>
          <w:kern w:val="0"/>
        </w:rPr>
        <w:t>Change Requirement History</w:t>
      </w:r>
      <w:bookmarkEnd w:id="60"/>
      <w:bookmarkEnd w:id="61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1"/>
        <w:gridCol w:w="1545"/>
        <w:gridCol w:w="2058"/>
        <w:gridCol w:w="463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3868B0">
      <w:headerReference w:type="default" r:id="rId14"/>
      <w:footerReference w:type="default" r:id="rId15"/>
      <w:pgSz w:w="11909" w:h="16834" w:code="9"/>
      <w:pgMar w:top="1080" w:right="569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F43" w:rsidRDefault="00C22F43">
      <w:r>
        <w:separator/>
      </w:r>
    </w:p>
  </w:endnote>
  <w:endnote w:type="continuationSeparator" w:id="0">
    <w:p w:rsidR="00C22F43" w:rsidRDefault="00C22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28" w:type="dxa"/>
        <w:right w:w="28" w:type="dxa"/>
      </w:tblCellMar>
      <w:tblLook w:val="0000"/>
    </w:tblPr>
    <w:tblGrid>
      <w:gridCol w:w="4983"/>
      <w:gridCol w:w="4973"/>
    </w:tblGrid>
    <w:tr w:rsidR="005E02A3">
      <w:trPr>
        <w:cantSplit/>
        <w:trHeight w:hRule="exact" w:val="340"/>
      </w:trPr>
      <w:tc>
        <w:tcPr>
          <w:tcW w:w="5116" w:type="dxa"/>
          <w:vAlign w:val="center"/>
        </w:tcPr>
        <w:p w:rsidR="005E02A3" w:rsidRDefault="005E02A3" w:rsidP="006D695E">
          <w:pPr>
            <w:pStyle w:val="a3"/>
            <w:jc w:val="both"/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D61AE8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 w:rsidR="00D61AE8">
            <w:rPr>
              <w:rStyle w:val="a9"/>
            </w:rPr>
            <w:fldChar w:fldCharType="separate"/>
          </w:r>
          <w:r w:rsidR="0093376E">
            <w:rPr>
              <w:rStyle w:val="a9"/>
              <w:noProof/>
            </w:rPr>
            <w:t>3</w:t>
          </w:r>
          <w:r w:rsidR="00D61AE8"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 w:rsidR="00D61AE8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 w:rsidR="00D61AE8">
            <w:rPr>
              <w:rStyle w:val="a9"/>
            </w:rPr>
            <w:fldChar w:fldCharType="separate"/>
          </w:r>
          <w:r w:rsidR="0093376E">
            <w:rPr>
              <w:rStyle w:val="a9"/>
              <w:noProof/>
            </w:rPr>
            <w:t>13</w:t>
          </w:r>
          <w:r w:rsidR="00D61AE8"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5E02A3" w:rsidRPr="00744F62" w:rsidRDefault="005E02A3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E02A3" w:rsidRPr="007611D1" w:rsidRDefault="005E02A3" w:rsidP="00744F62">
    <w:pPr>
      <w:pStyle w:val="a3"/>
    </w:pPr>
    <w:r>
      <w:rPr>
        <w:noProof/>
        <w:lang w:val="en-US" w:eastAsia="zh-TW"/>
      </w:rPr>
      <w:drawing>
        <wp:inline distT="0" distB="0" distL="0" distR="0">
          <wp:extent cx="3432175" cy="40957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02A3" w:rsidRDefault="005E02A3">
    <w:pPr>
      <w:pStyle w:val="a3"/>
      <w:rPr>
        <w:lang w:eastAsia="zh-TW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F43" w:rsidRDefault="00C22F43">
      <w:r>
        <w:separator/>
      </w:r>
    </w:p>
  </w:footnote>
  <w:footnote w:type="continuationSeparator" w:id="0">
    <w:p w:rsidR="00C22F43" w:rsidRDefault="00C22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28" w:type="dxa"/>
        <w:right w:w="28" w:type="dxa"/>
      </w:tblCellMar>
      <w:tblLook w:val="0000"/>
    </w:tblPr>
    <w:tblGrid>
      <w:gridCol w:w="4949"/>
      <w:gridCol w:w="5007"/>
    </w:tblGrid>
    <w:tr w:rsidR="005E02A3" w:rsidRPr="00F32E20">
      <w:trPr>
        <w:trHeight w:val="340"/>
      </w:trPr>
      <w:tc>
        <w:tcPr>
          <w:tcW w:w="5116" w:type="dxa"/>
          <w:vAlign w:val="center"/>
        </w:tcPr>
        <w:p w:rsidR="005E02A3" w:rsidRPr="00744F62" w:rsidRDefault="005E02A3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5E02A3" w:rsidRPr="00F32E20" w:rsidRDefault="005E02A3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>
                <wp:extent cx="1391920" cy="60071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E02A3" w:rsidRPr="004D4991" w:rsidRDefault="005E02A3" w:rsidP="004D499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6D2F29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B16D7A"/>
    <w:multiLevelType w:val="hybridMultilevel"/>
    <w:tmpl w:val="30CC741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383C0F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EA0C2C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0643742F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6912AB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24043D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ECA0CF3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20557E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5505166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>
    <w:nsid w:val="1B9025A9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E6561D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7C26B0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B73292A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BDC41D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CF4583F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9">
    <w:nsid w:val="2FEC2342"/>
    <w:multiLevelType w:val="hybridMultilevel"/>
    <w:tmpl w:val="B07AC05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17C2A32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083BA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5315189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2946EC6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8AD60FE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EA5A28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27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9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5AA2354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6402B79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5E0E14A0"/>
    <w:multiLevelType w:val="multilevel"/>
    <w:tmpl w:val="FE9EAB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2BA3749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410C46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6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7">
    <w:nsid w:val="70E27075"/>
    <w:multiLevelType w:val="multilevel"/>
    <w:tmpl w:val="073279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numFmt w:val="bullet"/>
      <w:lvlText w:val=""/>
      <w:lvlJc w:val="left"/>
      <w:pPr>
        <w:ind w:left="992" w:hanging="567"/>
      </w:pPr>
      <w:rPr>
        <w:rFonts w:ascii="Wingdings" w:eastAsiaTheme="minorEastAsia" w:hAnsi="Wingdings" w:cstheme="minorBid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77C46E49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A81688F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AA27C4D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2">
    <w:nsid w:val="7D492382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44">
    <w:nsid w:val="7F4710FE"/>
    <w:multiLevelType w:val="hybridMultilevel"/>
    <w:tmpl w:val="F3D27A9E"/>
    <w:lvl w:ilvl="0" w:tplc="5F604826">
      <w:start w:val="1"/>
      <w:numFmt w:val="decimal"/>
      <w:lvlText w:val="(%1)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6"/>
  </w:num>
  <w:num w:numId="2">
    <w:abstractNumId w:val="13"/>
  </w:num>
  <w:num w:numId="3">
    <w:abstractNumId w:val="33"/>
  </w:num>
  <w:num w:numId="4">
    <w:abstractNumId w:val="36"/>
  </w:num>
  <w:num w:numId="5">
    <w:abstractNumId w:val="43"/>
  </w:num>
  <w:num w:numId="6">
    <w:abstractNumId w:val="14"/>
  </w:num>
  <w:num w:numId="7">
    <w:abstractNumId w:val="39"/>
  </w:num>
  <w:num w:numId="8">
    <w:abstractNumId w:val="27"/>
  </w:num>
  <w:num w:numId="9">
    <w:abstractNumId w:val="19"/>
  </w:num>
  <w:num w:numId="10">
    <w:abstractNumId w:val="2"/>
  </w:num>
  <w:num w:numId="11">
    <w:abstractNumId w:val="28"/>
  </w:num>
  <w:num w:numId="12">
    <w:abstractNumId w:val="9"/>
  </w:num>
  <w:num w:numId="13">
    <w:abstractNumId w:val="12"/>
  </w:num>
  <w:num w:numId="14">
    <w:abstractNumId w:val="29"/>
  </w:num>
  <w:num w:numId="15">
    <w:abstractNumId w:val="24"/>
  </w:num>
  <w:num w:numId="16">
    <w:abstractNumId w:val="8"/>
  </w:num>
  <w:num w:numId="17">
    <w:abstractNumId w:val="15"/>
  </w:num>
  <w:num w:numId="18">
    <w:abstractNumId w:val="41"/>
  </w:num>
  <w:num w:numId="19">
    <w:abstractNumId w:val="10"/>
  </w:num>
  <w:num w:numId="20">
    <w:abstractNumId w:val="1"/>
  </w:num>
  <w:num w:numId="21">
    <w:abstractNumId w:val="5"/>
  </w:num>
  <w:num w:numId="22">
    <w:abstractNumId w:val="3"/>
  </w:num>
  <w:num w:numId="23">
    <w:abstractNumId w:val="31"/>
  </w:num>
  <w:num w:numId="24">
    <w:abstractNumId w:val="38"/>
  </w:num>
  <w:num w:numId="25">
    <w:abstractNumId w:val="20"/>
  </w:num>
  <w:num w:numId="26">
    <w:abstractNumId w:val="7"/>
  </w:num>
  <w:num w:numId="27">
    <w:abstractNumId w:val="25"/>
  </w:num>
  <w:num w:numId="28">
    <w:abstractNumId w:val="35"/>
  </w:num>
  <w:num w:numId="29">
    <w:abstractNumId w:val="44"/>
  </w:num>
  <w:num w:numId="30">
    <w:abstractNumId w:val="11"/>
  </w:num>
  <w:num w:numId="31">
    <w:abstractNumId w:val="40"/>
  </w:num>
  <w:num w:numId="32">
    <w:abstractNumId w:val="42"/>
  </w:num>
  <w:num w:numId="33">
    <w:abstractNumId w:val="6"/>
  </w:num>
  <w:num w:numId="34">
    <w:abstractNumId w:val="17"/>
  </w:num>
  <w:num w:numId="35">
    <w:abstractNumId w:val="30"/>
  </w:num>
  <w:num w:numId="36">
    <w:abstractNumId w:val="4"/>
  </w:num>
  <w:num w:numId="37">
    <w:abstractNumId w:val="18"/>
  </w:num>
  <w:num w:numId="38">
    <w:abstractNumId w:val="16"/>
  </w:num>
  <w:num w:numId="39">
    <w:abstractNumId w:val="34"/>
  </w:num>
  <w:num w:numId="40">
    <w:abstractNumId w:val="21"/>
  </w:num>
  <w:num w:numId="41">
    <w:abstractNumId w:val="32"/>
  </w:num>
  <w:num w:numId="42">
    <w:abstractNumId w:val="37"/>
  </w:num>
  <w:num w:numId="43">
    <w:abstractNumId w:val="22"/>
  </w:num>
  <w:num w:numId="44">
    <w:abstractNumId w:val="2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/>
  <w:stylePaneFormatFilter w:val="3F01"/>
  <w:revisionView w:markup="0"/>
  <w:documentProtection w:edit="readOnly" w:enforcement="1" w:cryptProviderType="rsaFull" w:cryptAlgorithmClass="hash" w:cryptAlgorithmType="typeAny" w:cryptAlgorithmSid="4" w:cryptSpinCount="100000" w:hash="4QVYHnRDBe6RcNzpZa08AyPU9YQ=" w:salt="4xJUFKn34W3/sxD9cGL86w==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79874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73DF"/>
    <w:rsid w:val="00000BEC"/>
    <w:rsid w:val="00000EE8"/>
    <w:rsid w:val="00001851"/>
    <w:rsid w:val="000025BD"/>
    <w:rsid w:val="000030F7"/>
    <w:rsid w:val="00003318"/>
    <w:rsid w:val="0000339D"/>
    <w:rsid w:val="0000371E"/>
    <w:rsid w:val="00003CB6"/>
    <w:rsid w:val="00003D35"/>
    <w:rsid w:val="00003F0D"/>
    <w:rsid w:val="000049CC"/>
    <w:rsid w:val="00004B70"/>
    <w:rsid w:val="000068CE"/>
    <w:rsid w:val="00006F52"/>
    <w:rsid w:val="00007175"/>
    <w:rsid w:val="000072C3"/>
    <w:rsid w:val="000104A1"/>
    <w:rsid w:val="000109C2"/>
    <w:rsid w:val="00010CBA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915"/>
    <w:rsid w:val="00016501"/>
    <w:rsid w:val="00016A67"/>
    <w:rsid w:val="00016BB6"/>
    <w:rsid w:val="00016FDB"/>
    <w:rsid w:val="00017397"/>
    <w:rsid w:val="0002084D"/>
    <w:rsid w:val="000208D3"/>
    <w:rsid w:val="000209D5"/>
    <w:rsid w:val="000210B1"/>
    <w:rsid w:val="000213ED"/>
    <w:rsid w:val="00021E70"/>
    <w:rsid w:val="00021F50"/>
    <w:rsid w:val="000220E2"/>
    <w:rsid w:val="00022221"/>
    <w:rsid w:val="000227CC"/>
    <w:rsid w:val="00022CDF"/>
    <w:rsid w:val="000230A6"/>
    <w:rsid w:val="00023E6D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6DE"/>
    <w:rsid w:val="000318E9"/>
    <w:rsid w:val="00031F9A"/>
    <w:rsid w:val="000321C8"/>
    <w:rsid w:val="00032A49"/>
    <w:rsid w:val="00033553"/>
    <w:rsid w:val="00033B68"/>
    <w:rsid w:val="00033B71"/>
    <w:rsid w:val="00034227"/>
    <w:rsid w:val="000348EE"/>
    <w:rsid w:val="00034EDA"/>
    <w:rsid w:val="000355BA"/>
    <w:rsid w:val="00036E41"/>
    <w:rsid w:val="00036ECD"/>
    <w:rsid w:val="00036F2F"/>
    <w:rsid w:val="00037345"/>
    <w:rsid w:val="000377B0"/>
    <w:rsid w:val="00037E5F"/>
    <w:rsid w:val="000401AD"/>
    <w:rsid w:val="0004042E"/>
    <w:rsid w:val="00040B4E"/>
    <w:rsid w:val="00041235"/>
    <w:rsid w:val="0004123C"/>
    <w:rsid w:val="00041C39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4C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1EAC"/>
    <w:rsid w:val="00052A13"/>
    <w:rsid w:val="0005330C"/>
    <w:rsid w:val="000550EB"/>
    <w:rsid w:val="0005598F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8AC"/>
    <w:rsid w:val="000609A4"/>
    <w:rsid w:val="000611D4"/>
    <w:rsid w:val="00062127"/>
    <w:rsid w:val="00062B2B"/>
    <w:rsid w:val="00062EEB"/>
    <w:rsid w:val="00063FF4"/>
    <w:rsid w:val="00064015"/>
    <w:rsid w:val="000648C2"/>
    <w:rsid w:val="00064A99"/>
    <w:rsid w:val="00064BDF"/>
    <w:rsid w:val="00064ED6"/>
    <w:rsid w:val="00065133"/>
    <w:rsid w:val="000651B0"/>
    <w:rsid w:val="00065789"/>
    <w:rsid w:val="000662E2"/>
    <w:rsid w:val="0006683E"/>
    <w:rsid w:val="00066918"/>
    <w:rsid w:val="00067438"/>
    <w:rsid w:val="0007170F"/>
    <w:rsid w:val="00071BAF"/>
    <w:rsid w:val="00071E64"/>
    <w:rsid w:val="00072101"/>
    <w:rsid w:val="000726E2"/>
    <w:rsid w:val="00072C71"/>
    <w:rsid w:val="0007328E"/>
    <w:rsid w:val="000735A0"/>
    <w:rsid w:val="000736A5"/>
    <w:rsid w:val="000745CA"/>
    <w:rsid w:val="000748D0"/>
    <w:rsid w:val="00075321"/>
    <w:rsid w:val="00077129"/>
    <w:rsid w:val="0008009B"/>
    <w:rsid w:val="000800D6"/>
    <w:rsid w:val="00080558"/>
    <w:rsid w:val="00080A5C"/>
    <w:rsid w:val="00080DDE"/>
    <w:rsid w:val="0008130C"/>
    <w:rsid w:val="00081447"/>
    <w:rsid w:val="000817D1"/>
    <w:rsid w:val="00081972"/>
    <w:rsid w:val="00082AF7"/>
    <w:rsid w:val="000831F2"/>
    <w:rsid w:val="000836D4"/>
    <w:rsid w:val="00083EF4"/>
    <w:rsid w:val="00083F61"/>
    <w:rsid w:val="00085032"/>
    <w:rsid w:val="00085A97"/>
    <w:rsid w:val="00086032"/>
    <w:rsid w:val="0008672C"/>
    <w:rsid w:val="00086D49"/>
    <w:rsid w:val="0008700A"/>
    <w:rsid w:val="00087E15"/>
    <w:rsid w:val="00090E7B"/>
    <w:rsid w:val="00091CF1"/>
    <w:rsid w:val="00091F1E"/>
    <w:rsid w:val="00092B6F"/>
    <w:rsid w:val="0009304C"/>
    <w:rsid w:val="00093E81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47"/>
    <w:rsid w:val="000A01F1"/>
    <w:rsid w:val="000A040B"/>
    <w:rsid w:val="000A0A3C"/>
    <w:rsid w:val="000A0F9E"/>
    <w:rsid w:val="000A1019"/>
    <w:rsid w:val="000A24BC"/>
    <w:rsid w:val="000A2CBB"/>
    <w:rsid w:val="000A2D4D"/>
    <w:rsid w:val="000A368D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857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0C48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348"/>
    <w:rsid w:val="000C53BB"/>
    <w:rsid w:val="000C5697"/>
    <w:rsid w:val="000C5EB2"/>
    <w:rsid w:val="000C63BE"/>
    <w:rsid w:val="000D092A"/>
    <w:rsid w:val="000D1115"/>
    <w:rsid w:val="000D1249"/>
    <w:rsid w:val="000D1E0F"/>
    <w:rsid w:val="000D3126"/>
    <w:rsid w:val="000D3182"/>
    <w:rsid w:val="000D343B"/>
    <w:rsid w:val="000D4728"/>
    <w:rsid w:val="000D4923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B0F"/>
    <w:rsid w:val="000E5D66"/>
    <w:rsid w:val="000E613F"/>
    <w:rsid w:val="000E6A82"/>
    <w:rsid w:val="000E77C0"/>
    <w:rsid w:val="000E7A38"/>
    <w:rsid w:val="000E7A7C"/>
    <w:rsid w:val="000F00C1"/>
    <w:rsid w:val="000F0357"/>
    <w:rsid w:val="000F0AA5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CDE"/>
    <w:rsid w:val="001131BD"/>
    <w:rsid w:val="00113E55"/>
    <w:rsid w:val="00113FB8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3792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48F"/>
    <w:rsid w:val="00136793"/>
    <w:rsid w:val="00136C7B"/>
    <w:rsid w:val="00136C7F"/>
    <w:rsid w:val="00136DF6"/>
    <w:rsid w:val="00136EBE"/>
    <w:rsid w:val="001373AC"/>
    <w:rsid w:val="00137C66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5BC"/>
    <w:rsid w:val="00142A33"/>
    <w:rsid w:val="0014361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E8D"/>
    <w:rsid w:val="00161CDC"/>
    <w:rsid w:val="00161E3D"/>
    <w:rsid w:val="00162251"/>
    <w:rsid w:val="0016271F"/>
    <w:rsid w:val="00162D36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338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F5C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5A5"/>
    <w:rsid w:val="00182701"/>
    <w:rsid w:val="00183030"/>
    <w:rsid w:val="00183288"/>
    <w:rsid w:val="0018404C"/>
    <w:rsid w:val="00184BC0"/>
    <w:rsid w:val="00184D19"/>
    <w:rsid w:val="00185350"/>
    <w:rsid w:val="00185631"/>
    <w:rsid w:val="00185C32"/>
    <w:rsid w:val="00186541"/>
    <w:rsid w:val="00186F4E"/>
    <w:rsid w:val="00187D2A"/>
    <w:rsid w:val="00187D3C"/>
    <w:rsid w:val="00190205"/>
    <w:rsid w:val="00190513"/>
    <w:rsid w:val="00190E43"/>
    <w:rsid w:val="0019232E"/>
    <w:rsid w:val="001928F1"/>
    <w:rsid w:val="0019308E"/>
    <w:rsid w:val="00193B70"/>
    <w:rsid w:val="001949A5"/>
    <w:rsid w:val="001953AD"/>
    <w:rsid w:val="00195462"/>
    <w:rsid w:val="0019547A"/>
    <w:rsid w:val="00195949"/>
    <w:rsid w:val="00197A29"/>
    <w:rsid w:val="001A0B9E"/>
    <w:rsid w:val="001A341D"/>
    <w:rsid w:val="001A341E"/>
    <w:rsid w:val="001A36AB"/>
    <w:rsid w:val="001A3D1D"/>
    <w:rsid w:val="001A413D"/>
    <w:rsid w:val="001A43B4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441"/>
    <w:rsid w:val="001B093D"/>
    <w:rsid w:val="001B0B9D"/>
    <w:rsid w:val="001B0C34"/>
    <w:rsid w:val="001B1325"/>
    <w:rsid w:val="001B1A16"/>
    <w:rsid w:val="001B2375"/>
    <w:rsid w:val="001B2791"/>
    <w:rsid w:val="001B2F27"/>
    <w:rsid w:val="001B3CDC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783"/>
    <w:rsid w:val="001B7871"/>
    <w:rsid w:val="001C03C8"/>
    <w:rsid w:val="001C0531"/>
    <w:rsid w:val="001C06F0"/>
    <w:rsid w:val="001C0D75"/>
    <w:rsid w:val="001C14A8"/>
    <w:rsid w:val="001C193A"/>
    <w:rsid w:val="001C2130"/>
    <w:rsid w:val="001C26DF"/>
    <w:rsid w:val="001C373A"/>
    <w:rsid w:val="001C3AB0"/>
    <w:rsid w:val="001C4053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E0677"/>
    <w:rsid w:val="001E0784"/>
    <w:rsid w:val="001E0F26"/>
    <w:rsid w:val="001E18B4"/>
    <w:rsid w:val="001E1D5B"/>
    <w:rsid w:val="001E20D2"/>
    <w:rsid w:val="001E2B8D"/>
    <w:rsid w:val="001E3048"/>
    <w:rsid w:val="001E30F4"/>
    <w:rsid w:val="001E3279"/>
    <w:rsid w:val="001E3578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982"/>
    <w:rsid w:val="001F4854"/>
    <w:rsid w:val="001F4DA9"/>
    <w:rsid w:val="001F57D6"/>
    <w:rsid w:val="001F59A9"/>
    <w:rsid w:val="001F5BE7"/>
    <w:rsid w:val="001F654A"/>
    <w:rsid w:val="001F6608"/>
    <w:rsid w:val="001F66A8"/>
    <w:rsid w:val="001F689E"/>
    <w:rsid w:val="001F72A4"/>
    <w:rsid w:val="001F75CD"/>
    <w:rsid w:val="001F77D6"/>
    <w:rsid w:val="001F7CF5"/>
    <w:rsid w:val="00201416"/>
    <w:rsid w:val="00201D6C"/>
    <w:rsid w:val="00201F8B"/>
    <w:rsid w:val="002023FA"/>
    <w:rsid w:val="002027EF"/>
    <w:rsid w:val="00202CE6"/>
    <w:rsid w:val="002031CF"/>
    <w:rsid w:val="00203DF5"/>
    <w:rsid w:val="0020429C"/>
    <w:rsid w:val="00204E12"/>
    <w:rsid w:val="0020629C"/>
    <w:rsid w:val="002064FE"/>
    <w:rsid w:val="00207961"/>
    <w:rsid w:val="00210447"/>
    <w:rsid w:val="00211396"/>
    <w:rsid w:val="00211939"/>
    <w:rsid w:val="002129DD"/>
    <w:rsid w:val="00212BE5"/>
    <w:rsid w:val="002138B8"/>
    <w:rsid w:val="00213BE4"/>
    <w:rsid w:val="00213CF7"/>
    <w:rsid w:val="00215187"/>
    <w:rsid w:val="002151B4"/>
    <w:rsid w:val="002164F4"/>
    <w:rsid w:val="0021706F"/>
    <w:rsid w:val="00217B87"/>
    <w:rsid w:val="00217BD0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2C75"/>
    <w:rsid w:val="0022386E"/>
    <w:rsid w:val="00223C46"/>
    <w:rsid w:val="002245FA"/>
    <w:rsid w:val="002246EB"/>
    <w:rsid w:val="00224D85"/>
    <w:rsid w:val="00224EFB"/>
    <w:rsid w:val="0022581E"/>
    <w:rsid w:val="00225875"/>
    <w:rsid w:val="00225A2A"/>
    <w:rsid w:val="00225D7B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2267"/>
    <w:rsid w:val="00232543"/>
    <w:rsid w:val="00232656"/>
    <w:rsid w:val="00232DAB"/>
    <w:rsid w:val="00232E45"/>
    <w:rsid w:val="00233700"/>
    <w:rsid w:val="002338E5"/>
    <w:rsid w:val="00233C97"/>
    <w:rsid w:val="0023507F"/>
    <w:rsid w:val="00235297"/>
    <w:rsid w:val="002361C1"/>
    <w:rsid w:val="002363A0"/>
    <w:rsid w:val="002371E2"/>
    <w:rsid w:val="0023729F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2C6"/>
    <w:rsid w:val="00242B52"/>
    <w:rsid w:val="002432C1"/>
    <w:rsid w:val="002436BC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6EB"/>
    <w:rsid w:val="002568E1"/>
    <w:rsid w:val="00257130"/>
    <w:rsid w:val="002577B8"/>
    <w:rsid w:val="002603A1"/>
    <w:rsid w:val="002603DA"/>
    <w:rsid w:val="00260539"/>
    <w:rsid w:val="00260C43"/>
    <w:rsid w:val="00260CD8"/>
    <w:rsid w:val="00260D46"/>
    <w:rsid w:val="002610FA"/>
    <w:rsid w:val="0026187E"/>
    <w:rsid w:val="002618A4"/>
    <w:rsid w:val="002629E2"/>
    <w:rsid w:val="00262C59"/>
    <w:rsid w:val="00263A38"/>
    <w:rsid w:val="0026493A"/>
    <w:rsid w:val="0026523F"/>
    <w:rsid w:val="0026531C"/>
    <w:rsid w:val="0026539A"/>
    <w:rsid w:val="00265869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16E7"/>
    <w:rsid w:val="00281A5E"/>
    <w:rsid w:val="00281A88"/>
    <w:rsid w:val="00281AD2"/>
    <w:rsid w:val="00281FB2"/>
    <w:rsid w:val="002829FF"/>
    <w:rsid w:val="00283158"/>
    <w:rsid w:val="002833E1"/>
    <w:rsid w:val="002835BC"/>
    <w:rsid w:val="00283C5F"/>
    <w:rsid w:val="00283F9A"/>
    <w:rsid w:val="0028429A"/>
    <w:rsid w:val="00284BAC"/>
    <w:rsid w:val="00284C9F"/>
    <w:rsid w:val="00284CFD"/>
    <w:rsid w:val="00284FCA"/>
    <w:rsid w:val="00285201"/>
    <w:rsid w:val="0028554F"/>
    <w:rsid w:val="0028557B"/>
    <w:rsid w:val="00286206"/>
    <w:rsid w:val="00286491"/>
    <w:rsid w:val="0028653D"/>
    <w:rsid w:val="002871DF"/>
    <w:rsid w:val="0028750C"/>
    <w:rsid w:val="00287C49"/>
    <w:rsid w:val="00287EBA"/>
    <w:rsid w:val="002904E8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04E"/>
    <w:rsid w:val="002B3869"/>
    <w:rsid w:val="002B40C1"/>
    <w:rsid w:val="002B461C"/>
    <w:rsid w:val="002B4B36"/>
    <w:rsid w:val="002B51C8"/>
    <w:rsid w:val="002B5D72"/>
    <w:rsid w:val="002B5F1D"/>
    <w:rsid w:val="002B6326"/>
    <w:rsid w:val="002B65AB"/>
    <w:rsid w:val="002B6664"/>
    <w:rsid w:val="002B68D8"/>
    <w:rsid w:val="002B6B1A"/>
    <w:rsid w:val="002B74D7"/>
    <w:rsid w:val="002C104A"/>
    <w:rsid w:val="002C15DB"/>
    <w:rsid w:val="002C174E"/>
    <w:rsid w:val="002C2001"/>
    <w:rsid w:val="002C238A"/>
    <w:rsid w:val="002C3860"/>
    <w:rsid w:val="002C414C"/>
    <w:rsid w:val="002C44B1"/>
    <w:rsid w:val="002C47C8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361"/>
    <w:rsid w:val="002D3A5C"/>
    <w:rsid w:val="002D3ADB"/>
    <w:rsid w:val="002D436D"/>
    <w:rsid w:val="002D57FD"/>
    <w:rsid w:val="002D6088"/>
    <w:rsid w:val="002D6240"/>
    <w:rsid w:val="002D62E8"/>
    <w:rsid w:val="002D65F5"/>
    <w:rsid w:val="002D665A"/>
    <w:rsid w:val="002E05BF"/>
    <w:rsid w:val="002E1ED9"/>
    <w:rsid w:val="002E3040"/>
    <w:rsid w:val="002E3246"/>
    <w:rsid w:val="002E397A"/>
    <w:rsid w:val="002E44A4"/>
    <w:rsid w:val="002E4A07"/>
    <w:rsid w:val="002E4BDF"/>
    <w:rsid w:val="002E4EC9"/>
    <w:rsid w:val="002E4FB5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1057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2F745F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28AA"/>
    <w:rsid w:val="00302AE5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4B8"/>
    <w:rsid w:val="0031297E"/>
    <w:rsid w:val="0031300F"/>
    <w:rsid w:val="00313016"/>
    <w:rsid w:val="00313206"/>
    <w:rsid w:val="00313773"/>
    <w:rsid w:val="003144B1"/>
    <w:rsid w:val="003160A5"/>
    <w:rsid w:val="003160CB"/>
    <w:rsid w:val="003165A6"/>
    <w:rsid w:val="00317AD3"/>
    <w:rsid w:val="00317B64"/>
    <w:rsid w:val="003201C8"/>
    <w:rsid w:val="003202E8"/>
    <w:rsid w:val="00320A6F"/>
    <w:rsid w:val="00320D34"/>
    <w:rsid w:val="0032141B"/>
    <w:rsid w:val="00321E53"/>
    <w:rsid w:val="00321FCA"/>
    <w:rsid w:val="00322172"/>
    <w:rsid w:val="0032287B"/>
    <w:rsid w:val="00322CA9"/>
    <w:rsid w:val="00323D64"/>
    <w:rsid w:val="00323E7F"/>
    <w:rsid w:val="003240F7"/>
    <w:rsid w:val="0032419B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5CBA"/>
    <w:rsid w:val="00336B7E"/>
    <w:rsid w:val="00337246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CFA"/>
    <w:rsid w:val="00356A08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B8A"/>
    <w:rsid w:val="00364BA0"/>
    <w:rsid w:val="00364C5B"/>
    <w:rsid w:val="00364EEF"/>
    <w:rsid w:val="00365988"/>
    <w:rsid w:val="003660DA"/>
    <w:rsid w:val="0036746A"/>
    <w:rsid w:val="00367519"/>
    <w:rsid w:val="003700C9"/>
    <w:rsid w:val="003702D6"/>
    <w:rsid w:val="0037076D"/>
    <w:rsid w:val="00370EF4"/>
    <w:rsid w:val="003713F2"/>
    <w:rsid w:val="00371A7D"/>
    <w:rsid w:val="0037279B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F6"/>
    <w:rsid w:val="00382EC8"/>
    <w:rsid w:val="00382F38"/>
    <w:rsid w:val="0038350F"/>
    <w:rsid w:val="00383670"/>
    <w:rsid w:val="0038368E"/>
    <w:rsid w:val="00383F0A"/>
    <w:rsid w:val="00384239"/>
    <w:rsid w:val="003842F3"/>
    <w:rsid w:val="00384872"/>
    <w:rsid w:val="00384ACF"/>
    <w:rsid w:val="00385CF9"/>
    <w:rsid w:val="003862D8"/>
    <w:rsid w:val="00386575"/>
    <w:rsid w:val="0038687C"/>
    <w:rsid w:val="003868B0"/>
    <w:rsid w:val="00386A6F"/>
    <w:rsid w:val="00386EA9"/>
    <w:rsid w:val="00387775"/>
    <w:rsid w:val="00387FEA"/>
    <w:rsid w:val="0039001F"/>
    <w:rsid w:val="00390D29"/>
    <w:rsid w:val="00390F2A"/>
    <w:rsid w:val="00391548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A4"/>
    <w:rsid w:val="003961AB"/>
    <w:rsid w:val="0039760C"/>
    <w:rsid w:val="00397C3A"/>
    <w:rsid w:val="003A0657"/>
    <w:rsid w:val="003A09C7"/>
    <w:rsid w:val="003A0AB8"/>
    <w:rsid w:val="003A0B7A"/>
    <w:rsid w:val="003A257C"/>
    <w:rsid w:val="003A3253"/>
    <w:rsid w:val="003A39C7"/>
    <w:rsid w:val="003A4208"/>
    <w:rsid w:val="003A4DF9"/>
    <w:rsid w:val="003A5366"/>
    <w:rsid w:val="003A5CCB"/>
    <w:rsid w:val="003A6755"/>
    <w:rsid w:val="003A6ABE"/>
    <w:rsid w:val="003A7257"/>
    <w:rsid w:val="003A79F4"/>
    <w:rsid w:val="003A7D58"/>
    <w:rsid w:val="003B0137"/>
    <w:rsid w:val="003B089D"/>
    <w:rsid w:val="003B0C1A"/>
    <w:rsid w:val="003B18AF"/>
    <w:rsid w:val="003B1CB9"/>
    <w:rsid w:val="003B1F5C"/>
    <w:rsid w:val="003B271F"/>
    <w:rsid w:val="003B3E68"/>
    <w:rsid w:val="003B423F"/>
    <w:rsid w:val="003B485E"/>
    <w:rsid w:val="003B48D5"/>
    <w:rsid w:val="003B4E76"/>
    <w:rsid w:val="003B563F"/>
    <w:rsid w:val="003B6481"/>
    <w:rsid w:val="003B6690"/>
    <w:rsid w:val="003B687F"/>
    <w:rsid w:val="003B6D54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314"/>
    <w:rsid w:val="003D18F3"/>
    <w:rsid w:val="003D1D52"/>
    <w:rsid w:val="003D2068"/>
    <w:rsid w:val="003D2A42"/>
    <w:rsid w:val="003D2B11"/>
    <w:rsid w:val="003D2C2B"/>
    <w:rsid w:val="003D375E"/>
    <w:rsid w:val="003D3B2A"/>
    <w:rsid w:val="003D4102"/>
    <w:rsid w:val="003D413B"/>
    <w:rsid w:val="003D4EAE"/>
    <w:rsid w:val="003D51C8"/>
    <w:rsid w:val="003D58B0"/>
    <w:rsid w:val="003D5A5D"/>
    <w:rsid w:val="003D5BD2"/>
    <w:rsid w:val="003D5DEF"/>
    <w:rsid w:val="003D6987"/>
    <w:rsid w:val="003D6B39"/>
    <w:rsid w:val="003D7EE9"/>
    <w:rsid w:val="003E06C6"/>
    <w:rsid w:val="003E0754"/>
    <w:rsid w:val="003E094D"/>
    <w:rsid w:val="003E0FCF"/>
    <w:rsid w:val="003E161F"/>
    <w:rsid w:val="003E1761"/>
    <w:rsid w:val="003E269A"/>
    <w:rsid w:val="003E26F0"/>
    <w:rsid w:val="003E3AF3"/>
    <w:rsid w:val="003E3C2F"/>
    <w:rsid w:val="003E4980"/>
    <w:rsid w:val="003E4D6F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20D3"/>
    <w:rsid w:val="003F3BB1"/>
    <w:rsid w:val="003F3CDF"/>
    <w:rsid w:val="003F47FA"/>
    <w:rsid w:val="003F5EC5"/>
    <w:rsid w:val="003F5F0C"/>
    <w:rsid w:val="003F64DE"/>
    <w:rsid w:val="003F7F4F"/>
    <w:rsid w:val="00400387"/>
    <w:rsid w:val="00401AE4"/>
    <w:rsid w:val="00401E6C"/>
    <w:rsid w:val="004027AE"/>
    <w:rsid w:val="0040291F"/>
    <w:rsid w:val="004029D2"/>
    <w:rsid w:val="00402D44"/>
    <w:rsid w:val="00403A0D"/>
    <w:rsid w:val="00403D29"/>
    <w:rsid w:val="004046D6"/>
    <w:rsid w:val="00404827"/>
    <w:rsid w:val="00406176"/>
    <w:rsid w:val="0040634E"/>
    <w:rsid w:val="00406869"/>
    <w:rsid w:val="00406DA6"/>
    <w:rsid w:val="00410302"/>
    <w:rsid w:val="00410A40"/>
    <w:rsid w:val="00411086"/>
    <w:rsid w:val="00412622"/>
    <w:rsid w:val="00412D47"/>
    <w:rsid w:val="00412EEF"/>
    <w:rsid w:val="004130A4"/>
    <w:rsid w:val="00413504"/>
    <w:rsid w:val="00413BA3"/>
    <w:rsid w:val="004148C4"/>
    <w:rsid w:val="004149F5"/>
    <w:rsid w:val="0041507C"/>
    <w:rsid w:val="00415517"/>
    <w:rsid w:val="0041555C"/>
    <w:rsid w:val="004156E3"/>
    <w:rsid w:val="00416CB6"/>
    <w:rsid w:val="00416F94"/>
    <w:rsid w:val="00417AA7"/>
    <w:rsid w:val="00421510"/>
    <w:rsid w:val="00421AEA"/>
    <w:rsid w:val="00421ED3"/>
    <w:rsid w:val="00422174"/>
    <w:rsid w:val="004237E3"/>
    <w:rsid w:val="0042438B"/>
    <w:rsid w:val="00424FBA"/>
    <w:rsid w:val="00425B2B"/>
    <w:rsid w:val="00425E00"/>
    <w:rsid w:val="00425E68"/>
    <w:rsid w:val="00426805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7CB"/>
    <w:rsid w:val="00440A64"/>
    <w:rsid w:val="00440DE5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0B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050"/>
    <w:rsid w:val="004613B2"/>
    <w:rsid w:val="0046157B"/>
    <w:rsid w:val="004616BD"/>
    <w:rsid w:val="00461772"/>
    <w:rsid w:val="00461C90"/>
    <w:rsid w:val="00462152"/>
    <w:rsid w:val="00462AF3"/>
    <w:rsid w:val="00462D58"/>
    <w:rsid w:val="0046397C"/>
    <w:rsid w:val="00464189"/>
    <w:rsid w:val="00464857"/>
    <w:rsid w:val="00465F8F"/>
    <w:rsid w:val="0046650B"/>
    <w:rsid w:val="0046691F"/>
    <w:rsid w:val="00466AD8"/>
    <w:rsid w:val="00466BA4"/>
    <w:rsid w:val="00467813"/>
    <w:rsid w:val="0046793F"/>
    <w:rsid w:val="00467A33"/>
    <w:rsid w:val="00467B25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D2C"/>
    <w:rsid w:val="00485FEF"/>
    <w:rsid w:val="0048646E"/>
    <w:rsid w:val="00486A2D"/>
    <w:rsid w:val="00486B0E"/>
    <w:rsid w:val="00487A8B"/>
    <w:rsid w:val="004904B7"/>
    <w:rsid w:val="004904B9"/>
    <w:rsid w:val="00490609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4A1F"/>
    <w:rsid w:val="00495555"/>
    <w:rsid w:val="00495789"/>
    <w:rsid w:val="00495CE3"/>
    <w:rsid w:val="0049648A"/>
    <w:rsid w:val="0049693E"/>
    <w:rsid w:val="00496B5E"/>
    <w:rsid w:val="004A045E"/>
    <w:rsid w:val="004A1A50"/>
    <w:rsid w:val="004A1D4D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B019E"/>
    <w:rsid w:val="004B0DC4"/>
    <w:rsid w:val="004B15EE"/>
    <w:rsid w:val="004B246B"/>
    <w:rsid w:val="004B286D"/>
    <w:rsid w:val="004B2B19"/>
    <w:rsid w:val="004B2EA6"/>
    <w:rsid w:val="004B3573"/>
    <w:rsid w:val="004B3F9E"/>
    <w:rsid w:val="004B4B23"/>
    <w:rsid w:val="004B4C74"/>
    <w:rsid w:val="004B58B5"/>
    <w:rsid w:val="004B64AB"/>
    <w:rsid w:val="004B65CF"/>
    <w:rsid w:val="004B753D"/>
    <w:rsid w:val="004B7A67"/>
    <w:rsid w:val="004C0AD7"/>
    <w:rsid w:val="004C0B52"/>
    <w:rsid w:val="004C0F1F"/>
    <w:rsid w:val="004C2D54"/>
    <w:rsid w:val="004C36C4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EBE"/>
    <w:rsid w:val="004D0458"/>
    <w:rsid w:val="004D045C"/>
    <w:rsid w:val="004D05E0"/>
    <w:rsid w:val="004D0798"/>
    <w:rsid w:val="004D0DA5"/>
    <w:rsid w:val="004D0DD7"/>
    <w:rsid w:val="004D0DFA"/>
    <w:rsid w:val="004D0F1F"/>
    <w:rsid w:val="004D1136"/>
    <w:rsid w:val="004D14CE"/>
    <w:rsid w:val="004D1D58"/>
    <w:rsid w:val="004D1EEC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DE3"/>
    <w:rsid w:val="004D5E04"/>
    <w:rsid w:val="004D5FD7"/>
    <w:rsid w:val="004D7367"/>
    <w:rsid w:val="004D765F"/>
    <w:rsid w:val="004E0071"/>
    <w:rsid w:val="004E02FE"/>
    <w:rsid w:val="004E0495"/>
    <w:rsid w:val="004E0752"/>
    <w:rsid w:val="004E1347"/>
    <w:rsid w:val="004E168F"/>
    <w:rsid w:val="004E1740"/>
    <w:rsid w:val="004E18B1"/>
    <w:rsid w:val="004E18E6"/>
    <w:rsid w:val="004E1929"/>
    <w:rsid w:val="004E20D1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FD7"/>
    <w:rsid w:val="004E6FF9"/>
    <w:rsid w:val="004E7522"/>
    <w:rsid w:val="004E7A58"/>
    <w:rsid w:val="004E7B01"/>
    <w:rsid w:val="004F1016"/>
    <w:rsid w:val="004F1091"/>
    <w:rsid w:val="004F124A"/>
    <w:rsid w:val="004F1639"/>
    <w:rsid w:val="004F1B86"/>
    <w:rsid w:val="004F27F9"/>
    <w:rsid w:val="004F28B0"/>
    <w:rsid w:val="004F2C10"/>
    <w:rsid w:val="004F3188"/>
    <w:rsid w:val="004F3536"/>
    <w:rsid w:val="004F35D6"/>
    <w:rsid w:val="004F47BF"/>
    <w:rsid w:val="004F4C97"/>
    <w:rsid w:val="004F5446"/>
    <w:rsid w:val="004F7302"/>
    <w:rsid w:val="004F790F"/>
    <w:rsid w:val="0050150A"/>
    <w:rsid w:val="00501648"/>
    <w:rsid w:val="0050240A"/>
    <w:rsid w:val="0050379F"/>
    <w:rsid w:val="00504151"/>
    <w:rsid w:val="00504A81"/>
    <w:rsid w:val="0050549F"/>
    <w:rsid w:val="00505FF2"/>
    <w:rsid w:val="00506185"/>
    <w:rsid w:val="0050628E"/>
    <w:rsid w:val="005069B1"/>
    <w:rsid w:val="00506B3E"/>
    <w:rsid w:val="00507275"/>
    <w:rsid w:val="00507BD4"/>
    <w:rsid w:val="0051030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E68"/>
    <w:rsid w:val="00525F2F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1FB0"/>
    <w:rsid w:val="0053225F"/>
    <w:rsid w:val="00532B2E"/>
    <w:rsid w:val="00533996"/>
    <w:rsid w:val="005340EC"/>
    <w:rsid w:val="005344E2"/>
    <w:rsid w:val="00535146"/>
    <w:rsid w:val="0053558E"/>
    <w:rsid w:val="00535CD8"/>
    <w:rsid w:val="00535E9A"/>
    <w:rsid w:val="005368CC"/>
    <w:rsid w:val="005374DB"/>
    <w:rsid w:val="005409FA"/>
    <w:rsid w:val="00540CF9"/>
    <w:rsid w:val="00540FF8"/>
    <w:rsid w:val="00541CBF"/>
    <w:rsid w:val="00542484"/>
    <w:rsid w:val="00542E62"/>
    <w:rsid w:val="0054486A"/>
    <w:rsid w:val="00544AC7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98F"/>
    <w:rsid w:val="00554EE9"/>
    <w:rsid w:val="005558BB"/>
    <w:rsid w:val="00556041"/>
    <w:rsid w:val="00556E1B"/>
    <w:rsid w:val="005572A9"/>
    <w:rsid w:val="00557547"/>
    <w:rsid w:val="00557B54"/>
    <w:rsid w:val="0056099E"/>
    <w:rsid w:val="00560C68"/>
    <w:rsid w:val="00560D9D"/>
    <w:rsid w:val="0056128F"/>
    <w:rsid w:val="00561FD0"/>
    <w:rsid w:val="00562914"/>
    <w:rsid w:val="0056325F"/>
    <w:rsid w:val="00563541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7047F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6B3"/>
    <w:rsid w:val="005958C0"/>
    <w:rsid w:val="005965FC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3E70"/>
    <w:rsid w:val="005A4083"/>
    <w:rsid w:val="005A4875"/>
    <w:rsid w:val="005A521D"/>
    <w:rsid w:val="005A597E"/>
    <w:rsid w:val="005A5E9E"/>
    <w:rsid w:val="005A64F4"/>
    <w:rsid w:val="005A774D"/>
    <w:rsid w:val="005B059F"/>
    <w:rsid w:val="005B0B4B"/>
    <w:rsid w:val="005B17AD"/>
    <w:rsid w:val="005B1CA6"/>
    <w:rsid w:val="005B1E5D"/>
    <w:rsid w:val="005B2B23"/>
    <w:rsid w:val="005B2E0B"/>
    <w:rsid w:val="005B30AF"/>
    <w:rsid w:val="005B30F0"/>
    <w:rsid w:val="005B3290"/>
    <w:rsid w:val="005B4726"/>
    <w:rsid w:val="005B5070"/>
    <w:rsid w:val="005B5280"/>
    <w:rsid w:val="005B54C7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1504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DE9"/>
    <w:rsid w:val="005D2E21"/>
    <w:rsid w:val="005D2E7C"/>
    <w:rsid w:val="005D324F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2A3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D69"/>
    <w:rsid w:val="005E4DE8"/>
    <w:rsid w:val="005E534A"/>
    <w:rsid w:val="005E55BC"/>
    <w:rsid w:val="005E5781"/>
    <w:rsid w:val="005E5BB7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753"/>
    <w:rsid w:val="005F342D"/>
    <w:rsid w:val="005F3CAB"/>
    <w:rsid w:val="005F40FD"/>
    <w:rsid w:val="005F44E2"/>
    <w:rsid w:val="005F4761"/>
    <w:rsid w:val="005F5387"/>
    <w:rsid w:val="005F5684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3701"/>
    <w:rsid w:val="00603BC6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C83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254"/>
    <w:rsid w:val="00622FF7"/>
    <w:rsid w:val="006234BA"/>
    <w:rsid w:val="00623793"/>
    <w:rsid w:val="006237F0"/>
    <w:rsid w:val="00623D29"/>
    <w:rsid w:val="006240BF"/>
    <w:rsid w:val="00624FF4"/>
    <w:rsid w:val="0062537B"/>
    <w:rsid w:val="006265C6"/>
    <w:rsid w:val="00627115"/>
    <w:rsid w:val="00627831"/>
    <w:rsid w:val="00627CFC"/>
    <w:rsid w:val="00627D73"/>
    <w:rsid w:val="006303DF"/>
    <w:rsid w:val="00631187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46"/>
    <w:rsid w:val="00634AE6"/>
    <w:rsid w:val="00635128"/>
    <w:rsid w:val="0063570A"/>
    <w:rsid w:val="006369EE"/>
    <w:rsid w:val="00636BBC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D66"/>
    <w:rsid w:val="00651DF7"/>
    <w:rsid w:val="0065238D"/>
    <w:rsid w:val="0065239A"/>
    <w:rsid w:val="00652631"/>
    <w:rsid w:val="00652CE3"/>
    <w:rsid w:val="006536E0"/>
    <w:rsid w:val="00653F2C"/>
    <w:rsid w:val="006542A7"/>
    <w:rsid w:val="0065430D"/>
    <w:rsid w:val="006554A4"/>
    <w:rsid w:val="00655656"/>
    <w:rsid w:val="00655A54"/>
    <w:rsid w:val="0065642C"/>
    <w:rsid w:val="006565EE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530"/>
    <w:rsid w:val="006766DA"/>
    <w:rsid w:val="006769A7"/>
    <w:rsid w:val="00676DC1"/>
    <w:rsid w:val="00676E4D"/>
    <w:rsid w:val="00677429"/>
    <w:rsid w:val="00677530"/>
    <w:rsid w:val="00677A2C"/>
    <w:rsid w:val="00680062"/>
    <w:rsid w:val="00680C30"/>
    <w:rsid w:val="00680FEA"/>
    <w:rsid w:val="00681B2D"/>
    <w:rsid w:val="00682838"/>
    <w:rsid w:val="006829C5"/>
    <w:rsid w:val="006837E3"/>
    <w:rsid w:val="006845DE"/>
    <w:rsid w:val="00684EF6"/>
    <w:rsid w:val="006852C6"/>
    <w:rsid w:val="00685FD5"/>
    <w:rsid w:val="00686545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215"/>
    <w:rsid w:val="006965D2"/>
    <w:rsid w:val="00696DDF"/>
    <w:rsid w:val="00696FAD"/>
    <w:rsid w:val="00697034"/>
    <w:rsid w:val="00697A47"/>
    <w:rsid w:val="00697A89"/>
    <w:rsid w:val="00697D13"/>
    <w:rsid w:val="006A0203"/>
    <w:rsid w:val="006A0498"/>
    <w:rsid w:val="006A0AB1"/>
    <w:rsid w:val="006A1F84"/>
    <w:rsid w:val="006A2086"/>
    <w:rsid w:val="006A263C"/>
    <w:rsid w:val="006A421D"/>
    <w:rsid w:val="006A4B73"/>
    <w:rsid w:val="006A4CCA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24"/>
    <w:rsid w:val="006B1B91"/>
    <w:rsid w:val="006B2233"/>
    <w:rsid w:val="006B2452"/>
    <w:rsid w:val="006B26C6"/>
    <w:rsid w:val="006B29FC"/>
    <w:rsid w:val="006B34F8"/>
    <w:rsid w:val="006B3601"/>
    <w:rsid w:val="006B4113"/>
    <w:rsid w:val="006B414A"/>
    <w:rsid w:val="006B4C32"/>
    <w:rsid w:val="006B56F9"/>
    <w:rsid w:val="006B5D24"/>
    <w:rsid w:val="006B5E77"/>
    <w:rsid w:val="006B62B0"/>
    <w:rsid w:val="006B6575"/>
    <w:rsid w:val="006B6BF7"/>
    <w:rsid w:val="006B6E64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53F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9FB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7BB3"/>
    <w:rsid w:val="006E7ED9"/>
    <w:rsid w:val="006F0864"/>
    <w:rsid w:val="006F30FD"/>
    <w:rsid w:val="006F31CD"/>
    <w:rsid w:val="006F3B4D"/>
    <w:rsid w:val="006F3FF4"/>
    <w:rsid w:val="006F45F1"/>
    <w:rsid w:val="006F4B99"/>
    <w:rsid w:val="006F4BF9"/>
    <w:rsid w:val="006F532F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33C0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2F70"/>
    <w:rsid w:val="00723534"/>
    <w:rsid w:val="007236CE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DB0"/>
    <w:rsid w:val="00726E7B"/>
    <w:rsid w:val="0072710C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D96"/>
    <w:rsid w:val="00732E75"/>
    <w:rsid w:val="007332E6"/>
    <w:rsid w:val="00733E1F"/>
    <w:rsid w:val="00734298"/>
    <w:rsid w:val="00734D47"/>
    <w:rsid w:val="00735813"/>
    <w:rsid w:val="00735952"/>
    <w:rsid w:val="00735C12"/>
    <w:rsid w:val="007362D3"/>
    <w:rsid w:val="00736EF5"/>
    <w:rsid w:val="0073748C"/>
    <w:rsid w:val="0073752D"/>
    <w:rsid w:val="00737A26"/>
    <w:rsid w:val="00737CD6"/>
    <w:rsid w:val="00737E66"/>
    <w:rsid w:val="00737F56"/>
    <w:rsid w:val="0074075B"/>
    <w:rsid w:val="007413E2"/>
    <w:rsid w:val="00741CBC"/>
    <w:rsid w:val="00742505"/>
    <w:rsid w:val="007426FF"/>
    <w:rsid w:val="00742AA7"/>
    <w:rsid w:val="007433E8"/>
    <w:rsid w:val="00744071"/>
    <w:rsid w:val="00744F62"/>
    <w:rsid w:val="00745112"/>
    <w:rsid w:val="00745634"/>
    <w:rsid w:val="007460F6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D90"/>
    <w:rsid w:val="00751CA8"/>
    <w:rsid w:val="0075235F"/>
    <w:rsid w:val="007526CC"/>
    <w:rsid w:val="0075299F"/>
    <w:rsid w:val="007530D5"/>
    <w:rsid w:val="00753C84"/>
    <w:rsid w:val="00754EBC"/>
    <w:rsid w:val="00755311"/>
    <w:rsid w:val="007564AF"/>
    <w:rsid w:val="0075730F"/>
    <w:rsid w:val="00757B7D"/>
    <w:rsid w:val="00757BBF"/>
    <w:rsid w:val="00757BF0"/>
    <w:rsid w:val="00760182"/>
    <w:rsid w:val="00760C11"/>
    <w:rsid w:val="007610F9"/>
    <w:rsid w:val="00761CFD"/>
    <w:rsid w:val="00761D47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A70"/>
    <w:rsid w:val="00766C97"/>
    <w:rsid w:val="0076793A"/>
    <w:rsid w:val="00767D00"/>
    <w:rsid w:val="00767D1F"/>
    <w:rsid w:val="007701F6"/>
    <w:rsid w:val="007705E1"/>
    <w:rsid w:val="00770CB1"/>
    <w:rsid w:val="007710A8"/>
    <w:rsid w:val="0077127C"/>
    <w:rsid w:val="00771303"/>
    <w:rsid w:val="00771588"/>
    <w:rsid w:val="0077177D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77CD1"/>
    <w:rsid w:val="00780433"/>
    <w:rsid w:val="0078050B"/>
    <w:rsid w:val="00780D6E"/>
    <w:rsid w:val="00781233"/>
    <w:rsid w:val="0078129A"/>
    <w:rsid w:val="00782ABF"/>
    <w:rsid w:val="00782D95"/>
    <w:rsid w:val="007831E4"/>
    <w:rsid w:val="007836DE"/>
    <w:rsid w:val="0078382C"/>
    <w:rsid w:val="007851A1"/>
    <w:rsid w:val="00785608"/>
    <w:rsid w:val="00785F2C"/>
    <w:rsid w:val="00786518"/>
    <w:rsid w:val="00786770"/>
    <w:rsid w:val="007868A2"/>
    <w:rsid w:val="0078692B"/>
    <w:rsid w:val="00786C1E"/>
    <w:rsid w:val="00786D8B"/>
    <w:rsid w:val="00790ED0"/>
    <w:rsid w:val="007912AC"/>
    <w:rsid w:val="007915F4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543B"/>
    <w:rsid w:val="007A6D17"/>
    <w:rsid w:val="007A7513"/>
    <w:rsid w:val="007A76DC"/>
    <w:rsid w:val="007B1595"/>
    <w:rsid w:val="007B22FD"/>
    <w:rsid w:val="007B23BD"/>
    <w:rsid w:val="007B2CA2"/>
    <w:rsid w:val="007B344A"/>
    <w:rsid w:val="007B3C7A"/>
    <w:rsid w:val="007B3D35"/>
    <w:rsid w:val="007B5352"/>
    <w:rsid w:val="007B5610"/>
    <w:rsid w:val="007B5C01"/>
    <w:rsid w:val="007B5F38"/>
    <w:rsid w:val="007B6520"/>
    <w:rsid w:val="007B6836"/>
    <w:rsid w:val="007B686E"/>
    <w:rsid w:val="007B7907"/>
    <w:rsid w:val="007B79BB"/>
    <w:rsid w:val="007B7D6C"/>
    <w:rsid w:val="007C051F"/>
    <w:rsid w:val="007C0DD8"/>
    <w:rsid w:val="007C11A6"/>
    <w:rsid w:val="007C1764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AE2"/>
    <w:rsid w:val="007C716D"/>
    <w:rsid w:val="007C7958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73B"/>
    <w:rsid w:val="007D4F7F"/>
    <w:rsid w:val="007D511E"/>
    <w:rsid w:val="007D5422"/>
    <w:rsid w:val="007D5A26"/>
    <w:rsid w:val="007D628E"/>
    <w:rsid w:val="007D6CEB"/>
    <w:rsid w:val="007D752B"/>
    <w:rsid w:val="007D786D"/>
    <w:rsid w:val="007D7B5E"/>
    <w:rsid w:val="007D7C2A"/>
    <w:rsid w:val="007E0195"/>
    <w:rsid w:val="007E06CD"/>
    <w:rsid w:val="007E0704"/>
    <w:rsid w:val="007E1D58"/>
    <w:rsid w:val="007E257F"/>
    <w:rsid w:val="007E2700"/>
    <w:rsid w:val="007E2857"/>
    <w:rsid w:val="007E2EF4"/>
    <w:rsid w:val="007E2F19"/>
    <w:rsid w:val="007E49BF"/>
    <w:rsid w:val="007E4C6A"/>
    <w:rsid w:val="007E50E0"/>
    <w:rsid w:val="007E532E"/>
    <w:rsid w:val="007E5713"/>
    <w:rsid w:val="007E5BCE"/>
    <w:rsid w:val="007E5CCD"/>
    <w:rsid w:val="007E6169"/>
    <w:rsid w:val="007E6623"/>
    <w:rsid w:val="007E6870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594D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91E"/>
    <w:rsid w:val="00803C6E"/>
    <w:rsid w:val="00804394"/>
    <w:rsid w:val="008046A8"/>
    <w:rsid w:val="00804AC2"/>
    <w:rsid w:val="0080589D"/>
    <w:rsid w:val="00805C5A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49A"/>
    <w:rsid w:val="008118FF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5565"/>
    <w:rsid w:val="008168A9"/>
    <w:rsid w:val="00816F82"/>
    <w:rsid w:val="00817923"/>
    <w:rsid w:val="008201FA"/>
    <w:rsid w:val="0082051B"/>
    <w:rsid w:val="00820BC3"/>
    <w:rsid w:val="00821A84"/>
    <w:rsid w:val="00821E41"/>
    <w:rsid w:val="008222E8"/>
    <w:rsid w:val="0082236D"/>
    <w:rsid w:val="00822AD4"/>
    <w:rsid w:val="00823034"/>
    <w:rsid w:val="00823516"/>
    <w:rsid w:val="008236FC"/>
    <w:rsid w:val="008238BB"/>
    <w:rsid w:val="00823CD1"/>
    <w:rsid w:val="008250C9"/>
    <w:rsid w:val="00825B65"/>
    <w:rsid w:val="00826CFB"/>
    <w:rsid w:val="008277D8"/>
    <w:rsid w:val="00827A57"/>
    <w:rsid w:val="00827F90"/>
    <w:rsid w:val="008310E2"/>
    <w:rsid w:val="0083158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4C7B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57CB8"/>
    <w:rsid w:val="00860220"/>
    <w:rsid w:val="0086060B"/>
    <w:rsid w:val="008609C2"/>
    <w:rsid w:val="00862833"/>
    <w:rsid w:val="008628DC"/>
    <w:rsid w:val="008628E2"/>
    <w:rsid w:val="00862921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D71"/>
    <w:rsid w:val="00866FE1"/>
    <w:rsid w:val="008670AA"/>
    <w:rsid w:val="008671C1"/>
    <w:rsid w:val="00867467"/>
    <w:rsid w:val="0086766A"/>
    <w:rsid w:val="00867FB7"/>
    <w:rsid w:val="0087009D"/>
    <w:rsid w:val="008706F9"/>
    <w:rsid w:val="00871091"/>
    <w:rsid w:val="0087147C"/>
    <w:rsid w:val="00871A86"/>
    <w:rsid w:val="00871E65"/>
    <w:rsid w:val="00872219"/>
    <w:rsid w:val="00872B58"/>
    <w:rsid w:val="008735E8"/>
    <w:rsid w:val="00875C48"/>
    <w:rsid w:val="00876F4A"/>
    <w:rsid w:val="00877096"/>
    <w:rsid w:val="00877372"/>
    <w:rsid w:val="00877CB4"/>
    <w:rsid w:val="0088032D"/>
    <w:rsid w:val="0088243A"/>
    <w:rsid w:val="008827F0"/>
    <w:rsid w:val="00883E38"/>
    <w:rsid w:val="00884053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4138"/>
    <w:rsid w:val="008947AC"/>
    <w:rsid w:val="00895B05"/>
    <w:rsid w:val="00895CF4"/>
    <w:rsid w:val="00895F1D"/>
    <w:rsid w:val="00897154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505F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A73"/>
    <w:rsid w:val="008B20E4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45A2"/>
    <w:rsid w:val="008C4C44"/>
    <w:rsid w:val="008C4ED9"/>
    <w:rsid w:val="008C525F"/>
    <w:rsid w:val="008C5B04"/>
    <w:rsid w:val="008C600B"/>
    <w:rsid w:val="008C6454"/>
    <w:rsid w:val="008C655E"/>
    <w:rsid w:val="008C686D"/>
    <w:rsid w:val="008C7263"/>
    <w:rsid w:val="008C75EE"/>
    <w:rsid w:val="008C783D"/>
    <w:rsid w:val="008C7B09"/>
    <w:rsid w:val="008C7E6F"/>
    <w:rsid w:val="008D0607"/>
    <w:rsid w:val="008D0B3C"/>
    <w:rsid w:val="008D0ED0"/>
    <w:rsid w:val="008D1550"/>
    <w:rsid w:val="008D1B09"/>
    <w:rsid w:val="008D25B5"/>
    <w:rsid w:val="008D38B3"/>
    <w:rsid w:val="008D3CAA"/>
    <w:rsid w:val="008D3E0E"/>
    <w:rsid w:val="008D41FC"/>
    <w:rsid w:val="008D44EF"/>
    <w:rsid w:val="008D4A55"/>
    <w:rsid w:val="008D53FA"/>
    <w:rsid w:val="008D59AB"/>
    <w:rsid w:val="008D5CF1"/>
    <w:rsid w:val="008D6562"/>
    <w:rsid w:val="008D6B90"/>
    <w:rsid w:val="008D7284"/>
    <w:rsid w:val="008D7636"/>
    <w:rsid w:val="008E0373"/>
    <w:rsid w:val="008E044D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69EE"/>
    <w:rsid w:val="008E6AFD"/>
    <w:rsid w:val="008E705D"/>
    <w:rsid w:val="008E72AD"/>
    <w:rsid w:val="008E73EF"/>
    <w:rsid w:val="008E75AE"/>
    <w:rsid w:val="008E7802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6855"/>
    <w:rsid w:val="008F6AD3"/>
    <w:rsid w:val="008F6AEC"/>
    <w:rsid w:val="008F6B8D"/>
    <w:rsid w:val="008F6FA4"/>
    <w:rsid w:val="00900110"/>
    <w:rsid w:val="009009C3"/>
    <w:rsid w:val="00900DBB"/>
    <w:rsid w:val="009017D4"/>
    <w:rsid w:val="009017FF"/>
    <w:rsid w:val="00903A1E"/>
    <w:rsid w:val="00904733"/>
    <w:rsid w:val="00904C0B"/>
    <w:rsid w:val="0090553F"/>
    <w:rsid w:val="00905671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166D"/>
    <w:rsid w:val="00912057"/>
    <w:rsid w:val="00912590"/>
    <w:rsid w:val="00912B7A"/>
    <w:rsid w:val="0091361D"/>
    <w:rsid w:val="009138A6"/>
    <w:rsid w:val="00913FDA"/>
    <w:rsid w:val="009140A1"/>
    <w:rsid w:val="009144D4"/>
    <w:rsid w:val="0091461F"/>
    <w:rsid w:val="00914915"/>
    <w:rsid w:val="009150A6"/>
    <w:rsid w:val="00915414"/>
    <w:rsid w:val="00915775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361"/>
    <w:rsid w:val="00923408"/>
    <w:rsid w:val="00924AFC"/>
    <w:rsid w:val="00926405"/>
    <w:rsid w:val="00926BE9"/>
    <w:rsid w:val="0092771A"/>
    <w:rsid w:val="00927A4C"/>
    <w:rsid w:val="009306F0"/>
    <w:rsid w:val="00930FD4"/>
    <w:rsid w:val="00931072"/>
    <w:rsid w:val="00931CEB"/>
    <w:rsid w:val="00931D3F"/>
    <w:rsid w:val="0093223B"/>
    <w:rsid w:val="00932625"/>
    <w:rsid w:val="00932A97"/>
    <w:rsid w:val="0093376E"/>
    <w:rsid w:val="009338EF"/>
    <w:rsid w:val="00934112"/>
    <w:rsid w:val="00934831"/>
    <w:rsid w:val="00934BEF"/>
    <w:rsid w:val="00935260"/>
    <w:rsid w:val="009355B0"/>
    <w:rsid w:val="00935E98"/>
    <w:rsid w:val="00936C08"/>
    <w:rsid w:val="00937725"/>
    <w:rsid w:val="00941450"/>
    <w:rsid w:val="00941998"/>
    <w:rsid w:val="00941F34"/>
    <w:rsid w:val="009427FF"/>
    <w:rsid w:val="0094394C"/>
    <w:rsid w:val="00943B15"/>
    <w:rsid w:val="00943F6E"/>
    <w:rsid w:val="009448BC"/>
    <w:rsid w:val="00944E7E"/>
    <w:rsid w:val="00947BD2"/>
    <w:rsid w:val="00951079"/>
    <w:rsid w:val="00951663"/>
    <w:rsid w:val="00951D81"/>
    <w:rsid w:val="0095240C"/>
    <w:rsid w:val="009524DD"/>
    <w:rsid w:val="00952A0F"/>
    <w:rsid w:val="00952DE7"/>
    <w:rsid w:val="00953AEB"/>
    <w:rsid w:val="00953B15"/>
    <w:rsid w:val="00953BB5"/>
    <w:rsid w:val="00953F0D"/>
    <w:rsid w:val="009542AD"/>
    <w:rsid w:val="0095500D"/>
    <w:rsid w:val="0095521D"/>
    <w:rsid w:val="009559BD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38"/>
    <w:rsid w:val="00962AE7"/>
    <w:rsid w:val="00962B00"/>
    <w:rsid w:val="00964636"/>
    <w:rsid w:val="0096491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0BB2"/>
    <w:rsid w:val="0097102C"/>
    <w:rsid w:val="0097198D"/>
    <w:rsid w:val="009722B8"/>
    <w:rsid w:val="009733B1"/>
    <w:rsid w:val="00973A6B"/>
    <w:rsid w:val="00973E98"/>
    <w:rsid w:val="00974B89"/>
    <w:rsid w:val="00974C01"/>
    <w:rsid w:val="00974CF1"/>
    <w:rsid w:val="0097570C"/>
    <w:rsid w:val="0097715D"/>
    <w:rsid w:val="009776AD"/>
    <w:rsid w:val="009802C8"/>
    <w:rsid w:val="00980B41"/>
    <w:rsid w:val="00980BA4"/>
    <w:rsid w:val="0098109E"/>
    <w:rsid w:val="00981C2B"/>
    <w:rsid w:val="00981F19"/>
    <w:rsid w:val="009820C2"/>
    <w:rsid w:val="0098221C"/>
    <w:rsid w:val="009823A8"/>
    <w:rsid w:val="00982CAC"/>
    <w:rsid w:val="0098418F"/>
    <w:rsid w:val="009845AF"/>
    <w:rsid w:val="00984FB5"/>
    <w:rsid w:val="0098562D"/>
    <w:rsid w:val="009857BF"/>
    <w:rsid w:val="00985CD5"/>
    <w:rsid w:val="009861C0"/>
    <w:rsid w:val="00986767"/>
    <w:rsid w:val="00986E38"/>
    <w:rsid w:val="0098758B"/>
    <w:rsid w:val="009908AB"/>
    <w:rsid w:val="0099096D"/>
    <w:rsid w:val="0099127B"/>
    <w:rsid w:val="009917FA"/>
    <w:rsid w:val="00991A95"/>
    <w:rsid w:val="00991AFD"/>
    <w:rsid w:val="00991B73"/>
    <w:rsid w:val="00992309"/>
    <w:rsid w:val="0099236C"/>
    <w:rsid w:val="00992655"/>
    <w:rsid w:val="00992A78"/>
    <w:rsid w:val="00992BD0"/>
    <w:rsid w:val="00992CCC"/>
    <w:rsid w:val="009933A5"/>
    <w:rsid w:val="00993D5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3A7"/>
    <w:rsid w:val="009A085C"/>
    <w:rsid w:val="009A0AF8"/>
    <w:rsid w:val="009A0EDC"/>
    <w:rsid w:val="009A21F1"/>
    <w:rsid w:val="009A2726"/>
    <w:rsid w:val="009A2A44"/>
    <w:rsid w:val="009A2D61"/>
    <w:rsid w:val="009A41D1"/>
    <w:rsid w:val="009A42CF"/>
    <w:rsid w:val="009A5414"/>
    <w:rsid w:val="009A55B4"/>
    <w:rsid w:val="009A5A9C"/>
    <w:rsid w:val="009A5C8D"/>
    <w:rsid w:val="009A5FE6"/>
    <w:rsid w:val="009A62A9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4ECB"/>
    <w:rsid w:val="009B5418"/>
    <w:rsid w:val="009B5EAC"/>
    <w:rsid w:val="009B63B8"/>
    <w:rsid w:val="009B64E3"/>
    <w:rsid w:val="009B67F2"/>
    <w:rsid w:val="009B69DE"/>
    <w:rsid w:val="009C0EF8"/>
    <w:rsid w:val="009C1743"/>
    <w:rsid w:val="009C1FE7"/>
    <w:rsid w:val="009C2E8E"/>
    <w:rsid w:val="009C36BE"/>
    <w:rsid w:val="009C3760"/>
    <w:rsid w:val="009C38D9"/>
    <w:rsid w:val="009C4605"/>
    <w:rsid w:val="009C5869"/>
    <w:rsid w:val="009C5C7C"/>
    <w:rsid w:val="009C5E43"/>
    <w:rsid w:val="009C5EA4"/>
    <w:rsid w:val="009C61CB"/>
    <w:rsid w:val="009C634E"/>
    <w:rsid w:val="009C640E"/>
    <w:rsid w:val="009C6CFA"/>
    <w:rsid w:val="009D06D8"/>
    <w:rsid w:val="009D082E"/>
    <w:rsid w:val="009D08C1"/>
    <w:rsid w:val="009D1248"/>
    <w:rsid w:val="009D19BB"/>
    <w:rsid w:val="009D1D10"/>
    <w:rsid w:val="009D1ECD"/>
    <w:rsid w:val="009D24A5"/>
    <w:rsid w:val="009D2C05"/>
    <w:rsid w:val="009D328B"/>
    <w:rsid w:val="009D38A6"/>
    <w:rsid w:val="009D3A1C"/>
    <w:rsid w:val="009D3C2A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426"/>
    <w:rsid w:val="009F0CBD"/>
    <w:rsid w:val="009F115D"/>
    <w:rsid w:val="009F11E8"/>
    <w:rsid w:val="009F1BE9"/>
    <w:rsid w:val="009F1F40"/>
    <w:rsid w:val="009F2320"/>
    <w:rsid w:val="009F295A"/>
    <w:rsid w:val="009F3A44"/>
    <w:rsid w:val="009F3C9C"/>
    <w:rsid w:val="009F4489"/>
    <w:rsid w:val="009F46B3"/>
    <w:rsid w:val="009F4E21"/>
    <w:rsid w:val="009F4EA0"/>
    <w:rsid w:val="009F4F6B"/>
    <w:rsid w:val="009F5717"/>
    <w:rsid w:val="009F5973"/>
    <w:rsid w:val="009F5CB6"/>
    <w:rsid w:val="009F6AF4"/>
    <w:rsid w:val="009F75BD"/>
    <w:rsid w:val="009F798D"/>
    <w:rsid w:val="00A003EF"/>
    <w:rsid w:val="00A009E0"/>
    <w:rsid w:val="00A00C3F"/>
    <w:rsid w:val="00A00E1C"/>
    <w:rsid w:val="00A01307"/>
    <w:rsid w:val="00A01C75"/>
    <w:rsid w:val="00A026A2"/>
    <w:rsid w:val="00A02944"/>
    <w:rsid w:val="00A02AA0"/>
    <w:rsid w:val="00A0479B"/>
    <w:rsid w:val="00A04F33"/>
    <w:rsid w:val="00A05895"/>
    <w:rsid w:val="00A05DAA"/>
    <w:rsid w:val="00A0620A"/>
    <w:rsid w:val="00A06638"/>
    <w:rsid w:val="00A066C8"/>
    <w:rsid w:val="00A06D14"/>
    <w:rsid w:val="00A072C9"/>
    <w:rsid w:val="00A075B5"/>
    <w:rsid w:val="00A1022C"/>
    <w:rsid w:val="00A1041F"/>
    <w:rsid w:val="00A10510"/>
    <w:rsid w:val="00A109D5"/>
    <w:rsid w:val="00A1113A"/>
    <w:rsid w:val="00A11792"/>
    <w:rsid w:val="00A118AF"/>
    <w:rsid w:val="00A11A12"/>
    <w:rsid w:val="00A11F1C"/>
    <w:rsid w:val="00A126A7"/>
    <w:rsid w:val="00A1424B"/>
    <w:rsid w:val="00A1561F"/>
    <w:rsid w:val="00A160E9"/>
    <w:rsid w:val="00A1628F"/>
    <w:rsid w:val="00A16E0F"/>
    <w:rsid w:val="00A175FB"/>
    <w:rsid w:val="00A176FF"/>
    <w:rsid w:val="00A2052D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1B"/>
    <w:rsid w:val="00A308A5"/>
    <w:rsid w:val="00A316F5"/>
    <w:rsid w:val="00A317B7"/>
    <w:rsid w:val="00A318C8"/>
    <w:rsid w:val="00A319AF"/>
    <w:rsid w:val="00A31D78"/>
    <w:rsid w:val="00A31DE9"/>
    <w:rsid w:val="00A32071"/>
    <w:rsid w:val="00A32255"/>
    <w:rsid w:val="00A33E48"/>
    <w:rsid w:val="00A3421F"/>
    <w:rsid w:val="00A343FE"/>
    <w:rsid w:val="00A3468A"/>
    <w:rsid w:val="00A351D2"/>
    <w:rsid w:val="00A35341"/>
    <w:rsid w:val="00A35729"/>
    <w:rsid w:val="00A36B26"/>
    <w:rsid w:val="00A36C1D"/>
    <w:rsid w:val="00A36CD8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46"/>
    <w:rsid w:val="00A472C5"/>
    <w:rsid w:val="00A47760"/>
    <w:rsid w:val="00A47D55"/>
    <w:rsid w:val="00A47D77"/>
    <w:rsid w:val="00A506C4"/>
    <w:rsid w:val="00A50F67"/>
    <w:rsid w:val="00A51C7A"/>
    <w:rsid w:val="00A5244E"/>
    <w:rsid w:val="00A52C71"/>
    <w:rsid w:val="00A53337"/>
    <w:rsid w:val="00A539C5"/>
    <w:rsid w:val="00A55705"/>
    <w:rsid w:val="00A55BF1"/>
    <w:rsid w:val="00A572D1"/>
    <w:rsid w:val="00A57371"/>
    <w:rsid w:val="00A575E6"/>
    <w:rsid w:val="00A57673"/>
    <w:rsid w:val="00A57D05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54D5"/>
    <w:rsid w:val="00A65732"/>
    <w:rsid w:val="00A65C7F"/>
    <w:rsid w:val="00A6775A"/>
    <w:rsid w:val="00A67864"/>
    <w:rsid w:val="00A700E8"/>
    <w:rsid w:val="00A7037D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89F"/>
    <w:rsid w:val="00A764BA"/>
    <w:rsid w:val="00A76BB3"/>
    <w:rsid w:val="00A76D37"/>
    <w:rsid w:val="00A76FFD"/>
    <w:rsid w:val="00A77748"/>
    <w:rsid w:val="00A80163"/>
    <w:rsid w:val="00A801B9"/>
    <w:rsid w:val="00A80715"/>
    <w:rsid w:val="00A811CB"/>
    <w:rsid w:val="00A81540"/>
    <w:rsid w:val="00A81674"/>
    <w:rsid w:val="00A81CCF"/>
    <w:rsid w:val="00A82987"/>
    <w:rsid w:val="00A82B24"/>
    <w:rsid w:val="00A834BD"/>
    <w:rsid w:val="00A836D7"/>
    <w:rsid w:val="00A84087"/>
    <w:rsid w:val="00A84315"/>
    <w:rsid w:val="00A84B36"/>
    <w:rsid w:val="00A85666"/>
    <w:rsid w:val="00A856A5"/>
    <w:rsid w:val="00A859DA"/>
    <w:rsid w:val="00A85EDD"/>
    <w:rsid w:val="00A860E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A006F"/>
    <w:rsid w:val="00AA108D"/>
    <w:rsid w:val="00AA1C29"/>
    <w:rsid w:val="00AA1DBB"/>
    <w:rsid w:val="00AA2886"/>
    <w:rsid w:val="00AA333A"/>
    <w:rsid w:val="00AA34D6"/>
    <w:rsid w:val="00AA421E"/>
    <w:rsid w:val="00AA45A6"/>
    <w:rsid w:val="00AA4851"/>
    <w:rsid w:val="00AA4998"/>
    <w:rsid w:val="00AA600C"/>
    <w:rsid w:val="00AA6039"/>
    <w:rsid w:val="00AA67F0"/>
    <w:rsid w:val="00AA6A0C"/>
    <w:rsid w:val="00AA74C6"/>
    <w:rsid w:val="00AB0554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DCD"/>
    <w:rsid w:val="00AD1B15"/>
    <w:rsid w:val="00AD1B88"/>
    <w:rsid w:val="00AD1DB8"/>
    <w:rsid w:val="00AD21B8"/>
    <w:rsid w:val="00AD231E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3E9C"/>
    <w:rsid w:val="00AE46D2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4882"/>
    <w:rsid w:val="00AF5D1B"/>
    <w:rsid w:val="00AF6E63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80"/>
    <w:rsid w:val="00B03934"/>
    <w:rsid w:val="00B03A14"/>
    <w:rsid w:val="00B04D92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D3A"/>
    <w:rsid w:val="00B15EFE"/>
    <w:rsid w:val="00B164F5"/>
    <w:rsid w:val="00B16E81"/>
    <w:rsid w:val="00B17473"/>
    <w:rsid w:val="00B17ED2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5F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37F"/>
    <w:rsid w:val="00B3673B"/>
    <w:rsid w:val="00B37149"/>
    <w:rsid w:val="00B37336"/>
    <w:rsid w:val="00B37CAA"/>
    <w:rsid w:val="00B405F0"/>
    <w:rsid w:val="00B40702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E01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43"/>
    <w:rsid w:val="00B6259F"/>
    <w:rsid w:val="00B62F05"/>
    <w:rsid w:val="00B63376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15B5"/>
    <w:rsid w:val="00B8217E"/>
    <w:rsid w:val="00B821E8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54E1"/>
    <w:rsid w:val="00B85A2A"/>
    <w:rsid w:val="00B85B0C"/>
    <w:rsid w:val="00B85D49"/>
    <w:rsid w:val="00B860D0"/>
    <w:rsid w:val="00B86867"/>
    <w:rsid w:val="00B871C5"/>
    <w:rsid w:val="00B87C14"/>
    <w:rsid w:val="00B900C3"/>
    <w:rsid w:val="00B90438"/>
    <w:rsid w:val="00B90FFD"/>
    <w:rsid w:val="00B91064"/>
    <w:rsid w:val="00B910EF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60C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5DD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2CB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FC3"/>
    <w:rsid w:val="00BB779D"/>
    <w:rsid w:val="00BB77A2"/>
    <w:rsid w:val="00BC014C"/>
    <w:rsid w:val="00BC0155"/>
    <w:rsid w:val="00BC04C7"/>
    <w:rsid w:val="00BC1374"/>
    <w:rsid w:val="00BC1598"/>
    <w:rsid w:val="00BC183A"/>
    <w:rsid w:val="00BC1B35"/>
    <w:rsid w:val="00BC24A5"/>
    <w:rsid w:val="00BC2517"/>
    <w:rsid w:val="00BC25BC"/>
    <w:rsid w:val="00BC28F0"/>
    <w:rsid w:val="00BC3E05"/>
    <w:rsid w:val="00BC49AD"/>
    <w:rsid w:val="00BC4E70"/>
    <w:rsid w:val="00BC4F55"/>
    <w:rsid w:val="00BC52A0"/>
    <w:rsid w:val="00BC5CD5"/>
    <w:rsid w:val="00BC5E75"/>
    <w:rsid w:val="00BC5ECB"/>
    <w:rsid w:val="00BC6919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448"/>
    <w:rsid w:val="00BD3579"/>
    <w:rsid w:val="00BD3709"/>
    <w:rsid w:val="00BD3CC0"/>
    <w:rsid w:val="00BD3F70"/>
    <w:rsid w:val="00BD432E"/>
    <w:rsid w:val="00BD4705"/>
    <w:rsid w:val="00BD5387"/>
    <w:rsid w:val="00BD570D"/>
    <w:rsid w:val="00BD6685"/>
    <w:rsid w:val="00BD698C"/>
    <w:rsid w:val="00BD6A32"/>
    <w:rsid w:val="00BD6ECC"/>
    <w:rsid w:val="00BD711E"/>
    <w:rsid w:val="00BD73DF"/>
    <w:rsid w:val="00BD7667"/>
    <w:rsid w:val="00BE026B"/>
    <w:rsid w:val="00BE0F3D"/>
    <w:rsid w:val="00BE1048"/>
    <w:rsid w:val="00BE1241"/>
    <w:rsid w:val="00BE24DA"/>
    <w:rsid w:val="00BE2510"/>
    <w:rsid w:val="00BE272E"/>
    <w:rsid w:val="00BE29FB"/>
    <w:rsid w:val="00BE2D80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4F1B"/>
    <w:rsid w:val="00BF55D3"/>
    <w:rsid w:val="00BF61F0"/>
    <w:rsid w:val="00BF6746"/>
    <w:rsid w:val="00BF69A9"/>
    <w:rsid w:val="00BF6D91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3CBD"/>
    <w:rsid w:val="00C05003"/>
    <w:rsid w:val="00C0589C"/>
    <w:rsid w:val="00C05E41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2967"/>
    <w:rsid w:val="00C132BE"/>
    <w:rsid w:val="00C13A13"/>
    <w:rsid w:val="00C155B7"/>
    <w:rsid w:val="00C16614"/>
    <w:rsid w:val="00C17329"/>
    <w:rsid w:val="00C17518"/>
    <w:rsid w:val="00C178DF"/>
    <w:rsid w:val="00C208ED"/>
    <w:rsid w:val="00C20EA5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2F43"/>
    <w:rsid w:val="00C2303C"/>
    <w:rsid w:val="00C23966"/>
    <w:rsid w:val="00C24240"/>
    <w:rsid w:val="00C24345"/>
    <w:rsid w:val="00C244CC"/>
    <w:rsid w:val="00C2459B"/>
    <w:rsid w:val="00C24C7F"/>
    <w:rsid w:val="00C24FA8"/>
    <w:rsid w:val="00C25B9F"/>
    <w:rsid w:val="00C26605"/>
    <w:rsid w:val="00C267DE"/>
    <w:rsid w:val="00C26975"/>
    <w:rsid w:val="00C26A67"/>
    <w:rsid w:val="00C26BD7"/>
    <w:rsid w:val="00C271E2"/>
    <w:rsid w:val="00C273CB"/>
    <w:rsid w:val="00C27F28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770"/>
    <w:rsid w:val="00C3669A"/>
    <w:rsid w:val="00C36F73"/>
    <w:rsid w:val="00C3787F"/>
    <w:rsid w:val="00C37A22"/>
    <w:rsid w:val="00C40733"/>
    <w:rsid w:val="00C40A42"/>
    <w:rsid w:val="00C40F6A"/>
    <w:rsid w:val="00C41102"/>
    <w:rsid w:val="00C419EF"/>
    <w:rsid w:val="00C41B34"/>
    <w:rsid w:val="00C4255C"/>
    <w:rsid w:val="00C42F28"/>
    <w:rsid w:val="00C4305F"/>
    <w:rsid w:val="00C433CB"/>
    <w:rsid w:val="00C446AB"/>
    <w:rsid w:val="00C44C0F"/>
    <w:rsid w:val="00C4501B"/>
    <w:rsid w:val="00C45BD1"/>
    <w:rsid w:val="00C45C7B"/>
    <w:rsid w:val="00C46942"/>
    <w:rsid w:val="00C46983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0E1F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FDA"/>
    <w:rsid w:val="00C6120D"/>
    <w:rsid w:val="00C613DD"/>
    <w:rsid w:val="00C615B6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5052"/>
    <w:rsid w:val="00C7535C"/>
    <w:rsid w:val="00C75375"/>
    <w:rsid w:val="00C75783"/>
    <w:rsid w:val="00C769CB"/>
    <w:rsid w:val="00C76D6D"/>
    <w:rsid w:val="00C76F2A"/>
    <w:rsid w:val="00C77192"/>
    <w:rsid w:val="00C77380"/>
    <w:rsid w:val="00C77B61"/>
    <w:rsid w:val="00C80A25"/>
    <w:rsid w:val="00C81307"/>
    <w:rsid w:val="00C81663"/>
    <w:rsid w:val="00C8225E"/>
    <w:rsid w:val="00C82419"/>
    <w:rsid w:val="00C82CB8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C60"/>
    <w:rsid w:val="00C96D14"/>
    <w:rsid w:val="00C96DBC"/>
    <w:rsid w:val="00C96FF3"/>
    <w:rsid w:val="00C97B57"/>
    <w:rsid w:val="00CA0171"/>
    <w:rsid w:val="00CA0292"/>
    <w:rsid w:val="00CA0522"/>
    <w:rsid w:val="00CA0A6D"/>
    <w:rsid w:val="00CA1517"/>
    <w:rsid w:val="00CA1D7F"/>
    <w:rsid w:val="00CA46CE"/>
    <w:rsid w:val="00CA5366"/>
    <w:rsid w:val="00CA550D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182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2AB"/>
    <w:rsid w:val="00CC665F"/>
    <w:rsid w:val="00CC730B"/>
    <w:rsid w:val="00CC74D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5EA8"/>
    <w:rsid w:val="00CD7797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9D"/>
    <w:rsid w:val="00CE64F6"/>
    <w:rsid w:val="00CE66BD"/>
    <w:rsid w:val="00CE70A9"/>
    <w:rsid w:val="00CE78BE"/>
    <w:rsid w:val="00CE78C1"/>
    <w:rsid w:val="00CF0845"/>
    <w:rsid w:val="00CF1695"/>
    <w:rsid w:val="00CF170E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6313"/>
    <w:rsid w:val="00CF67BC"/>
    <w:rsid w:val="00CF71CC"/>
    <w:rsid w:val="00CF7ACE"/>
    <w:rsid w:val="00D001EB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1015A"/>
    <w:rsid w:val="00D105E6"/>
    <w:rsid w:val="00D10BCA"/>
    <w:rsid w:val="00D10E2B"/>
    <w:rsid w:val="00D1107E"/>
    <w:rsid w:val="00D11A92"/>
    <w:rsid w:val="00D125DF"/>
    <w:rsid w:val="00D1263B"/>
    <w:rsid w:val="00D1297B"/>
    <w:rsid w:val="00D1317F"/>
    <w:rsid w:val="00D13D42"/>
    <w:rsid w:val="00D13EFF"/>
    <w:rsid w:val="00D1402C"/>
    <w:rsid w:val="00D14E01"/>
    <w:rsid w:val="00D152B9"/>
    <w:rsid w:val="00D15793"/>
    <w:rsid w:val="00D15823"/>
    <w:rsid w:val="00D1736A"/>
    <w:rsid w:val="00D1750C"/>
    <w:rsid w:val="00D17783"/>
    <w:rsid w:val="00D20584"/>
    <w:rsid w:val="00D20CD8"/>
    <w:rsid w:val="00D22CE3"/>
    <w:rsid w:val="00D2381E"/>
    <w:rsid w:val="00D23846"/>
    <w:rsid w:val="00D2391A"/>
    <w:rsid w:val="00D23A24"/>
    <w:rsid w:val="00D23B5A"/>
    <w:rsid w:val="00D2470E"/>
    <w:rsid w:val="00D2471F"/>
    <w:rsid w:val="00D24768"/>
    <w:rsid w:val="00D2499E"/>
    <w:rsid w:val="00D24C57"/>
    <w:rsid w:val="00D24F33"/>
    <w:rsid w:val="00D25196"/>
    <w:rsid w:val="00D25AB9"/>
    <w:rsid w:val="00D25BF8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6F6"/>
    <w:rsid w:val="00D36722"/>
    <w:rsid w:val="00D36DC8"/>
    <w:rsid w:val="00D36F20"/>
    <w:rsid w:val="00D37006"/>
    <w:rsid w:val="00D40736"/>
    <w:rsid w:val="00D407EB"/>
    <w:rsid w:val="00D409BA"/>
    <w:rsid w:val="00D41518"/>
    <w:rsid w:val="00D41EE1"/>
    <w:rsid w:val="00D425C0"/>
    <w:rsid w:val="00D438FE"/>
    <w:rsid w:val="00D43EFE"/>
    <w:rsid w:val="00D4588D"/>
    <w:rsid w:val="00D45B86"/>
    <w:rsid w:val="00D45C4A"/>
    <w:rsid w:val="00D474F6"/>
    <w:rsid w:val="00D476E1"/>
    <w:rsid w:val="00D4778F"/>
    <w:rsid w:val="00D47905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AE8"/>
    <w:rsid w:val="00D61C26"/>
    <w:rsid w:val="00D620AC"/>
    <w:rsid w:val="00D6215E"/>
    <w:rsid w:val="00D62893"/>
    <w:rsid w:val="00D628EE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784"/>
    <w:rsid w:val="00D708C6"/>
    <w:rsid w:val="00D71883"/>
    <w:rsid w:val="00D71D49"/>
    <w:rsid w:val="00D72A32"/>
    <w:rsid w:val="00D72C92"/>
    <w:rsid w:val="00D72EBA"/>
    <w:rsid w:val="00D73111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87F14"/>
    <w:rsid w:val="00D912AE"/>
    <w:rsid w:val="00D919D0"/>
    <w:rsid w:val="00D91AA9"/>
    <w:rsid w:val="00D91F98"/>
    <w:rsid w:val="00D921CC"/>
    <w:rsid w:val="00D9234D"/>
    <w:rsid w:val="00D92F43"/>
    <w:rsid w:val="00D930F5"/>
    <w:rsid w:val="00D94A9D"/>
    <w:rsid w:val="00D94F56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6EEA"/>
    <w:rsid w:val="00DB05F5"/>
    <w:rsid w:val="00DB0C79"/>
    <w:rsid w:val="00DB0FBD"/>
    <w:rsid w:val="00DB1670"/>
    <w:rsid w:val="00DB2709"/>
    <w:rsid w:val="00DB2916"/>
    <w:rsid w:val="00DB2CA2"/>
    <w:rsid w:val="00DB359E"/>
    <w:rsid w:val="00DB377A"/>
    <w:rsid w:val="00DB3CBE"/>
    <w:rsid w:val="00DB3EDC"/>
    <w:rsid w:val="00DB4192"/>
    <w:rsid w:val="00DB4B20"/>
    <w:rsid w:val="00DB4D5A"/>
    <w:rsid w:val="00DB5059"/>
    <w:rsid w:val="00DB5545"/>
    <w:rsid w:val="00DB58C0"/>
    <w:rsid w:val="00DB766A"/>
    <w:rsid w:val="00DB7794"/>
    <w:rsid w:val="00DB7951"/>
    <w:rsid w:val="00DB7E00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7178"/>
    <w:rsid w:val="00DC7630"/>
    <w:rsid w:val="00DC76FD"/>
    <w:rsid w:val="00DC7B65"/>
    <w:rsid w:val="00DD06D1"/>
    <w:rsid w:val="00DD087E"/>
    <w:rsid w:val="00DD0C6C"/>
    <w:rsid w:val="00DD0EC4"/>
    <w:rsid w:val="00DD1A2E"/>
    <w:rsid w:val="00DD201A"/>
    <w:rsid w:val="00DD3BF9"/>
    <w:rsid w:val="00DD4D7D"/>
    <w:rsid w:val="00DD5556"/>
    <w:rsid w:val="00DD5737"/>
    <w:rsid w:val="00DD6149"/>
    <w:rsid w:val="00DD6FD7"/>
    <w:rsid w:val="00DD700F"/>
    <w:rsid w:val="00DD7988"/>
    <w:rsid w:val="00DE01E8"/>
    <w:rsid w:val="00DE0624"/>
    <w:rsid w:val="00DE084C"/>
    <w:rsid w:val="00DE0C6D"/>
    <w:rsid w:val="00DE1ECF"/>
    <w:rsid w:val="00DE2EE4"/>
    <w:rsid w:val="00DE35D9"/>
    <w:rsid w:val="00DE3F70"/>
    <w:rsid w:val="00DE4EB2"/>
    <w:rsid w:val="00DE5754"/>
    <w:rsid w:val="00DE64BF"/>
    <w:rsid w:val="00DE6B85"/>
    <w:rsid w:val="00DE6DA8"/>
    <w:rsid w:val="00DE702D"/>
    <w:rsid w:val="00DE77B8"/>
    <w:rsid w:val="00DE79D0"/>
    <w:rsid w:val="00DE7D94"/>
    <w:rsid w:val="00DF1520"/>
    <w:rsid w:val="00DF1DC2"/>
    <w:rsid w:val="00DF23F1"/>
    <w:rsid w:val="00DF2688"/>
    <w:rsid w:val="00DF2B3F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2D43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1F83"/>
    <w:rsid w:val="00E135AF"/>
    <w:rsid w:val="00E13829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219ED"/>
    <w:rsid w:val="00E21B84"/>
    <w:rsid w:val="00E21CEA"/>
    <w:rsid w:val="00E21E9B"/>
    <w:rsid w:val="00E2217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57D"/>
    <w:rsid w:val="00E256C8"/>
    <w:rsid w:val="00E256CA"/>
    <w:rsid w:val="00E26201"/>
    <w:rsid w:val="00E262D9"/>
    <w:rsid w:val="00E267AC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111E"/>
    <w:rsid w:val="00E41F68"/>
    <w:rsid w:val="00E4299E"/>
    <w:rsid w:val="00E42C48"/>
    <w:rsid w:val="00E42F6F"/>
    <w:rsid w:val="00E43041"/>
    <w:rsid w:val="00E44510"/>
    <w:rsid w:val="00E448C8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52B"/>
    <w:rsid w:val="00E54F3E"/>
    <w:rsid w:val="00E55A99"/>
    <w:rsid w:val="00E55F9E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3A49"/>
    <w:rsid w:val="00E63A67"/>
    <w:rsid w:val="00E64810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1D74"/>
    <w:rsid w:val="00E72246"/>
    <w:rsid w:val="00E7242F"/>
    <w:rsid w:val="00E724C3"/>
    <w:rsid w:val="00E73002"/>
    <w:rsid w:val="00E747AC"/>
    <w:rsid w:val="00E74C2E"/>
    <w:rsid w:val="00E7566C"/>
    <w:rsid w:val="00E76008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C56"/>
    <w:rsid w:val="00E81DCA"/>
    <w:rsid w:val="00E81FF3"/>
    <w:rsid w:val="00E824EF"/>
    <w:rsid w:val="00E82843"/>
    <w:rsid w:val="00E82B9D"/>
    <w:rsid w:val="00E83325"/>
    <w:rsid w:val="00E8380D"/>
    <w:rsid w:val="00E838B9"/>
    <w:rsid w:val="00E84285"/>
    <w:rsid w:val="00E84452"/>
    <w:rsid w:val="00E84736"/>
    <w:rsid w:val="00E84D8D"/>
    <w:rsid w:val="00E84E24"/>
    <w:rsid w:val="00E85365"/>
    <w:rsid w:val="00E85D6E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4EC6"/>
    <w:rsid w:val="00E94F05"/>
    <w:rsid w:val="00E951C4"/>
    <w:rsid w:val="00E955E1"/>
    <w:rsid w:val="00E9581E"/>
    <w:rsid w:val="00E95B0D"/>
    <w:rsid w:val="00E95F4E"/>
    <w:rsid w:val="00E96A7C"/>
    <w:rsid w:val="00E9755C"/>
    <w:rsid w:val="00E97682"/>
    <w:rsid w:val="00E976D4"/>
    <w:rsid w:val="00E979F3"/>
    <w:rsid w:val="00E97C39"/>
    <w:rsid w:val="00E97ED3"/>
    <w:rsid w:val="00EA0228"/>
    <w:rsid w:val="00EA0247"/>
    <w:rsid w:val="00EA07FD"/>
    <w:rsid w:val="00EA350E"/>
    <w:rsid w:val="00EA4002"/>
    <w:rsid w:val="00EA4217"/>
    <w:rsid w:val="00EA51ED"/>
    <w:rsid w:val="00EA53EF"/>
    <w:rsid w:val="00EA5C07"/>
    <w:rsid w:val="00EA5ED3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47F"/>
    <w:rsid w:val="00EB35E9"/>
    <w:rsid w:val="00EB4149"/>
    <w:rsid w:val="00EB4BDF"/>
    <w:rsid w:val="00EB5601"/>
    <w:rsid w:val="00EB588A"/>
    <w:rsid w:val="00EB5C28"/>
    <w:rsid w:val="00EB5E0B"/>
    <w:rsid w:val="00EB5F22"/>
    <w:rsid w:val="00EB6338"/>
    <w:rsid w:val="00EC0682"/>
    <w:rsid w:val="00EC080A"/>
    <w:rsid w:val="00EC169B"/>
    <w:rsid w:val="00EC18C3"/>
    <w:rsid w:val="00EC358E"/>
    <w:rsid w:val="00EC3595"/>
    <w:rsid w:val="00EC3E7C"/>
    <w:rsid w:val="00EC5753"/>
    <w:rsid w:val="00EC58B9"/>
    <w:rsid w:val="00EC5C2A"/>
    <w:rsid w:val="00EC6513"/>
    <w:rsid w:val="00EC6A52"/>
    <w:rsid w:val="00EC6EC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7A"/>
    <w:rsid w:val="00EE28D5"/>
    <w:rsid w:val="00EE2DA0"/>
    <w:rsid w:val="00EE36B3"/>
    <w:rsid w:val="00EE4195"/>
    <w:rsid w:val="00EE537C"/>
    <w:rsid w:val="00EE5D50"/>
    <w:rsid w:val="00EE5FA6"/>
    <w:rsid w:val="00EE77C8"/>
    <w:rsid w:val="00EE793D"/>
    <w:rsid w:val="00EE7993"/>
    <w:rsid w:val="00EE7A10"/>
    <w:rsid w:val="00EE7D70"/>
    <w:rsid w:val="00EF048B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45E"/>
    <w:rsid w:val="00EF6872"/>
    <w:rsid w:val="00EF68D6"/>
    <w:rsid w:val="00EF6A08"/>
    <w:rsid w:val="00EF6E1D"/>
    <w:rsid w:val="00F00063"/>
    <w:rsid w:val="00F0088B"/>
    <w:rsid w:val="00F00F29"/>
    <w:rsid w:val="00F01AB3"/>
    <w:rsid w:val="00F02146"/>
    <w:rsid w:val="00F034D1"/>
    <w:rsid w:val="00F03945"/>
    <w:rsid w:val="00F03D95"/>
    <w:rsid w:val="00F040EC"/>
    <w:rsid w:val="00F0451F"/>
    <w:rsid w:val="00F045F2"/>
    <w:rsid w:val="00F04942"/>
    <w:rsid w:val="00F0547E"/>
    <w:rsid w:val="00F05FC0"/>
    <w:rsid w:val="00F06166"/>
    <w:rsid w:val="00F0656F"/>
    <w:rsid w:val="00F07C1C"/>
    <w:rsid w:val="00F10B43"/>
    <w:rsid w:val="00F10EC2"/>
    <w:rsid w:val="00F131AF"/>
    <w:rsid w:val="00F14A48"/>
    <w:rsid w:val="00F151A7"/>
    <w:rsid w:val="00F1570A"/>
    <w:rsid w:val="00F16273"/>
    <w:rsid w:val="00F165F0"/>
    <w:rsid w:val="00F16F22"/>
    <w:rsid w:val="00F1779B"/>
    <w:rsid w:val="00F17CA2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F4D"/>
    <w:rsid w:val="00F27A1B"/>
    <w:rsid w:val="00F3021A"/>
    <w:rsid w:val="00F31388"/>
    <w:rsid w:val="00F3157B"/>
    <w:rsid w:val="00F31948"/>
    <w:rsid w:val="00F31DB0"/>
    <w:rsid w:val="00F33571"/>
    <w:rsid w:val="00F338F5"/>
    <w:rsid w:val="00F33BFD"/>
    <w:rsid w:val="00F353BC"/>
    <w:rsid w:val="00F35465"/>
    <w:rsid w:val="00F35888"/>
    <w:rsid w:val="00F358AB"/>
    <w:rsid w:val="00F35A59"/>
    <w:rsid w:val="00F35E35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3EB4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13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475B"/>
    <w:rsid w:val="00F54954"/>
    <w:rsid w:val="00F54981"/>
    <w:rsid w:val="00F54F6E"/>
    <w:rsid w:val="00F55096"/>
    <w:rsid w:val="00F568B3"/>
    <w:rsid w:val="00F56DDF"/>
    <w:rsid w:val="00F5745F"/>
    <w:rsid w:val="00F57A41"/>
    <w:rsid w:val="00F603DF"/>
    <w:rsid w:val="00F60B27"/>
    <w:rsid w:val="00F60B3C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70673"/>
    <w:rsid w:val="00F70ACA"/>
    <w:rsid w:val="00F70B1B"/>
    <w:rsid w:val="00F70E58"/>
    <w:rsid w:val="00F710C9"/>
    <w:rsid w:val="00F7205F"/>
    <w:rsid w:val="00F72857"/>
    <w:rsid w:val="00F72B50"/>
    <w:rsid w:val="00F72DE7"/>
    <w:rsid w:val="00F72F87"/>
    <w:rsid w:val="00F735F2"/>
    <w:rsid w:val="00F73682"/>
    <w:rsid w:val="00F73974"/>
    <w:rsid w:val="00F74661"/>
    <w:rsid w:val="00F7591F"/>
    <w:rsid w:val="00F75EA0"/>
    <w:rsid w:val="00F77F54"/>
    <w:rsid w:val="00F806DD"/>
    <w:rsid w:val="00F80C02"/>
    <w:rsid w:val="00F80CA3"/>
    <w:rsid w:val="00F816A2"/>
    <w:rsid w:val="00F82086"/>
    <w:rsid w:val="00F82515"/>
    <w:rsid w:val="00F84604"/>
    <w:rsid w:val="00F84766"/>
    <w:rsid w:val="00F84953"/>
    <w:rsid w:val="00F851E5"/>
    <w:rsid w:val="00F85480"/>
    <w:rsid w:val="00F8553C"/>
    <w:rsid w:val="00F856FD"/>
    <w:rsid w:val="00F858A8"/>
    <w:rsid w:val="00F85B9B"/>
    <w:rsid w:val="00F85D47"/>
    <w:rsid w:val="00F85E96"/>
    <w:rsid w:val="00F86816"/>
    <w:rsid w:val="00F8712A"/>
    <w:rsid w:val="00F87254"/>
    <w:rsid w:val="00F87511"/>
    <w:rsid w:val="00F87904"/>
    <w:rsid w:val="00F87AFC"/>
    <w:rsid w:val="00F87D4B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3F5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A12"/>
    <w:rsid w:val="00FB1E93"/>
    <w:rsid w:val="00FB1FA8"/>
    <w:rsid w:val="00FB207B"/>
    <w:rsid w:val="00FB2E4E"/>
    <w:rsid w:val="00FB395E"/>
    <w:rsid w:val="00FB3A21"/>
    <w:rsid w:val="00FB4031"/>
    <w:rsid w:val="00FB417D"/>
    <w:rsid w:val="00FB57E5"/>
    <w:rsid w:val="00FB5E2C"/>
    <w:rsid w:val="00FB6080"/>
    <w:rsid w:val="00FB64D8"/>
    <w:rsid w:val="00FB6A4F"/>
    <w:rsid w:val="00FB7288"/>
    <w:rsid w:val="00FC0B09"/>
    <w:rsid w:val="00FC0CF0"/>
    <w:rsid w:val="00FC0ECB"/>
    <w:rsid w:val="00FC1D0B"/>
    <w:rsid w:val="00FC1FF2"/>
    <w:rsid w:val="00FC25CD"/>
    <w:rsid w:val="00FC2BF0"/>
    <w:rsid w:val="00FC38A9"/>
    <w:rsid w:val="00FC41DE"/>
    <w:rsid w:val="00FC4276"/>
    <w:rsid w:val="00FC4B1A"/>
    <w:rsid w:val="00FC5BD3"/>
    <w:rsid w:val="00FC69DD"/>
    <w:rsid w:val="00FC6D4E"/>
    <w:rsid w:val="00FD0BE9"/>
    <w:rsid w:val="00FD2039"/>
    <w:rsid w:val="00FD23BA"/>
    <w:rsid w:val="00FD2615"/>
    <w:rsid w:val="00FD2762"/>
    <w:rsid w:val="00FD298D"/>
    <w:rsid w:val="00FD29E9"/>
    <w:rsid w:val="00FD398A"/>
    <w:rsid w:val="00FD3A26"/>
    <w:rsid w:val="00FD3B60"/>
    <w:rsid w:val="00FD453B"/>
    <w:rsid w:val="00FD4C5F"/>
    <w:rsid w:val="00FD50EF"/>
    <w:rsid w:val="00FD5101"/>
    <w:rsid w:val="00FD5C6D"/>
    <w:rsid w:val="00FD639B"/>
    <w:rsid w:val="00FD66D6"/>
    <w:rsid w:val="00FD6D02"/>
    <w:rsid w:val="00FD6F65"/>
    <w:rsid w:val="00FD7585"/>
    <w:rsid w:val="00FE0342"/>
    <w:rsid w:val="00FE1165"/>
    <w:rsid w:val="00FE13E9"/>
    <w:rsid w:val="00FE1CEB"/>
    <w:rsid w:val="00FE1E9B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54C"/>
    <w:rsid w:val="00FE759E"/>
    <w:rsid w:val="00FE7604"/>
    <w:rsid w:val="00FE791B"/>
    <w:rsid w:val="00FE796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4CA"/>
    <w:rsid w:val="00FF4638"/>
    <w:rsid w:val="00FF4A31"/>
    <w:rsid w:val="00FF5C44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8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b/>
      <w:bCs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6FA7F-B8EA-40D9-85A9-E705AF06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26793</TotalTime>
  <Pages>13</Pages>
  <Words>765</Words>
  <Characters>4367</Characters>
  <Application>Microsoft Office Word</Application>
  <DocSecurity>8</DocSecurity>
  <Lines>36</Lines>
  <Paragraphs>10</Paragraphs>
  <ScaleCrop>false</ScaleCrop>
  <Company>PruOneDesk</Company>
  <LinksUpToDate>false</LinksUpToDate>
  <CharactersWithSpaces>5122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PruOneDesk User</cp:lastModifiedBy>
  <cp:revision>1105</cp:revision>
  <cp:lastPrinted>2012-02-21T05:26:00Z</cp:lastPrinted>
  <dcterms:created xsi:type="dcterms:W3CDTF">2016-09-20T16:01:00Z</dcterms:created>
  <dcterms:modified xsi:type="dcterms:W3CDTF">2016-11-08T01:42:00Z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