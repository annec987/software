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4E909" w14:textId="77777777" w:rsidR="0076609B" w:rsidRDefault="00B11E27">
      <w:pPr>
        <w:tabs>
          <w:tab w:val="left" w:pos="5574"/>
        </w:tabs>
        <w:spacing w:beforeLines="50" w:before="120" w:line="240" w:lineRule="auto"/>
        <w:ind w:leftChars="50" w:left="120"/>
        <w:rPr>
          <w:rFonts w:eastAsia="標楷體"/>
          <w:sz w:val="20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685707" wp14:editId="31DF63C9">
                <wp:simplePos x="0" y="0"/>
                <wp:positionH relativeFrom="column">
                  <wp:posOffset>5485765</wp:posOffset>
                </wp:positionH>
                <wp:positionV relativeFrom="paragraph">
                  <wp:posOffset>74930</wp:posOffset>
                </wp:positionV>
                <wp:extent cx="1143000" cy="144907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126D" w14:textId="77777777" w:rsidR="0076609B" w:rsidRDefault="0076609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5E47C25A" w14:textId="77777777" w:rsidR="0076609B" w:rsidRDefault="0076609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相片2吋</w:t>
                            </w:r>
                          </w:p>
                          <w:p w14:paraId="01F7DFF9" w14:textId="77777777" w:rsidR="00DE734E" w:rsidRDefault="00DE734E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1D580ECD" w14:textId="77777777" w:rsidR="00DE734E" w:rsidRDefault="00DE734E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462EFC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(上傳電子檔)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1.95pt;margin-top:5.9pt;width:90pt;height:11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">
                <v:path arrowok="t"/>
                <v:textbox>
                  <w:txbxContent>
                    <w:p w14:paraId="4AD8126D" w14:textId="77777777" w:rsidR="0076609B" w:rsidRDefault="0076609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</w:p>
                    <w:p w14:paraId="5E47C25A" w14:textId="77777777" w:rsidR="0076609B" w:rsidRDefault="0076609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相片2吋</w:t>
                      </w:r>
                    </w:p>
                    <w:p w14:paraId="01F7DFF9" w14:textId="77777777" w:rsidR="00DE734E" w:rsidRDefault="00DE734E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</w:p>
                    <w:p w14:paraId="1D580ECD" w14:textId="77777777" w:rsidR="00DE734E" w:rsidRDefault="00DE734E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462EFC">
                        <w:rPr>
                          <w:rFonts w:ascii="標楷體" w:eastAsia="標楷體" w:hAnsi="標楷體" w:hint="eastAsia"/>
                          <w:sz w:val="20"/>
                        </w:rPr>
                        <w:t>(上傳電子檔)</w:t>
                      </w:r>
                    </w:p>
                  </w:txbxContent>
                </v:textbox>
              </v:shape>
            </w:pict>
          </mc:Fallback>
        </mc:AlternateContent>
      </w:r>
      <w:r w:rsidR="0076609B">
        <w:rPr>
          <w:rFonts w:eastAsia="標楷體" w:hint="eastAsia"/>
          <w:sz w:val="20"/>
        </w:rPr>
        <w:t>◎應徵部門：</w:t>
      </w:r>
      <w:r w:rsidR="0076609B">
        <w:rPr>
          <w:rFonts w:eastAsia="標楷體" w:hint="eastAsia"/>
          <w:sz w:val="20"/>
          <w:u w:val="single"/>
        </w:rPr>
        <w:t xml:space="preserve">                         </w:t>
      </w:r>
      <w:r w:rsidR="0076609B">
        <w:rPr>
          <w:rFonts w:eastAsia="標楷體" w:hint="eastAsia"/>
          <w:sz w:val="20"/>
        </w:rPr>
        <w:tab/>
      </w:r>
      <w:r w:rsidR="0076609B">
        <w:rPr>
          <w:rFonts w:eastAsia="標楷體" w:hint="eastAsia"/>
          <w:sz w:val="20"/>
        </w:rPr>
        <w:t>填表日期：</w:t>
      </w:r>
      <w:r w:rsidR="0076609B">
        <w:rPr>
          <w:rFonts w:eastAsia="標楷體" w:hint="eastAsia"/>
          <w:sz w:val="20"/>
          <w:u w:val="single"/>
        </w:rPr>
        <w:t xml:space="preserve"> </w:t>
      </w:r>
      <w:r w:rsidR="00267424">
        <w:rPr>
          <w:rFonts w:eastAsia="標楷體"/>
          <w:sz w:val="20"/>
          <w:u w:val="single"/>
        </w:rPr>
        <w:t>106</w:t>
      </w:r>
      <w:r w:rsidR="0076609B">
        <w:rPr>
          <w:rFonts w:eastAsia="標楷體" w:hint="eastAsia"/>
          <w:sz w:val="20"/>
          <w:u w:val="single"/>
        </w:rPr>
        <w:t xml:space="preserve"> </w:t>
      </w:r>
      <w:proofErr w:type="gramStart"/>
      <w:r w:rsidR="0076609B">
        <w:rPr>
          <w:rFonts w:eastAsia="標楷體" w:hint="eastAsia"/>
          <w:sz w:val="20"/>
        </w:rPr>
        <w:t>年</w:t>
      </w:r>
      <w:r w:rsidR="00267424">
        <w:rPr>
          <w:rFonts w:eastAsia="標楷體"/>
          <w:sz w:val="20"/>
          <w:u w:val="single"/>
        </w:rPr>
        <w:t>12</w:t>
      </w:r>
      <w:r w:rsidR="0076609B">
        <w:rPr>
          <w:rFonts w:eastAsia="標楷體" w:hint="eastAsia"/>
          <w:sz w:val="20"/>
          <w:u w:val="single"/>
        </w:rPr>
        <w:t xml:space="preserve">  </w:t>
      </w:r>
      <w:r w:rsidR="0076609B">
        <w:rPr>
          <w:rFonts w:eastAsia="標楷體" w:hint="eastAsia"/>
          <w:sz w:val="20"/>
        </w:rPr>
        <w:t>月</w:t>
      </w:r>
      <w:r w:rsidR="00267424">
        <w:rPr>
          <w:rFonts w:eastAsia="標楷體"/>
          <w:sz w:val="20"/>
          <w:u w:val="single"/>
        </w:rPr>
        <w:t>20</w:t>
      </w:r>
      <w:proofErr w:type="gramEnd"/>
      <w:r w:rsidR="0076609B">
        <w:rPr>
          <w:rFonts w:eastAsia="標楷體" w:hint="eastAsia"/>
          <w:sz w:val="20"/>
          <w:u w:val="single"/>
        </w:rPr>
        <w:t xml:space="preserve">  </w:t>
      </w:r>
      <w:r w:rsidR="0076609B">
        <w:rPr>
          <w:rFonts w:eastAsia="標楷體" w:hint="eastAsia"/>
          <w:sz w:val="20"/>
        </w:rPr>
        <w:t>日</w:t>
      </w:r>
    </w:p>
    <w:p w14:paraId="32BCF661" w14:textId="77777777" w:rsidR="0076609B" w:rsidRDefault="0076609B">
      <w:pPr>
        <w:tabs>
          <w:tab w:val="left" w:pos="5574"/>
        </w:tabs>
        <w:spacing w:beforeLines="50" w:before="120" w:line="240" w:lineRule="auto"/>
        <w:ind w:leftChars="50" w:left="120"/>
        <w:rPr>
          <w:rFonts w:eastAsia="標楷體"/>
          <w:sz w:val="20"/>
          <w:u w:val="single"/>
        </w:rPr>
      </w:pPr>
      <w:r>
        <w:rPr>
          <w:rFonts w:eastAsia="標楷體" w:hint="eastAsia"/>
          <w:sz w:val="20"/>
        </w:rPr>
        <w:t>◎應徵職務：</w:t>
      </w:r>
      <w:r>
        <w:rPr>
          <w:rFonts w:eastAsia="標楷體" w:hint="eastAsia"/>
          <w:sz w:val="20"/>
          <w:u w:val="single"/>
        </w:rPr>
        <w:t xml:space="preserve">                         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□正職人員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□約聘人員</w:t>
      </w:r>
    </w:p>
    <w:p w14:paraId="1644C7AD" w14:textId="77777777" w:rsidR="0076609B" w:rsidRDefault="0076609B">
      <w:pPr>
        <w:spacing w:beforeLines="50" w:before="120" w:line="400" w:lineRule="atLeast"/>
        <w:rPr>
          <w:rFonts w:eastAsia="標楷體"/>
          <w:sz w:val="20"/>
          <w:u w:val="single"/>
        </w:rPr>
      </w:pPr>
      <w:r>
        <w:rPr>
          <w:rFonts w:eastAsia="標楷體" w:hint="eastAsia"/>
          <w:sz w:val="20"/>
        </w:rPr>
        <w:t>【招募管道】□</w:t>
      </w:r>
      <w:r>
        <w:rPr>
          <w:rFonts w:eastAsia="標楷體" w:hint="eastAsia"/>
          <w:sz w:val="20"/>
        </w:rPr>
        <w:t>104</w:t>
      </w:r>
      <w:r>
        <w:rPr>
          <w:rFonts w:eastAsia="標楷體" w:hint="eastAsia"/>
          <w:sz w:val="20"/>
        </w:rPr>
        <w:t>人力銀行□</w:t>
      </w:r>
      <w:r>
        <w:rPr>
          <w:rFonts w:eastAsia="標楷體" w:hint="eastAsia"/>
          <w:sz w:val="20"/>
        </w:rPr>
        <w:t>1111</w:t>
      </w:r>
      <w:r>
        <w:rPr>
          <w:rFonts w:eastAsia="標楷體" w:hint="eastAsia"/>
          <w:sz w:val="20"/>
        </w:rPr>
        <w:t>人力銀行□人才庫□員工推薦，員工姓名：</w:t>
      </w:r>
      <w:r>
        <w:rPr>
          <w:rFonts w:eastAsia="標楷體" w:hint="eastAsia"/>
          <w:sz w:val="20"/>
          <w:u w:val="single"/>
        </w:rPr>
        <w:t xml:space="preserve">            </w:t>
      </w:r>
    </w:p>
    <w:p w14:paraId="67ACE28E" w14:textId="77777777" w:rsidR="0076609B" w:rsidRDefault="0076609B">
      <w:pPr>
        <w:ind w:leftChars="500" w:left="1200"/>
        <w:rPr>
          <w:sz w:val="20"/>
        </w:rPr>
      </w:pPr>
      <w:r>
        <w:rPr>
          <w:rFonts w:eastAsia="標楷體" w:hint="eastAsia"/>
          <w:sz w:val="20"/>
        </w:rPr>
        <w:t>□同業轉</w:t>
      </w:r>
      <w:proofErr w:type="gramStart"/>
      <w:r>
        <w:rPr>
          <w:rFonts w:eastAsia="標楷體" w:hint="eastAsia"/>
          <w:sz w:val="20"/>
        </w:rPr>
        <w:t>介</w:t>
      </w:r>
      <w:proofErr w:type="gramEnd"/>
      <w:r>
        <w:rPr>
          <w:rFonts w:eastAsia="標楷體" w:hint="eastAsia"/>
          <w:sz w:val="20"/>
        </w:rPr>
        <w:t>□親友介紹□報紙廣告□校園招募□其他</w:t>
      </w:r>
      <w:r>
        <w:rPr>
          <w:rFonts w:eastAsia="標楷體" w:hint="eastAsia"/>
          <w:sz w:val="20"/>
        </w:rPr>
        <w:t>________________</w:t>
      </w:r>
    </w:p>
    <w:p w14:paraId="6E7C4FF4" w14:textId="77777777" w:rsidR="0076609B" w:rsidRDefault="0076609B">
      <w:pPr>
        <w:spacing w:beforeLines="50" w:before="120" w:line="400" w:lineRule="exact"/>
        <w:ind w:left="50"/>
        <w:rPr>
          <w:rFonts w:eastAsia="標楷體"/>
          <w:sz w:val="20"/>
        </w:rPr>
      </w:pPr>
      <w:r>
        <w:rPr>
          <w:rFonts w:eastAsia="標楷體" w:hint="eastAsia"/>
          <w:sz w:val="20"/>
        </w:rPr>
        <w:t>【基本資料】</w:t>
      </w:r>
    </w:p>
    <w:p w14:paraId="321432D6" w14:textId="77777777" w:rsidR="0076609B" w:rsidRDefault="0076609B">
      <w:pPr>
        <w:tabs>
          <w:tab w:val="left" w:pos="2520"/>
          <w:tab w:val="left" w:pos="5520"/>
        </w:tabs>
        <w:spacing w:line="400" w:lineRule="exact"/>
        <w:ind w:leftChars="50" w:left="120"/>
        <w:rPr>
          <w:rFonts w:eastAsia="標楷體"/>
          <w:sz w:val="20"/>
        </w:rPr>
      </w:pPr>
      <w:r>
        <w:rPr>
          <w:rFonts w:eastAsia="標楷體" w:hint="eastAsia"/>
          <w:sz w:val="20"/>
        </w:rPr>
        <w:t>中文姓名：</w:t>
      </w:r>
      <w:r>
        <w:rPr>
          <w:rFonts w:eastAsia="標楷體" w:hint="eastAsia"/>
          <w:sz w:val="20"/>
          <w:u w:val="single"/>
        </w:rPr>
        <w:t xml:space="preserve">       </w:t>
      </w:r>
      <w:r w:rsidR="00D412AC">
        <w:rPr>
          <w:rFonts w:eastAsia="標楷體" w:hint="eastAsia"/>
          <w:sz w:val="20"/>
          <w:u w:val="single"/>
        </w:rPr>
        <w:t>陳建安</w:t>
      </w:r>
      <w:r>
        <w:rPr>
          <w:rFonts w:eastAsia="標楷體" w:hint="eastAsia"/>
          <w:sz w:val="20"/>
          <w:u w:val="single"/>
        </w:rPr>
        <w:t xml:space="preserve"> </w:t>
      </w:r>
      <w:r w:rsidR="00D412AC">
        <w:rPr>
          <w:rFonts w:eastAsia="標楷體" w:hint="eastAsia"/>
          <w:sz w:val="20"/>
          <w:u w:val="single"/>
        </w:rPr>
        <w:t xml:space="preserve">  </w:t>
      </w:r>
      <w:r>
        <w:rPr>
          <w:rFonts w:eastAsia="標楷體" w:hint="eastAsia"/>
          <w:sz w:val="20"/>
        </w:rPr>
        <w:t>英文名：</w:t>
      </w:r>
      <w:r>
        <w:rPr>
          <w:rFonts w:eastAsia="標楷體" w:hint="eastAsia"/>
          <w:sz w:val="20"/>
          <w:u w:val="single"/>
        </w:rPr>
        <w:t xml:space="preserve">     </w:t>
      </w:r>
      <w:r w:rsidR="00D412AC">
        <w:rPr>
          <w:rFonts w:eastAsia="標楷體" w:hint="eastAsia"/>
          <w:sz w:val="20"/>
          <w:u w:val="single"/>
        </w:rPr>
        <w:t>Jackson</w:t>
      </w:r>
      <w:r>
        <w:rPr>
          <w:rFonts w:eastAsia="標楷體" w:hint="eastAsia"/>
          <w:sz w:val="20"/>
          <w:u w:val="single"/>
        </w:rPr>
        <w:t xml:space="preserve">      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護照全名：</w:t>
      </w:r>
      <w:r>
        <w:rPr>
          <w:rFonts w:eastAsia="標楷體" w:hint="eastAsia"/>
          <w:sz w:val="20"/>
          <w:u w:val="single"/>
        </w:rPr>
        <w:t xml:space="preserve">                   </w:t>
      </w:r>
    </w:p>
    <w:p w14:paraId="4BEF047F" w14:textId="451CC09A" w:rsidR="0076609B" w:rsidRDefault="0076609B">
      <w:pPr>
        <w:tabs>
          <w:tab w:val="left" w:pos="3240"/>
          <w:tab w:val="left" w:pos="7440"/>
        </w:tabs>
        <w:spacing w:line="400" w:lineRule="exact"/>
        <w:ind w:leftChars="50" w:left="120"/>
        <w:rPr>
          <w:rFonts w:eastAsia="標楷體"/>
          <w:sz w:val="20"/>
          <w:u w:val="single"/>
        </w:rPr>
      </w:pPr>
      <w:r>
        <w:rPr>
          <w:rFonts w:eastAsia="標楷體" w:hint="eastAsia"/>
          <w:sz w:val="20"/>
        </w:rPr>
        <w:t>身份證字號：</w:t>
      </w:r>
      <w:r>
        <w:rPr>
          <w:rFonts w:eastAsia="標楷體" w:hint="eastAsia"/>
          <w:sz w:val="20"/>
          <w:u w:val="single"/>
        </w:rPr>
        <w:t xml:space="preserve">    </w:t>
      </w:r>
      <w:r w:rsidR="00D412AC">
        <w:rPr>
          <w:rFonts w:eastAsia="標楷體" w:hint="eastAsia"/>
          <w:sz w:val="20"/>
          <w:u w:val="single"/>
        </w:rPr>
        <w:t>F125045127</w:t>
      </w:r>
      <w:r>
        <w:rPr>
          <w:rFonts w:eastAsia="標楷體" w:hint="eastAsia"/>
          <w:sz w:val="20"/>
          <w:u w:val="single"/>
        </w:rPr>
        <w:t xml:space="preserve">  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出生日期</w:t>
      </w:r>
      <w:proofErr w:type="gramStart"/>
      <w:r>
        <w:rPr>
          <w:rFonts w:eastAsia="標楷體" w:hint="eastAsia"/>
          <w:sz w:val="20"/>
        </w:rPr>
        <w:t>：</w:t>
      </w:r>
      <w:r w:rsidR="00213E23">
        <w:rPr>
          <w:rFonts w:eastAsia="標楷體" w:hint="eastAsia"/>
          <w:sz w:val="20"/>
        </w:rPr>
        <w:t>(</w:t>
      </w:r>
      <w:proofErr w:type="gramEnd"/>
      <w:r w:rsidR="00213E23">
        <w:rPr>
          <w:rFonts w:eastAsia="標楷體" w:hint="eastAsia"/>
          <w:sz w:val="20"/>
        </w:rPr>
        <w:t>西元</w:t>
      </w:r>
      <w:r w:rsidR="00213E23">
        <w:rPr>
          <w:rFonts w:eastAsia="標楷體" w:hint="eastAsia"/>
          <w:sz w:val="20"/>
        </w:rPr>
        <w:t>)</w:t>
      </w:r>
      <w:r>
        <w:rPr>
          <w:rFonts w:eastAsia="標楷體" w:hint="eastAsia"/>
          <w:sz w:val="20"/>
          <w:u w:val="single"/>
        </w:rPr>
        <w:t xml:space="preserve">  </w:t>
      </w:r>
      <w:r w:rsidR="00D412AC">
        <w:rPr>
          <w:rFonts w:eastAsia="標楷體" w:hint="eastAsia"/>
          <w:sz w:val="20"/>
          <w:u w:val="single"/>
        </w:rPr>
        <w:t>1980</w:t>
      </w:r>
      <w:r>
        <w:rPr>
          <w:rFonts w:eastAsia="標楷體" w:hint="eastAsia"/>
          <w:sz w:val="20"/>
          <w:u w:val="single"/>
        </w:rPr>
        <w:t xml:space="preserve"> </w:t>
      </w:r>
      <w:r>
        <w:rPr>
          <w:rFonts w:eastAsia="標楷體" w:hint="eastAsia"/>
          <w:sz w:val="20"/>
        </w:rPr>
        <w:t>年</w:t>
      </w:r>
      <w:r>
        <w:rPr>
          <w:rFonts w:eastAsia="標楷體" w:hint="eastAsia"/>
          <w:sz w:val="20"/>
          <w:u w:val="single"/>
        </w:rPr>
        <w:t xml:space="preserve"> </w:t>
      </w:r>
      <w:r w:rsidR="00D412AC">
        <w:rPr>
          <w:rFonts w:eastAsia="標楷體" w:hint="eastAsia"/>
          <w:sz w:val="20"/>
          <w:u w:val="single"/>
        </w:rPr>
        <w:t>08</w:t>
      </w:r>
      <w:r>
        <w:rPr>
          <w:rFonts w:eastAsia="標楷體" w:hint="eastAsia"/>
          <w:sz w:val="20"/>
          <w:u w:val="single"/>
        </w:rPr>
        <w:t xml:space="preserve"> </w:t>
      </w:r>
      <w:r>
        <w:rPr>
          <w:rFonts w:eastAsia="標楷體" w:hint="eastAsia"/>
          <w:sz w:val="20"/>
        </w:rPr>
        <w:t>月</w:t>
      </w:r>
      <w:r>
        <w:rPr>
          <w:rFonts w:eastAsia="標楷體" w:hint="eastAsia"/>
          <w:sz w:val="20"/>
          <w:u w:val="single"/>
        </w:rPr>
        <w:t xml:space="preserve">  </w:t>
      </w:r>
      <w:r w:rsidR="00D412AC">
        <w:rPr>
          <w:rFonts w:eastAsia="標楷體" w:hint="eastAsia"/>
          <w:sz w:val="20"/>
          <w:u w:val="single"/>
        </w:rPr>
        <w:t>14</w:t>
      </w:r>
      <w:r>
        <w:rPr>
          <w:rFonts w:eastAsia="標楷體" w:hint="eastAsia"/>
          <w:sz w:val="20"/>
          <w:u w:val="single"/>
        </w:rPr>
        <w:t xml:space="preserve"> </w:t>
      </w:r>
      <w:r>
        <w:rPr>
          <w:rFonts w:eastAsia="標楷體" w:hint="eastAsia"/>
          <w:sz w:val="20"/>
        </w:rPr>
        <w:t>日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性別：</w:t>
      </w:r>
      <w:r w:rsidR="00D13FFF">
        <w:rPr>
          <w:rFonts w:ascii="標楷體" w:eastAsia="標楷體" w:hAnsi="標楷體" w:hint="eastAsia"/>
          <w:spacing w:val="-10"/>
          <w:sz w:val="20"/>
        </w:rPr>
        <w:t>█</w:t>
      </w:r>
      <w:r>
        <w:rPr>
          <w:rFonts w:eastAsia="標楷體" w:hint="eastAsia"/>
          <w:sz w:val="20"/>
        </w:rPr>
        <w:t>男</w:t>
      </w:r>
      <w:r>
        <w:rPr>
          <w:rFonts w:eastAsia="標楷體" w:hint="eastAsia"/>
          <w:sz w:val="20"/>
        </w:rPr>
        <w:t xml:space="preserve"> </w:t>
      </w:r>
      <w:r>
        <w:rPr>
          <w:rFonts w:eastAsia="標楷體" w:hint="eastAsia"/>
          <w:sz w:val="20"/>
        </w:rPr>
        <w:t>□女</w:t>
      </w:r>
    </w:p>
    <w:p w14:paraId="2B8C644A" w14:textId="18DB1228" w:rsidR="0076609B" w:rsidRPr="00187356" w:rsidRDefault="0076609B">
      <w:pPr>
        <w:tabs>
          <w:tab w:val="left" w:pos="3000"/>
          <w:tab w:val="left" w:pos="6000"/>
        </w:tabs>
        <w:spacing w:line="400" w:lineRule="exact"/>
        <w:ind w:leftChars="50" w:left="120"/>
        <w:rPr>
          <w:rFonts w:eastAsia="標楷體"/>
          <w:sz w:val="20"/>
          <w:u w:val="single"/>
        </w:rPr>
      </w:pPr>
      <w:r>
        <w:rPr>
          <w:rFonts w:eastAsia="標楷體" w:hint="eastAsia"/>
          <w:sz w:val="20"/>
        </w:rPr>
        <w:t>婚姻：</w:t>
      </w:r>
      <w:proofErr w:type="gramStart"/>
      <w:r w:rsidR="00D13FFF">
        <w:rPr>
          <w:rFonts w:ascii="標楷體" w:eastAsia="標楷體" w:hAnsi="標楷體" w:hint="eastAsia"/>
          <w:spacing w:val="-10"/>
          <w:sz w:val="20"/>
        </w:rPr>
        <w:t>█</w:t>
      </w:r>
      <w:proofErr w:type="gramEnd"/>
      <w:r>
        <w:rPr>
          <w:rFonts w:eastAsia="標楷體" w:hint="eastAsia"/>
          <w:sz w:val="20"/>
        </w:rPr>
        <w:t>已婚□未婚□離婚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兵役：</w:t>
      </w:r>
      <w:proofErr w:type="gramStart"/>
      <w:r w:rsidR="00D13FFF">
        <w:rPr>
          <w:rFonts w:ascii="標楷體" w:eastAsia="標楷體" w:hAnsi="標楷體" w:hint="eastAsia"/>
          <w:spacing w:val="-10"/>
          <w:sz w:val="20"/>
        </w:rPr>
        <w:t>█</w:t>
      </w:r>
      <w:proofErr w:type="gramEnd"/>
      <w:r>
        <w:rPr>
          <w:rFonts w:eastAsia="標楷體" w:hint="eastAsia"/>
          <w:sz w:val="20"/>
        </w:rPr>
        <w:t>役畢□免役□替代役</w:t>
      </w:r>
      <w:r>
        <w:rPr>
          <w:rFonts w:eastAsia="標楷體" w:hint="eastAsia"/>
          <w:sz w:val="20"/>
        </w:rPr>
        <w:t xml:space="preserve">  </w:t>
      </w:r>
      <w:r>
        <w:rPr>
          <w:rFonts w:eastAsia="標楷體" w:hint="eastAsia"/>
          <w:sz w:val="20"/>
        </w:rPr>
        <w:t>國籍：</w:t>
      </w:r>
      <w:r>
        <w:rPr>
          <w:rFonts w:eastAsia="標楷體" w:hint="eastAsia"/>
          <w:sz w:val="20"/>
          <w:u w:val="single"/>
        </w:rPr>
        <w:t xml:space="preserve">      </w:t>
      </w:r>
      <w:r>
        <w:rPr>
          <w:rFonts w:eastAsia="標楷體" w:hint="eastAsia"/>
          <w:sz w:val="20"/>
        </w:rPr>
        <w:t xml:space="preserve"> </w:t>
      </w:r>
      <w:r>
        <w:rPr>
          <w:rFonts w:eastAsia="標楷體" w:hint="eastAsia"/>
          <w:sz w:val="20"/>
        </w:rPr>
        <w:t>血型：</w:t>
      </w:r>
      <w:r>
        <w:rPr>
          <w:rFonts w:eastAsia="標楷體" w:hint="eastAsia"/>
          <w:sz w:val="20"/>
          <w:u w:val="single"/>
        </w:rPr>
        <w:t xml:space="preserve">     </w:t>
      </w:r>
      <w:r w:rsidR="00A32775">
        <w:rPr>
          <w:rFonts w:eastAsia="標楷體" w:hint="eastAsia"/>
          <w:sz w:val="20"/>
        </w:rPr>
        <w:t xml:space="preserve"> </w:t>
      </w:r>
      <w:r w:rsidR="00A32775" w:rsidRPr="00187356">
        <w:rPr>
          <w:rFonts w:eastAsia="標楷體" w:hint="eastAsia"/>
          <w:sz w:val="20"/>
        </w:rPr>
        <w:t xml:space="preserve"> </w:t>
      </w:r>
      <w:r w:rsidR="00A32775" w:rsidRPr="00187356">
        <w:rPr>
          <w:rFonts w:eastAsia="標楷體" w:hint="eastAsia"/>
          <w:sz w:val="20"/>
        </w:rPr>
        <w:t>出生地</w:t>
      </w:r>
      <w:r w:rsidRPr="00187356">
        <w:rPr>
          <w:rFonts w:eastAsia="標楷體" w:hint="eastAsia"/>
          <w:sz w:val="20"/>
        </w:rPr>
        <w:t>：</w:t>
      </w:r>
      <w:r w:rsidRPr="00187356">
        <w:rPr>
          <w:rFonts w:eastAsia="標楷體" w:hint="eastAsia"/>
          <w:sz w:val="20"/>
          <w:u w:val="single"/>
        </w:rPr>
        <w:t xml:space="preserve">     </w:t>
      </w:r>
      <w:r w:rsidR="00A32775" w:rsidRPr="00187356">
        <w:rPr>
          <w:rFonts w:eastAsia="標楷體" w:hint="eastAsia"/>
          <w:sz w:val="20"/>
          <w:u w:val="single"/>
        </w:rPr>
        <w:t xml:space="preserve"> </w:t>
      </w:r>
      <w:r w:rsidRPr="00187356">
        <w:rPr>
          <w:rFonts w:eastAsia="標楷體" w:hint="eastAsia"/>
          <w:sz w:val="20"/>
          <w:u w:val="single"/>
        </w:rPr>
        <w:t xml:space="preserve"> </w:t>
      </w:r>
    </w:p>
    <w:p w14:paraId="43F030CA" w14:textId="77777777" w:rsidR="0076609B" w:rsidRPr="00187356" w:rsidRDefault="0076609B">
      <w:pPr>
        <w:spacing w:line="400" w:lineRule="exact"/>
        <w:ind w:leftChars="50" w:left="120"/>
        <w:rPr>
          <w:rFonts w:eastAsia="標楷體"/>
          <w:sz w:val="20"/>
          <w:u w:val="single"/>
        </w:rPr>
      </w:pPr>
      <w:r w:rsidRPr="00187356">
        <w:rPr>
          <w:rFonts w:eastAsia="標楷體" w:hint="eastAsia"/>
          <w:sz w:val="20"/>
        </w:rPr>
        <w:t>興趣專長：</w:t>
      </w:r>
      <w:r w:rsidRPr="00187356">
        <w:rPr>
          <w:rFonts w:eastAsia="標楷體" w:hint="eastAsia"/>
          <w:sz w:val="20"/>
          <w:u w:val="single"/>
        </w:rPr>
        <w:t xml:space="preserve">                         </w:t>
      </w:r>
      <w:r w:rsidRPr="00187356">
        <w:rPr>
          <w:rFonts w:eastAsia="標楷體" w:hint="eastAsia"/>
          <w:sz w:val="20"/>
        </w:rPr>
        <w:t xml:space="preserve">   </w:t>
      </w:r>
      <w:r w:rsidRPr="00187356">
        <w:rPr>
          <w:rFonts w:eastAsia="標楷體" w:hint="eastAsia"/>
          <w:sz w:val="20"/>
        </w:rPr>
        <w:t>身分別：□身心障礙</w:t>
      </w:r>
      <w:r w:rsidRPr="00187356">
        <w:rPr>
          <w:rFonts w:eastAsia="標楷體" w:hint="eastAsia"/>
          <w:sz w:val="20"/>
        </w:rPr>
        <w:t xml:space="preserve"> </w:t>
      </w:r>
      <w:r w:rsidRPr="00187356">
        <w:rPr>
          <w:rFonts w:eastAsia="標楷體" w:hint="eastAsia"/>
          <w:sz w:val="20"/>
        </w:rPr>
        <w:t>□原住民</w:t>
      </w:r>
      <w:r w:rsidRPr="00187356">
        <w:rPr>
          <w:rFonts w:eastAsia="標楷體" w:hint="eastAsia"/>
          <w:sz w:val="20"/>
        </w:rPr>
        <w:t xml:space="preserve">    </w:t>
      </w:r>
      <w:r w:rsidRPr="00187356">
        <w:rPr>
          <w:rFonts w:eastAsia="標楷體" w:hint="eastAsia"/>
          <w:sz w:val="20"/>
        </w:rPr>
        <w:t>身高：</w:t>
      </w:r>
      <w:r w:rsidRPr="00187356">
        <w:rPr>
          <w:rFonts w:eastAsia="標楷體" w:hint="eastAsia"/>
          <w:sz w:val="20"/>
          <w:u w:val="single"/>
        </w:rPr>
        <w:t xml:space="preserve">      </w:t>
      </w:r>
      <w:r w:rsidRPr="00187356">
        <w:rPr>
          <w:rFonts w:eastAsia="標楷體" w:hint="eastAsia"/>
          <w:sz w:val="20"/>
        </w:rPr>
        <w:t xml:space="preserve">  </w:t>
      </w:r>
      <w:r w:rsidRPr="00187356">
        <w:rPr>
          <w:rFonts w:eastAsia="標楷體" w:hint="eastAsia"/>
          <w:sz w:val="20"/>
        </w:rPr>
        <w:t>體重：</w:t>
      </w:r>
      <w:r w:rsidRPr="00187356">
        <w:rPr>
          <w:rFonts w:eastAsia="標楷體" w:hint="eastAsia"/>
          <w:sz w:val="20"/>
          <w:u w:val="single"/>
        </w:rPr>
        <w:t xml:space="preserve">       </w:t>
      </w:r>
    </w:p>
    <w:p w14:paraId="708CA147" w14:textId="77777777" w:rsidR="0076609B" w:rsidRPr="00187356" w:rsidRDefault="0076609B">
      <w:pPr>
        <w:tabs>
          <w:tab w:val="left" w:pos="7680"/>
        </w:tabs>
        <w:spacing w:line="400" w:lineRule="exact"/>
        <w:ind w:leftChars="50" w:left="120"/>
        <w:rPr>
          <w:rFonts w:eastAsia="標楷體"/>
          <w:sz w:val="20"/>
          <w:u w:val="single"/>
        </w:rPr>
      </w:pPr>
      <w:r w:rsidRPr="00187356">
        <w:rPr>
          <w:rFonts w:eastAsia="標楷體" w:hint="eastAsia"/>
          <w:sz w:val="20"/>
        </w:rPr>
        <w:t>行動電話：</w:t>
      </w:r>
      <w:r w:rsidRPr="00187356">
        <w:rPr>
          <w:rFonts w:eastAsia="標楷體" w:hint="eastAsia"/>
          <w:sz w:val="20"/>
          <w:u w:val="single"/>
        </w:rPr>
        <w:t xml:space="preserve">   </w:t>
      </w:r>
      <w:r w:rsidR="00A2124A">
        <w:rPr>
          <w:rFonts w:eastAsia="標楷體" w:hint="eastAsia"/>
          <w:sz w:val="20"/>
          <w:u w:val="single"/>
        </w:rPr>
        <w:t>0975419142</w:t>
      </w:r>
      <w:r w:rsidRPr="00187356">
        <w:rPr>
          <w:rFonts w:eastAsia="標楷體" w:hint="eastAsia"/>
          <w:sz w:val="20"/>
          <w:u w:val="single"/>
        </w:rPr>
        <w:t xml:space="preserve">              </w:t>
      </w:r>
      <w:r w:rsidRPr="00187356">
        <w:rPr>
          <w:rFonts w:eastAsia="標楷體" w:hint="eastAsia"/>
          <w:sz w:val="20"/>
        </w:rPr>
        <w:t xml:space="preserve">   </w:t>
      </w:r>
      <w:r w:rsidRPr="00187356">
        <w:rPr>
          <w:rFonts w:eastAsia="標楷體"/>
          <w:sz w:val="20"/>
        </w:rPr>
        <w:t>E-mail</w:t>
      </w:r>
      <w:r w:rsidRPr="00187356">
        <w:rPr>
          <w:rFonts w:eastAsia="標楷體" w:hint="eastAsia"/>
          <w:sz w:val="20"/>
        </w:rPr>
        <w:t>：</w:t>
      </w:r>
      <w:r w:rsidRPr="00187356">
        <w:rPr>
          <w:rFonts w:eastAsia="標楷體" w:hint="eastAsia"/>
          <w:sz w:val="20"/>
          <w:u w:val="single"/>
        </w:rPr>
        <w:t xml:space="preserve">   </w:t>
      </w:r>
      <w:r w:rsidR="00A2124A">
        <w:rPr>
          <w:rFonts w:eastAsia="標楷體" w:hint="eastAsia"/>
          <w:sz w:val="20"/>
          <w:u w:val="single"/>
        </w:rPr>
        <w:t>annec987@gmail.com</w:t>
      </w:r>
      <w:r w:rsidRPr="00187356">
        <w:rPr>
          <w:rFonts w:eastAsia="標楷體" w:hint="eastAsia"/>
          <w:sz w:val="20"/>
          <w:u w:val="single"/>
        </w:rPr>
        <w:t xml:space="preserve">                </w:t>
      </w:r>
      <w:r w:rsidRPr="00187356">
        <w:rPr>
          <w:rFonts w:eastAsia="標楷體" w:hint="eastAsia"/>
          <w:sz w:val="20"/>
          <w:u w:val="single"/>
        </w:rPr>
        <w:t xml:space="preserve">　　</w:t>
      </w:r>
      <w:r w:rsidRPr="00187356">
        <w:rPr>
          <w:rFonts w:eastAsia="標楷體" w:hint="eastAsia"/>
          <w:sz w:val="20"/>
          <w:u w:val="single"/>
        </w:rPr>
        <w:t xml:space="preserve">                </w:t>
      </w:r>
    </w:p>
    <w:p w14:paraId="5E141036" w14:textId="4E8FBDE2" w:rsidR="0076609B" w:rsidRPr="00187356" w:rsidRDefault="0076609B">
      <w:pPr>
        <w:spacing w:line="400" w:lineRule="exact"/>
        <w:ind w:leftChars="50" w:left="120"/>
        <w:rPr>
          <w:rFonts w:eastAsia="標楷體"/>
          <w:sz w:val="20"/>
          <w:u w:val="single"/>
        </w:rPr>
      </w:pPr>
      <w:r w:rsidRPr="00187356">
        <w:rPr>
          <w:rFonts w:eastAsia="標楷體" w:hint="eastAsia"/>
          <w:sz w:val="20"/>
        </w:rPr>
        <w:t>戶籍地址：□□□</w:t>
      </w:r>
      <w:r w:rsidRPr="00187356">
        <w:rPr>
          <w:rFonts w:eastAsia="標楷體" w:hint="eastAsia"/>
          <w:sz w:val="20"/>
          <w:u w:val="single"/>
        </w:rPr>
        <w:t xml:space="preserve"> </w:t>
      </w:r>
      <w:r w:rsidR="008526A0">
        <w:rPr>
          <w:rFonts w:eastAsia="標楷體" w:hint="eastAsia"/>
          <w:sz w:val="20"/>
          <w:u w:val="single"/>
        </w:rPr>
        <w:t>新北市</w:t>
      </w:r>
      <w:r w:rsidR="00A2124A">
        <w:rPr>
          <w:rFonts w:eastAsia="標楷體" w:hint="eastAsia"/>
          <w:sz w:val="20"/>
          <w:u w:val="single"/>
        </w:rPr>
        <w:t>板橋區大仁街</w:t>
      </w:r>
      <w:r w:rsidR="00A2124A">
        <w:rPr>
          <w:rFonts w:eastAsia="標楷體" w:hint="eastAsia"/>
          <w:sz w:val="20"/>
          <w:u w:val="single"/>
        </w:rPr>
        <w:t>14</w:t>
      </w:r>
      <w:r w:rsidR="00A2124A">
        <w:rPr>
          <w:rFonts w:eastAsia="標楷體" w:hint="eastAsia"/>
          <w:sz w:val="20"/>
          <w:u w:val="single"/>
        </w:rPr>
        <w:t>巷</w:t>
      </w:r>
      <w:r w:rsidR="00A2124A">
        <w:rPr>
          <w:rFonts w:eastAsia="標楷體" w:hint="eastAsia"/>
          <w:sz w:val="20"/>
          <w:u w:val="single"/>
        </w:rPr>
        <w:t>3</w:t>
      </w:r>
      <w:r w:rsidR="00A2124A">
        <w:rPr>
          <w:rFonts w:eastAsia="標楷體" w:hint="eastAsia"/>
          <w:sz w:val="20"/>
          <w:u w:val="single"/>
        </w:rPr>
        <w:t>號</w:t>
      </w:r>
      <w:r w:rsidR="00A2124A">
        <w:rPr>
          <w:rFonts w:eastAsia="標楷體" w:hint="eastAsia"/>
          <w:sz w:val="20"/>
          <w:u w:val="single"/>
        </w:rPr>
        <w:t>4</w:t>
      </w:r>
      <w:r w:rsidR="00A2124A">
        <w:rPr>
          <w:rFonts w:eastAsia="標楷體" w:hint="eastAsia"/>
          <w:sz w:val="20"/>
          <w:u w:val="single"/>
        </w:rPr>
        <w:t>樓</w:t>
      </w:r>
      <w:r w:rsidRPr="00187356">
        <w:rPr>
          <w:rFonts w:eastAsia="標楷體" w:hint="eastAsia"/>
          <w:sz w:val="20"/>
          <w:u w:val="single"/>
        </w:rPr>
        <w:t xml:space="preserve">                         </w:t>
      </w:r>
      <w:r w:rsidRPr="00187356">
        <w:rPr>
          <w:rFonts w:eastAsia="標楷體" w:hint="eastAsia"/>
          <w:sz w:val="20"/>
        </w:rPr>
        <w:t xml:space="preserve"> </w:t>
      </w:r>
      <w:r w:rsidRPr="00187356">
        <w:rPr>
          <w:rFonts w:eastAsia="標楷體" w:hint="eastAsia"/>
          <w:sz w:val="20"/>
        </w:rPr>
        <w:t>電話：</w:t>
      </w:r>
      <w:r w:rsidRPr="00187356">
        <w:rPr>
          <w:rFonts w:eastAsia="標楷體" w:hint="eastAsia"/>
          <w:sz w:val="20"/>
          <w:u w:val="single"/>
        </w:rPr>
        <w:t xml:space="preserve">　　　　　　　</w:t>
      </w:r>
    </w:p>
    <w:p w14:paraId="42BEC55A" w14:textId="77777777" w:rsidR="0076609B" w:rsidRPr="00187356" w:rsidRDefault="0076609B">
      <w:pPr>
        <w:spacing w:line="400" w:lineRule="exact"/>
        <w:ind w:leftChars="50" w:left="120"/>
        <w:rPr>
          <w:rFonts w:eastAsia="標楷體"/>
          <w:sz w:val="20"/>
          <w:u w:val="single"/>
        </w:rPr>
      </w:pPr>
      <w:r w:rsidRPr="00187356">
        <w:rPr>
          <w:rFonts w:eastAsia="標楷體" w:hint="eastAsia"/>
          <w:sz w:val="20"/>
        </w:rPr>
        <w:t>通訊地址：□□□</w:t>
      </w:r>
      <w:r w:rsidRPr="00187356">
        <w:rPr>
          <w:rFonts w:eastAsia="標楷體" w:hint="eastAsia"/>
          <w:sz w:val="20"/>
          <w:u w:val="single"/>
        </w:rPr>
        <w:t xml:space="preserve">                                                              </w:t>
      </w:r>
      <w:r w:rsidRPr="00187356">
        <w:rPr>
          <w:rFonts w:eastAsia="標楷體" w:hint="eastAsia"/>
          <w:sz w:val="20"/>
        </w:rPr>
        <w:t>電話：</w:t>
      </w:r>
      <w:r w:rsidRPr="00187356">
        <w:rPr>
          <w:rFonts w:eastAsia="標楷體" w:hint="eastAsia"/>
          <w:sz w:val="20"/>
          <w:u w:val="single"/>
        </w:rPr>
        <w:t xml:space="preserve">             </w:t>
      </w:r>
    </w:p>
    <w:p w14:paraId="2BA5F074" w14:textId="7056080F" w:rsidR="00A32775" w:rsidRPr="00187356" w:rsidRDefault="00A32775" w:rsidP="00A32775">
      <w:pPr>
        <w:tabs>
          <w:tab w:val="left" w:pos="2760"/>
          <w:tab w:val="left" w:pos="4680"/>
        </w:tabs>
        <w:spacing w:line="400" w:lineRule="exact"/>
        <w:ind w:leftChars="50" w:left="120"/>
        <w:rPr>
          <w:rFonts w:eastAsia="標楷體"/>
          <w:sz w:val="20"/>
          <w:u w:val="single"/>
        </w:rPr>
      </w:pPr>
      <w:r w:rsidRPr="00187356">
        <w:rPr>
          <w:rFonts w:eastAsia="標楷體" w:hint="eastAsia"/>
          <w:sz w:val="20"/>
        </w:rPr>
        <w:t>緊急連絡人：</w:t>
      </w:r>
      <w:r w:rsidRPr="00187356">
        <w:rPr>
          <w:rFonts w:eastAsia="標楷體" w:hint="eastAsia"/>
          <w:sz w:val="20"/>
          <w:u w:val="single"/>
        </w:rPr>
        <w:t xml:space="preserve">            </w:t>
      </w:r>
      <w:r w:rsidRPr="00187356">
        <w:rPr>
          <w:rFonts w:eastAsia="標楷體" w:hint="eastAsia"/>
          <w:sz w:val="20"/>
        </w:rPr>
        <w:tab/>
      </w:r>
      <w:r w:rsidRPr="00187356">
        <w:rPr>
          <w:rFonts w:eastAsia="標楷體" w:hint="eastAsia"/>
          <w:sz w:val="20"/>
        </w:rPr>
        <w:t>關係：</w:t>
      </w:r>
      <w:r w:rsidRPr="00187356">
        <w:rPr>
          <w:rFonts w:eastAsia="標楷體" w:hint="eastAsia"/>
          <w:sz w:val="20"/>
        </w:rPr>
        <w:t xml:space="preserve"> </w:t>
      </w:r>
      <w:r w:rsidRPr="00187356">
        <w:rPr>
          <w:rFonts w:eastAsia="標楷體" w:hint="eastAsia"/>
          <w:sz w:val="20"/>
          <w:u w:val="single"/>
        </w:rPr>
        <w:t xml:space="preserve">        </w:t>
      </w:r>
      <w:r w:rsidRPr="00187356">
        <w:rPr>
          <w:rFonts w:eastAsia="標楷體" w:hint="eastAsia"/>
          <w:sz w:val="20"/>
        </w:rPr>
        <w:tab/>
      </w:r>
      <w:r w:rsidRPr="00187356">
        <w:rPr>
          <w:rFonts w:eastAsia="標楷體" w:hint="eastAsia"/>
          <w:sz w:val="20"/>
        </w:rPr>
        <w:t>聯絡電話：</w:t>
      </w:r>
      <w:r w:rsidRPr="00187356">
        <w:rPr>
          <w:rFonts w:eastAsia="標楷體" w:hint="eastAsia"/>
          <w:sz w:val="20"/>
          <w:u w:val="single"/>
        </w:rPr>
        <w:t xml:space="preserve">               </w:t>
      </w:r>
    </w:p>
    <w:p w14:paraId="1806550E" w14:textId="14557A39" w:rsidR="0076609B" w:rsidRDefault="0076609B">
      <w:pPr>
        <w:tabs>
          <w:tab w:val="left" w:pos="5280"/>
          <w:tab w:val="left" w:pos="7440"/>
        </w:tabs>
        <w:spacing w:line="400" w:lineRule="exact"/>
        <w:ind w:leftChars="50" w:left="120"/>
        <w:rPr>
          <w:rFonts w:eastAsia="標楷體"/>
          <w:sz w:val="20"/>
        </w:rPr>
      </w:pPr>
      <w:r w:rsidRPr="00187356">
        <w:rPr>
          <w:rFonts w:eastAsia="標楷體" w:hint="eastAsia"/>
          <w:sz w:val="20"/>
        </w:rPr>
        <w:t>電腦中文輸入：</w:t>
      </w:r>
      <w:proofErr w:type="gramStart"/>
      <w:r w:rsidR="00363171">
        <w:rPr>
          <w:rFonts w:ascii="標楷體" w:eastAsia="標楷體" w:hAnsi="標楷體" w:hint="eastAsia"/>
          <w:spacing w:val="-10"/>
          <w:sz w:val="20"/>
        </w:rPr>
        <w:t>█</w:t>
      </w:r>
      <w:proofErr w:type="gramEnd"/>
      <w:r w:rsidRPr="00187356">
        <w:rPr>
          <w:rFonts w:eastAsia="標楷體" w:hint="eastAsia"/>
          <w:sz w:val="20"/>
        </w:rPr>
        <w:t>注音□倉頡□其他</w:t>
      </w:r>
      <w:r w:rsidRPr="00187356">
        <w:rPr>
          <w:rFonts w:eastAsia="標楷體" w:hint="eastAsia"/>
          <w:sz w:val="20"/>
          <w:u w:val="single"/>
        </w:rPr>
        <w:t xml:space="preserve">           </w:t>
      </w:r>
      <w:r w:rsidRPr="00187356">
        <w:rPr>
          <w:rFonts w:eastAsia="標楷體" w:hint="eastAsia"/>
          <w:sz w:val="20"/>
        </w:rPr>
        <w:tab/>
      </w:r>
      <w:r w:rsidRPr="00187356">
        <w:rPr>
          <w:rFonts w:eastAsia="標楷體" w:hint="eastAsia"/>
          <w:sz w:val="20"/>
        </w:rPr>
        <w:t>□中打：約</w:t>
      </w:r>
      <w:r w:rsidRPr="00187356">
        <w:rPr>
          <w:rFonts w:eastAsia="標楷體" w:hint="eastAsia"/>
          <w:sz w:val="20"/>
          <w:u w:val="single"/>
        </w:rPr>
        <w:t xml:space="preserve">   </w:t>
      </w:r>
      <w:r w:rsidRPr="00187356">
        <w:rPr>
          <w:rFonts w:eastAsia="標楷體" w:hint="eastAsia"/>
          <w:sz w:val="20"/>
        </w:rPr>
        <w:t>字</w:t>
      </w:r>
      <w:r w:rsidRPr="00187356">
        <w:rPr>
          <w:rFonts w:eastAsia="標楷體" w:hint="eastAsia"/>
          <w:sz w:val="20"/>
        </w:rPr>
        <w:t>/</w:t>
      </w:r>
      <w:r w:rsidRPr="00187356">
        <w:rPr>
          <w:rFonts w:eastAsia="標楷體" w:hint="eastAsia"/>
          <w:sz w:val="20"/>
        </w:rPr>
        <w:t>分</w:t>
      </w:r>
      <w:r w:rsidRPr="00187356">
        <w:rPr>
          <w:rFonts w:eastAsia="標楷體" w:hint="eastAsia"/>
          <w:sz w:val="20"/>
        </w:rPr>
        <w:tab/>
      </w:r>
      <w:r w:rsidRPr="00187356">
        <w:rPr>
          <w:rFonts w:eastAsia="標楷體" w:hint="eastAsia"/>
          <w:sz w:val="20"/>
        </w:rPr>
        <w:t>□英打：約</w:t>
      </w:r>
      <w:r w:rsidRPr="00187356">
        <w:rPr>
          <w:rFonts w:eastAsia="標楷體" w:hint="eastAsia"/>
          <w:sz w:val="20"/>
          <w:u w:val="single"/>
        </w:rPr>
        <w:t xml:space="preserve">  </w:t>
      </w:r>
      <w:r>
        <w:rPr>
          <w:rFonts w:eastAsia="標楷體" w:hint="eastAsia"/>
          <w:sz w:val="20"/>
          <w:u w:val="single"/>
        </w:rPr>
        <w:t xml:space="preserve"> </w:t>
      </w:r>
      <w:r>
        <w:rPr>
          <w:rFonts w:eastAsia="標楷體" w:hint="eastAsia"/>
          <w:sz w:val="20"/>
        </w:rPr>
        <w:t>字</w:t>
      </w:r>
      <w:r>
        <w:rPr>
          <w:rFonts w:eastAsia="標楷體" w:hint="eastAsia"/>
          <w:sz w:val="20"/>
        </w:rPr>
        <w:t>/</w:t>
      </w:r>
      <w:r>
        <w:rPr>
          <w:rFonts w:eastAsia="標楷體" w:hint="eastAsia"/>
          <w:sz w:val="20"/>
        </w:rPr>
        <w:t>分</w:t>
      </w:r>
    </w:p>
    <w:p w14:paraId="45F9B56E" w14:textId="77777777" w:rsidR="0076609B" w:rsidRDefault="0076609B">
      <w:pPr>
        <w:tabs>
          <w:tab w:val="left" w:pos="3960"/>
        </w:tabs>
        <w:spacing w:line="500" w:lineRule="exact"/>
        <w:rPr>
          <w:rFonts w:eastAsia="標楷體"/>
          <w:sz w:val="20"/>
        </w:rPr>
      </w:pPr>
      <w:r>
        <w:rPr>
          <w:rFonts w:eastAsia="標楷體" w:hint="eastAsia"/>
          <w:sz w:val="20"/>
        </w:rPr>
        <w:t>【語文能力】請以數字表示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【家庭狀況】</w:t>
      </w:r>
    </w:p>
    <w:p w14:paraId="17B21168" w14:textId="77777777" w:rsidR="0076609B" w:rsidRDefault="0076609B">
      <w:pPr>
        <w:pStyle w:val="a3"/>
        <w:tabs>
          <w:tab w:val="clear" w:pos="4153"/>
          <w:tab w:val="clear" w:pos="8306"/>
        </w:tabs>
        <w:snapToGrid/>
        <w:spacing w:line="240" w:lineRule="auto"/>
        <w:rPr>
          <w:rFonts w:eastAsia="標楷體"/>
          <w:sz w:val="18"/>
        </w:rPr>
      </w:pPr>
      <w:r>
        <w:rPr>
          <w:rFonts w:eastAsia="標楷體"/>
          <w:b/>
          <w:bCs/>
          <w:sz w:val="18"/>
        </w:rPr>
        <w:t>1</w:t>
      </w:r>
      <w:proofErr w:type="gramStart"/>
      <w:r>
        <w:rPr>
          <w:rFonts w:eastAsia="標楷體" w:hint="eastAsia"/>
          <w:sz w:val="18"/>
        </w:rPr>
        <w:t>:</w:t>
      </w:r>
      <w:r>
        <w:rPr>
          <w:rFonts w:eastAsia="標楷體"/>
          <w:sz w:val="18"/>
        </w:rPr>
        <w:t>Excellent</w:t>
      </w:r>
      <w:proofErr w:type="gramEnd"/>
      <w:r>
        <w:rPr>
          <w:rFonts w:eastAsia="標楷體" w:hint="eastAsia"/>
          <w:sz w:val="18"/>
        </w:rPr>
        <w:t>,</w:t>
      </w:r>
      <w:r>
        <w:rPr>
          <w:rFonts w:eastAsia="標楷體" w:hint="eastAsia"/>
          <w:b/>
          <w:bCs/>
          <w:sz w:val="18"/>
        </w:rPr>
        <w:t xml:space="preserve"> </w:t>
      </w:r>
      <w:r>
        <w:rPr>
          <w:rFonts w:eastAsia="標楷體"/>
          <w:b/>
          <w:bCs/>
          <w:sz w:val="18"/>
        </w:rPr>
        <w:t>2</w:t>
      </w:r>
      <w:r>
        <w:rPr>
          <w:rFonts w:eastAsia="標楷體" w:hint="eastAsia"/>
          <w:sz w:val="18"/>
        </w:rPr>
        <w:t>:</w:t>
      </w:r>
      <w:r>
        <w:rPr>
          <w:rFonts w:eastAsia="標楷體"/>
          <w:sz w:val="18"/>
        </w:rPr>
        <w:t>Very Good</w:t>
      </w:r>
      <w:r>
        <w:rPr>
          <w:rFonts w:eastAsia="標楷體" w:hint="eastAsia"/>
          <w:sz w:val="18"/>
        </w:rPr>
        <w:t xml:space="preserve">, </w:t>
      </w:r>
      <w:r>
        <w:rPr>
          <w:rFonts w:eastAsia="標楷體"/>
          <w:b/>
          <w:bCs/>
          <w:sz w:val="18"/>
        </w:rPr>
        <w:t>3</w:t>
      </w:r>
      <w:r>
        <w:rPr>
          <w:rFonts w:eastAsia="標楷體" w:hint="eastAsia"/>
          <w:sz w:val="18"/>
        </w:rPr>
        <w:t>:</w:t>
      </w:r>
      <w:r>
        <w:rPr>
          <w:rFonts w:eastAsia="標楷體"/>
          <w:sz w:val="18"/>
        </w:rPr>
        <w:t>Good</w:t>
      </w:r>
      <w:r>
        <w:rPr>
          <w:rFonts w:eastAsia="標楷體" w:hint="eastAsia"/>
          <w:sz w:val="18"/>
        </w:rPr>
        <w:t xml:space="preserve">, </w:t>
      </w:r>
      <w:r>
        <w:rPr>
          <w:rFonts w:eastAsia="標楷體"/>
          <w:b/>
          <w:bCs/>
          <w:sz w:val="18"/>
        </w:rPr>
        <w:t>4</w:t>
      </w:r>
      <w:r>
        <w:rPr>
          <w:rFonts w:eastAsia="標楷體" w:hint="eastAsia"/>
          <w:sz w:val="18"/>
        </w:rPr>
        <w:t>:</w:t>
      </w:r>
      <w:r>
        <w:rPr>
          <w:rFonts w:eastAsia="標楷體"/>
          <w:sz w:val="18"/>
        </w:rPr>
        <w:t>Fair</w:t>
      </w:r>
      <w:r>
        <w:rPr>
          <w:rFonts w:eastAsia="標楷體" w:hint="eastAsia"/>
          <w:sz w:val="18"/>
        </w:rPr>
        <w:t>,</w:t>
      </w:r>
      <w:r>
        <w:rPr>
          <w:rFonts w:eastAsia="標楷體" w:hint="eastAsia"/>
          <w:b/>
          <w:bCs/>
          <w:sz w:val="18"/>
        </w:rPr>
        <w:t xml:space="preserve"> </w:t>
      </w:r>
      <w:r>
        <w:rPr>
          <w:rFonts w:eastAsia="標楷體"/>
          <w:b/>
          <w:bCs/>
          <w:sz w:val="18"/>
        </w:rPr>
        <w:t>5</w:t>
      </w:r>
      <w:r>
        <w:rPr>
          <w:rFonts w:eastAsia="標楷體" w:hint="eastAsia"/>
          <w:sz w:val="18"/>
        </w:rPr>
        <w:t>:</w:t>
      </w:r>
      <w:r>
        <w:rPr>
          <w:rFonts w:eastAsia="標楷體"/>
          <w:sz w:val="18"/>
        </w:rPr>
        <w:t>Poor</w:t>
      </w:r>
      <w:r>
        <w:rPr>
          <w:rFonts w:eastAsia="標楷體" w:hint="eastAsia"/>
          <w:sz w:val="18"/>
        </w:rPr>
        <w:t>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692"/>
        <w:gridCol w:w="693"/>
        <w:gridCol w:w="693"/>
        <w:gridCol w:w="693"/>
        <w:gridCol w:w="693"/>
        <w:gridCol w:w="120"/>
        <w:gridCol w:w="600"/>
        <w:gridCol w:w="960"/>
        <w:gridCol w:w="480"/>
        <w:gridCol w:w="720"/>
        <w:gridCol w:w="720"/>
        <w:gridCol w:w="1200"/>
        <w:gridCol w:w="480"/>
        <w:gridCol w:w="694"/>
      </w:tblGrid>
      <w:tr w:rsidR="0076609B" w14:paraId="162B1A80" w14:textId="77777777">
        <w:trPr>
          <w:cantSplit/>
        </w:trPr>
        <w:tc>
          <w:tcPr>
            <w:tcW w:w="524" w:type="dxa"/>
            <w:vAlign w:val="center"/>
          </w:tcPr>
          <w:p w14:paraId="25529175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語文</w:t>
            </w:r>
          </w:p>
        </w:tc>
        <w:tc>
          <w:tcPr>
            <w:tcW w:w="692" w:type="dxa"/>
            <w:vAlign w:val="center"/>
          </w:tcPr>
          <w:p w14:paraId="6BA304B3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聽</w:t>
            </w:r>
          </w:p>
        </w:tc>
        <w:tc>
          <w:tcPr>
            <w:tcW w:w="693" w:type="dxa"/>
            <w:vAlign w:val="center"/>
          </w:tcPr>
          <w:p w14:paraId="67F84701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說</w:t>
            </w:r>
          </w:p>
        </w:tc>
        <w:tc>
          <w:tcPr>
            <w:tcW w:w="693" w:type="dxa"/>
            <w:vAlign w:val="center"/>
          </w:tcPr>
          <w:p w14:paraId="3AC8D47E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讀</w:t>
            </w:r>
          </w:p>
        </w:tc>
        <w:tc>
          <w:tcPr>
            <w:tcW w:w="693" w:type="dxa"/>
            <w:vAlign w:val="center"/>
          </w:tcPr>
          <w:p w14:paraId="458CCB87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寫</w:t>
            </w:r>
          </w:p>
        </w:tc>
        <w:tc>
          <w:tcPr>
            <w:tcW w:w="693" w:type="dxa"/>
            <w:vAlign w:val="center"/>
          </w:tcPr>
          <w:p w14:paraId="4568C725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撰寫</w:t>
            </w:r>
          </w:p>
          <w:p w14:paraId="5FACACC2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手冊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 w14:paraId="7E6C71E7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215AAC8C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稱謂</w:t>
            </w:r>
          </w:p>
        </w:tc>
        <w:tc>
          <w:tcPr>
            <w:tcW w:w="960" w:type="dxa"/>
            <w:vAlign w:val="center"/>
          </w:tcPr>
          <w:p w14:paraId="2E9A33A1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姓名</w:t>
            </w:r>
          </w:p>
        </w:tc>
        <w:tc>
          <w:tcPr>
            <w:tcW w:w="480" w:type="dxa"/>
            <w:vAlign w:val="center"/>
          </w:tcPr>
          <w:p w14:paraId="6CBB66E0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年齡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6C6692D6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職業</w:t>
            </w: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1C1880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稱謂</w:t>
            </w: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6EE4AA9B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姓名</w:t>
            </w:r>
          </w:p>
        </w:tc>
        <w:tc>
          <w:tcPr>
            <w:tcW w:w="480" w:type="dxa"/>
            <w:vAlign w:val="center"/>
          </w:tcPr>
          <w:p w14:paraId="557200C8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年齡</w:t>
            </w:r>
          </w:p>
        </w:tc>
        <w:tc>
          <w:tcPr>
            <w:tcW w:w="694" w:type="dxa"/>
            <w:vAlign w:val="center"/>
          </w:tcPr>
          <w:p w14:paraId="1194D7E5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職業</w:t>
            </w:r>
          </w:p>
        </w:tc>
      </w:tr>
      <w:tr w:rsidR="0076609B" w14:paraId="6FA8A45E" w14:textId="77777777">
        <w:trPr>
          <w:cantSplit/>
          <w:trHeight w:val="397"/>
        </w:trPr>
        <w:tc>
          <w:tcPr>
            <w:tcW w:w="524" w:type="dxa"/>
            <w:vAlign w:val="center"/>
          </w:tcPr>
          <w:p w14:paraId="0EA45DB8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英文</w:t>
            </w:r>
          </w:p>
        </w:tc>
        <w:tc>
          <w:tcPr>
            <w:tcW w:w="692" w:type="dxa"/>
            <w:vAlign w:val="center"/>
          </w:tcPr>
          <w:p w14:paraId="52AC1EAE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3021D3F3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1CCCE9D8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7C33D1C4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6B034549" w14:textId="77777777" w:rsidR="0076609B" w:rsidRDefault="00DD67EE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120" w:type="dxa"/>
            <w:vMerge/>
            <w:vAlign w:val="center"/>
          </w:tcPr>
          <w:p w14:paraId="7785EFBC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684B06FD" w14:textId="77777777" w:rsidR="0076609B" w:rsidRDefault="00DC08A7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妻</w:t>
            </w:r>
          </w:p>
        </w:tc>
        <w:tc>
          <w:tcPr>
            <w:tcW w:w="960" w:type="dxa"/>
            <w:vAlign w:val="center"/>
          </w:tcPr>
          <w:p w14:paraId="21581651" w14:textId="77777777" w:rsidR="0076609B" w:rsidRDefault="00DC08A7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李雅鈞</w:t>
            </w:r>
          </w:p>
        </w:tc>
        <w:tc>
          <w:tcPr>
            <w:tcW w:w="480" w:type="dxa"/>
            <w:vAlign w:val="center"/>
          </w:tcPr>
          <w:p w14:paraId="4B5CE54F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45D5F74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BD74D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75FF788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64BF4E19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4" w:type="dxa"/>
            <w:vAlign w:val="center"/>
          </w:tcPr>
          <w:p w14:paraId="1A23EF86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</w:tr>
      <w:tr w:rsidR="0076609B" w14:paraId="63F4B73C" w14:textId="77777777">
        <w:trPr>
          <w:cantSplit/>
          <w:trHeight w:val="397"/>
        </w:trPr>
        <w:tc>
          <w:tcPr>
            <w:tcW w:w="524" w:type="dxa"/>
            <w:vAlign w:val="center"/>
          </w:tcPr>
          <w:p w14:paraId="33B6AF4C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日文</w:t>
            </w:r>
          </w:p>
        </w:tc>
        <w:tc>
          <w:tcPr>
            <w:tcW w:w="692" w:type="dxa"/>
            <w:vAlign w:val="center"/>
          </w:tcPr>
          <w:p w14:paraId="026FC7E9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1554EC3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5F5F6A1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80385BB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3A2E51E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20" w:type="dxa"/>
            <w:vMerge/>
            <w:vAlign w:val="center"/>
          </w:tcPr>
          <w:p w14:paraId="1E08748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456AB9E1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0" w:type="dxa"/>
            <w:vAlign w:val="center"/>
          </w:tcPr>
          <w:p w14:paraId="2A69C2FB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3669F3A5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19B4E054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0EB2C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0DEC97D1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4888F083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4" w:type="dxa"/>
            <w:vAlign w:val="center"/>
          </w:tcPr>
          <w:p w14:paraId="487FA549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</w:tr>
      <w:tr w:rsidR="0076609B" w14:paraId="5F34A50A" w14:textId="77777777">
        <w:trPr>
          <w:cantSplit/>
          <w:trHeight w:val="397"/>
        </w:trPr>
        <w:tc>
          <w:tcPr>
            <w:tcW w:w="524" w:type="dxa"/>
            <w:vAlign w:val="center"/>
          </w:tcPr>
          <w:p w14:paraId="3E267135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2" w:type="dxa"/>
            <w:vAlign w:val="center"/>
          </w:tcPr>
          <w:p w14:paraId="63D1D41F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03C38940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F75038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4714995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3" w:type="dxa"/>
            <w:vAlign w:val="center"/>
          </w:tcPr>
          <w:p w14:paraId="7C4ACBCE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C79A90D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00" w:type="dxa"/>
            <w:vAlign w:val="center"/>
          </w:tcPr>
          <w:p w14:paraId="42574472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0" w:type="dxa"/>
            <w:vAlign w:val="center"/>
          </w:tcPr>
          <w:p w14:paraId="28E99265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23A20363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1968A683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8B63F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200" w:type="dxa"/>
            <w:tcBorders>
              <w:left w:val="single" w:sz="2" w:space="0" w:color="auto"/>
            </w:tcBorders>
            <w:vAlign w:val="center"/>
          </w:tcPr>
          <w:p w14:paraId="550473BD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80" w:type="dxa"/>
            <w:vAlign w:val="center"/>
          </w:tcPr>
          <w:p w14:paraId="26D9063C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94" w:type="dxa"/>
            <w:vAlign w:val="center"/>
          </w:tcPr>
          <w:p w14:paraId="6ED0E6D6" w14:textId="77777777" w:rsidR="0076609B" w:rsidRDefault="0076609B">
            <w:pPr>
              <w:spacing w:line="240" w:lineRule="auto"/>
              <w:ind w:right="-1"/>
              <w:jc w:val="center"/>
              <w:rPr>
                <w:rFonts w:eastAsia="標楷體"/>
                <w:sz w:val="20"/>
              </w:rPr>
            </w:pPr>
          </w:p>
        </w:tc>
      </w:tr>
    </w:tbl>
    <w:p w14:paraId="01AC4FDF" w14:textId="77777777" w:rsidR="0076609B" w:rsidRDefault="0076609B">
      <w:pPr>
        <w:pStyle w:val="a3"/>
        <w:tabs>
          <w:tab w:val="clear" w:pos="4153"/>
          <w:tab w:val="clear" w:pos="8306"/>
          <w:tab w:val="left" w:pos="3840"/>
          <w:tab w:val="left" w:pos="7200"/>
        </w:tabs>
        <w:snapToGrid/>
        <w:spacing w:line="400" w:lineRule="exact"/>
        <w:rPr>
          <w:rFonts w:eastAsia="標楷體"/>
        </w:rPr>
      </w:pPr>
      <w:r>
        <w:rPr>
          <w:rFonts w:eastAsia="標楷體" w:hint="eastAsia"/>
        </w:rPr>
        <w:t>【教育程度】</w:t>
      </w:r>
      <w:r w:rsidR="00391982">
        <w:rPr>
          <w:rFonts w:eastAsia="標楷體" w:hint="eastAsia"/>
        </w:rPr>
        <w:t>(</w:t>
      </w:r>
      <w:r w:rsidR="00391982">
        <w:rPr>
          <w:rFonts w:eastAsia="標楷體" w:hint="eastAsia"/>
        </w:rPr>
        <w:t>請填寫高中以上學歷</w:t>
      </w:r>
      <w:r w:rsidR="00391982">
        <w:rPr>
          <w:rFonts w:eastAsia="標楷體" w:hint="eastAsia"/>
        </w:rPr>
        <w:t>)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920"/>
        <w:gridCol w:w="1920"/>
        <w:gridCol w:w="591"/>
        <w:gridCol w:w="2049"/>
        <w:gridCol w:w="721"/>
        <w:gridCol w:w="1679"/>
      </w:tblGrid>
      <w:tr w:rsidR="0076609B" w14:paraId="18A830A7" w14:textId="77777777">
        <w:tc>
          <w:tcPr>
            <w:tcW w:w="1108" w:type="dxa"/>
            <w:vAlign w:val="center"/>
          </w:tcPr>
          <w:p w14:paraId="4A80CC51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教育程度</w:t>
            </w:r>
          </w:p>
        </w:tc>
        <w:tc>
          <w:tcPr>
            <w:tcW w:w="1920" w:type="dxa"/>
            <w:vAlign w:val="center"/>
          </w:tcPr>
          <w:p w14:paraId="4A2B2302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學校名稱</w:t>
            </w:r>
          </w:p>
        </w:tc>
        <w:tc>
          <w:tcPr>
            <w:tcW w:w="1920" w:type="dxa"/>
            <w:vAlign w:val="center"/>
          </w:tcPr>
          <w:p w14:paraId="73EADD90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科系</w:t>
            </w:r>
          </w:p>
        </w:tc>
        <w:tc>
          <w:tcPr>
            <w:tcW w:w="591" w:type="dxa"/>
            <w:vAlign w:val="center"/>
          </w:tcPr>
          <w:p w14:paraId="1442D55A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日夜</w:t>
            </w:r>
          </w:p>
        </w:tc>
        <w:tc>
          <w:tcPr>
            <w:tcW w:w="2049" w:type="dxa"/>
            <w:vAlign w:val="center"/>
          </w:tcPr>
          <w:p w14:paraId="62FF90DF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起訖年月</w:t>
            </w:r>
            <w:r w:rsidR="00213E23">
              <w:rPr>
                <w:rFonts w:eastAsia="標楷體" w:hint="eastAsia"/>
                <w:sz w:val="20"/>
              </w:rPr>
              <w:t>(</w:t>
            </w:r>
            <w:r w:rsidR="00213E23">
              <w:rPr>
                <w:rFonts w:eastAsia="標楷體" w:hint="eastAsia"/>
                <w:sz w:val="20"/>
              </w:rPr>
              <w:t>西元</w:t>
            </w:r>
            <w:r w:rsidR="00213E23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721" w:type="dxa"/>
            <w:vAlign w:val="center"/>
          </w:tcPr>
          <w:p w14:paraId="0165972D" w14:textId="4499E544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畢</w:t>
            </w:r>
            <w:r>
              <w:rPr>
                <w:rFonts w:eastAsia="標楷體" w:hint="eastAsia"/>
                <w:sz w:val="20"/>
              </w:rPr>
              <w:t>/</w:t>
            </w:r>
            <w:proofErr w:type="gramStart"/>
            <w:r w:rsidR="00435244">
              <w:rPr>
                <w:rFonts w:eastAsia="標楷體" w:hint="eastAsia"/>
                <w:sz w:val="20"/>
              </w:rPr>
              <w:t>肄</w:t>
            </w:r>
            <w:proofErr w:type="gramEnd"/>
          </w:p>
        </w:tc>
        <w:tc>
          <w:tcPr>
            <w:tcW w:w="1679" w:type="dxa"/>
            <w:vAlign w:val="center"/>
          </w:tcPr>
          <w:p w14:paraId="31655CDC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社團活動</w:t>
            </w:r>
          </w:p>
        </w:tc>
      </w:tr>
      <w:tr w:rsidR="0076609B" w14:paraId="1776A8D3" w14:textId="77777777">
        <w:trPr>
          <w:trHeight w:val="397"/>
        </w:trPr>
        <w:tc>
          <w:tcPr>
            <w:tcW w:w="1108" w:type="dxa"/>
            <w:vAlign w:val="center"/>
          </w:tcPr>
          <w:p w14:paraId="075F35A6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研究所</w:t>
            </w:r>
          </w:p>
        </w:tc>
        <w:tc>
          <w:tcPr>
            <w:tcW w:w="1920" w:type="dxa"/>
            <w:vAlign w:val="center"/>
          </w:tcPr>
          <w:p w14:paraId="6A99DB42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920" w:type="dxa"/>
            <w:vAlign w:val="center"/>
          </w:tcPr>
          <w:p w14:paraId="2B7D7325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591" w:type="dxa"/>
            <w:vAlign w:val="center"/>
          </w:tcPr>
          <w:p w14:paraId="06B70D7D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378D2CFB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21" w:type="dxa"/>
            <w:vAlign w:val="center"/>
          </w:tcPr>
          <w:p w14:paraId="3E037858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679" w:type="dxa"/>
            <w:vAlign w:val="center"/>
          </w:tcPr>
          <w:p w14:paraId="262C95AC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</w:tr>
      <w:tr w:rsidR="0076609B" w14:paraId="0DAAB11B" w14:textId="77777777">
        <w:trPr>
          <w:trHeight w:val="397"/>
        </w:trPr>
        <w:tc>
          <w:tcPr>
            <w:tcW w:w="1108" w:type="dxa"/>
            <w:vAlign w:val="center"/>
          </w:tcPr>
          <w:p w14:paraId="3E37691D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大學</w:t>
            </w:r>
          </w:p>
        </w:tc>
        <w:tc>
          <w:tcPr>
            <w:tcW w:w="1920" w:type="dxa"/>
            <w:vAlign w:val="center"/>
          </w:tcPr>
          <w:p w14:paraId="6EC85BCB" w14:textId="77777777" w:rsidR="0076609B" w:rsidRDefault="00294F6F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真理大學</w:t>
            </w:r>
          </w:p>
        </w:tc>
        <w:tc>
          <w:tcPr>
            <w:tcW w:w="1920" w:type="dxa"/>
            <w:vAlign w:val="center"/>
          </w:tcPr>
          <w:p w14:paraId="177667EB" w14:textId="77777777" w:rsidR="0076609B" w:rsidRDefault="00294F6F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數學系</w:t>
            </w:r>
          </w:p>
        </w:tc>
        <w:tc>
          <w:tcPr>
            <w:tcW w:w="591" w:type="dxa"/>
            <w:vAlign w:val="center"/>
          </w:tcPr>
          <w:p w14:paraId="347D6EE0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4B134C4F" w14:textId="2517EA27" w:rsidR="0076609B" w:rsidRDefault="002E4FC5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/>
                <w:sz w:val="16"/>
              </w:rPr>
              <w:t>1998</w:t>
            </w:r>
            <w:r>
              <w:rPr>
                <w:rFonts w:eastAsia="標楷體" w:hint="eastAsia"/>
                <w:sz w:val="16"/>
              </w:rPr>
              <w:t>年</w:t>
            </w:r>
            <w:r>
              <w:rPr>
                <w:rFonts w:eastAsia="標楷體"/>
                <w:sz w:val="16"/>
              </w:rPr>
              <w:t xml:space="preserve"> 09</w:t>
            </w:r>
            <w:r>
              <w:rPr>
                <w:rFonts w:eastAsia="標楷體" w:hint="eastAsia"/>
                <w:sz w:val="16"/>
              </w:rPr>
              <w:t>月</w:t>
            </w:r>
            <w:r>
              <w:rPr>
                <w:rFonts w:eastAsia="標楷體"/>
                <w:sz w:val="16"/>
              </w:rPr>
              <w:t>~2000</w:t>
            </w:r>
            <w:r>
              <w:rPr>
                <w:rFonts w:eastAsia="標楷體" w:hint="eastAsia"/>
                <w:sz w:val="16"/>
              </w:rPr>
              <w:t>年</w:t>
            </w:r>
            <w:r>
              <w:rPr>
                <w:rFonts w:eastAsia="標楷體"/>
                <w:sz w:val="16"/>
              </w:rPr>
              <w:t>1</w:t>
            </w:r>
            <w:r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721" w:type="dxa"/>
            <w:vAlign w:val="center"/>
          </w:tcPr>
          <w:p w14:paraId="3E6350BC" w14:textId="578980E5" w:rsidR="0076609B" w:rsidRDefault="00435244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肄</w:t>
            </w:r>
            <w:bookmarkStart w:id="0" w:name="_GoBack"/>
            <w:bookmarkEnd w:id="0"/>
          </w:p>
        </w:tc>
        <w:tc>
          <w:tcPr>
            <w:tcW w:w="1679" w:type="dxa"/>
            <w:vAlign w:val="center"/>
          </w:tcPr>
          <w:p w14:paraId="031D1491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</w:tr>
      <w:tr w:rsidR="0076609B" w14:paraId="7A129532" w14:textId="77777777">
        <w:trPr>
          <w:trHeight w:val="397"/>
        </w:trPr>
        <w:tc>
          <w:tcPr>
            <w:tcW w:w="1108" w:type="dxa"/>
            <w:vAlign w:val="center"/>
          </w:tcPr>
          <w:p w14:paraId="685915A7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專科</w:t>
            </w:r>
          </w:p>
        </w:tc>
        <w:tc>
          <w:tcPr>
            <w:tcW w:w="1920" w:type="dxa"/>
            <w:vAlign w:val="center"/>
          </w:tcPr>
          <w:p w14:paraId="3CA08507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920" w:type="dxa"/>
            <w:vAlign w:val="center"/>
          </w:tcPr>
          <w:p w14:paraId="751C43D1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591" w:type="dxa"/>
            <w:vAlign w:val="center"/>
          </w:tcPr>
          <w:p w14:paraId="5862A6CE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5BA60CAB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21" w:type="dxa"/>
            <w:vAlign w:val="center"/>
          </w:tcPr>
          <w:p w14:paraId="0C40E22D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679" w:type="dxa"/>
            <w:vAlign w:val="center"/>
          </w:tcPr>
          <w:p w14:paraId="30319AF6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</w:tr>
      <w:tr w:rsidR="0076609B" w14:paraId="4329FAE4" w14:textId="77777777">
        <w:trPr>
          <w:trHeight w:val="397"/>
        </w:trPr>
        <w:tc>
          <w:tcPr>
            <w:tcW w:w="1108" w:type="dxa"/>
            <w:vAlign w:val="center"/>
          </w:tcPr>
          <w:p w14:paraId="35F2AA75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高中</w:t>
            </w:r>
          </w:p>
        </w:tc>
        <w:tc>
          <w:tcPr>
            <w:tcW w:w="1920" w:type="dxa"/>
            <w:vAlign w:val="center"/>
          </w:tcPr>
          <w:p w14:paraId="398217C1" w14:textId="77777777" w:rsidR="0076609B" w:rsidRDefault="00294F6F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辭修高中</w:t>
            </w:r>
          </w:p>
        </w:tc>
        <w:tc>
          <w:tcPr>
            <w:tcW w:w="1920" w:type="dxa"/>
            <w:vAlign w:val="center"/>
          </w:tcPr>
          <w:p w14:paraId="4ED62B5E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591" w:type="dxa"/>
            <w:vAlign w:val="center"/>
          </w:tcPr>
          <w:p w14:paraId="094A9057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2049" w:type="dxa"/>
            <w:vAlign w:val="center"/>
          </w:tcPr>
          <w:p w14:paraId="0C900F42" w14:textId="4C888714" w:rsidR="0076609B" w:rsidRDefault="002E4FC5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/>
                <w:sz w:val="16"/>
              </w:rPr>
              <w:t xml:space="preserve">1995 </w:t>
            </w:r>
            <w:r>
              <w:rPr>
                <w:rFonts w:eastAsia="標楷體" w:hint="eastAsia"/>
                <w:sz w:val="16"/>
              </w:rPr>
              <w:t>年</w:t>
            </w:r>
            <w:r>
              <w:rPr>
                <w:rFonts w:eastAsia="標楷體"/>
                <w:sz w:val="16"/>
              </w:rPr>
              <w:t>09</w:t>
            </w:r>
            <w:r>
              <w:rPr>
                <w:rFonts w:eastAsia="標楷體" w:hint="eastAsia"/>
                <w:sz w:val="16"/>
              </w:rPr>
              <w:t>月</w:t>
            </w:r>
            <w:r>
              <w:rPr>
                <w:rFonts w:eastAsia="標楷體"/>
                <w:sz w:val="16"/>
              </w:rPr>
              <w:t>~1998</w:t>
            </w:r>
            <w:r>
              <w:rPr>
                <w:rFonts w:eastAsia="標楷體" w:hint="eastAsia"/>
                <w:sz w:val="16"/>
              </w:rPr>
              <w:t>年</w:t>
            </w:r>
            <w:r>
              <w:rPr>
                <w:rFonts w:eastAsia="標楷體"/>
                <w:sz w:val="16"/>
              </w:rPr>
              <w:t>6</w:t>
            </w:r>
            <w:r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721" w:type="dxa"/>
            <w:vAlign w:val="center"/>
          </w:tcPr>
          <w:p w14:paraId="0DA60C8E" w14:textId="500400EB" w:rsidR="0076609B" w:rsidRDefault="00435244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畢</w:t>
            </w:r>
          </w:p>
        </w:tc>
        <w:tc>
          <w:tcPr>
            <w:tcW w:w="1679" w:type="dxa"/>
            <w:vAlign w:val="center"/>
          </w:tcPr>
          <w:p w14:paraId="363C5231" w14:textId="77777777" w:rsidR="0076609B" w:rsidRDefault="0076609B">
            <w:pPr>
              <w:spacing w:line="240" w:lineRule="auto"/>
              <w:rPr>
                <w:rFonts w:eastAsia="標楷體"/>
                <w:sz w:val="20"/>
              </w:rPr>
            </w:pPr>
          </w:p>
        </w:tc>
      </w:tr>
    </w:tbl>
    <w:p w14:paraId="3C8AD58B" w14:textId="77777777" w:rsidR="0076609B" w:rsidRDefault="0076609B">
      <w:pPr>
        <w:pStyle w:val="a3"/>
        <w:tabs>
          <w:tab w:val="clear" w:pos="4153"/>
          <w:tab w:val="clear" w:pos="8306"/>
          <w:tab w:val="left" w:pos="5040"/>
        </w:tabs>
        <w:snapToGrid/>
        <w:spacing w:line="400" w:lineRule="exact"/>
        <w:rPr>
          <w:rFonts w:eastAsia="標楷體"/>
        </w:rPr>
      </w:pPr>
      <w:r>
        <w:rPr>
          <w:rFonts w:eastAsia="標楷體" w:hint="eastAsia"/>
        </w:rPr>
        <w:t>【電腦技能】較專精之電腦軟硬體、應用系統及程式語言，瞭解的項目程度及使用頻率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640"/>
        <w:gridCol w:w="1920"/>
      </w:tblGrid>
      <w:tr w:rsidR="0076609B" w14:paraId="397FBEC5" w14:textId="77777777">
        <w:tc>
          <w:tcPr>
            <w:tcW w:w="5428" w:type="dxa"/>
            <w:vAlign w:val="center"/>
          </w:tcPr>
          <w:p w14:paraId="352F11BC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電腦軟硬體、應用系統、程式語言</w:t>
            </w:r>
          </w:p>
        </w:tc>
        <w:tc>
          <w:tcPr>
            <w:tcW w:w="2640" w:type="dxa"/>
            <w:vAlign w:val="center"/>
          </w:tcPr>
          <w:p w14:paraId="69C823C6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瞭解程度</w:t>
            </w:r>
          </w:p>
        </w:tc>
        <w:tc>
          <w:tcPr>
            <w:tcW w:w="1920" w:type="dxa"/>
            <w:vAlign w:val="center"/>
          </w:tcPr>
          <w:p w14:paraId="3E1151E6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使用頻率</w:t>
            </w:r>
          </w:p>
        </w:tc>
      </w:tr>
      <w:tr w:rsidR="0076609B" w14:paraId="0F8356D2" w14:textId="77777777">
        <w:trPr>
          <w:trHeight w:val="340"/>
        </w:trPr>
        <w:tc>
          <w:tcPr>
            <w:tcW w:w="5428" w:type="dxa"/>
            <w:vAlign w:val="center"/>
          </w:tcPr>
          <w:p w14:paraId="74C659B7" w14:textId="77777777" w:rsidR="0076609B" w:rsidRDefault="00337316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Java</w:t>
            </w:r>
          </w:p>
        </w:tc>
        <w:tc>
          <w:tcPr>
            <w:tcW w:w="2640" w:type="dxa"/>
            <w:vAlign w:val="center"/>
          </w:tcPr>
          <w:p w14:paraId="786CACA0" w14:textId="5C37DD3D" w:rsidR="0076609B" w:rsidRDefault="00866AB9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76609B">
              <w:rPr>
                <w:rFonts w:eastAsia="標楷體" w:hint="eastAsia"/>
                <w:sz w:val="20"/>
              </w:rPr>
              <w:t>非常</w:t>
            </w:r>
            <w:proofErr w:type="gramStart"/>
            <w:r w:rsidR="0076609B">
              <w:rPr>
                <w:rFonts w:eastAsia="標楷體" w:hint="eastAsia"/>
                <w:sz w:val="20"/>
              </w:rPr>
              <w:t>熟悉□熟悉□</w:t>
            </w:r>
            <w:proofErr w:type="gramEnd"/>
            <w:r w:rsidR="0076609B">
              <w:rPr>
                <w:rFonts w:eastAsia="標楷體" w:hint="eastAsia"/>
                <w:sz w:val="20"/>
              </w:rPr>
              <w:t>只讀過</w:t>
            </w:r>
          </w:p>
        </w:tc>
        <w:tc>
          <w:tcPr>
            <w:tcW w:w="1920" w:type="dxa"/>
            <w:vAlign w:val="center"/>
          </w:tcPr>
          <w:p w14:paraId="7C276CBC" w14:textId="4556997D" w:rsidR="0076609B" w:rsidRDefault="004B6E72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76609B">
              <w:rPr>
                <w:rFonts w:eastAsia="標楷體" w:hint="eastAsia"/>
                <w:sz w:val="20"/>
              </w:rPr>
              <w:t>常用□不常用</w:t>
            </w:r>
          </w:p>
        </w:tc>
      </w:tr>
      <w:tr w:rsidR="0076609B" w14:paraId="60ADE451" w14:textId="77777777">
        <w:trPr>
          <w:trHeight w:val="340"/>
        </w:trPr>
        <w:tc>
          <w:tcPr>
            <w:tcW w:w="5428" w:type="dxa"/>
            <w:vAlign w:val="center"/>
          </w:tcPr>
          <w:p w14:paraId="3CA666C5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2640" w:type="dxa"/>
            <w:vAlign w:val="center"/>
          </w:tcPr>
          <w:p w14:paraId="56C15B0C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□非常</w:t>
            </w:r>
            <w:proofErr w:type="gramStart"/>
            <w:r>
              <w:rPr>
                <w:rFonts w:eastAsia="標楷體" w:hint="eastAsia"/>
                <w:sz w:val="20"/>
              </w:rPr>
              <w:t>熟悉□熟悉□</w:t>
            </w:r>
            <w:proofErr w:type="gramEnd"/>
            <w:r>
              <w:rPr>
                <w:rFonts w:eastAsia="標楷體" w:hint="eastAsia"/>
                <w:sz w:val="20"/>
              </w:rPr>
              <w:t>只讀過</w:t>
            </w:r>
          </w:p>
        </w:tc>
        <w:tc>
          <w:tcPr>
            <w:tcW w:w="1920" w:type="dxa"/>
            <w:vAlign w:val="center"/>
          </w:tcPr>
          <w:p w14:paraId="52CEC023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□常用□不常用</w:t>
            </w:r>
          </w:p>
        </w:tc>
      </w:tr>
      <w:tr w:rsidR="0076609B" w14:paraId="39C7518F" w14:textId="77777777">
        <w:trPr>
          <w:trHeight w:val="340"/>
        </w:trPr>
        <w:tc>
          <w:tcPr>
            <w:tcW w:w="5428" w:type="dxa"/>
            <w:vAlign w:val="center"/>
          </w:tcPr>
          <w:p w14:paraId="0A1CDCF5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2640" w:type="dxa"/>
            <w:vAlign w:val="center"/>
          </w:tcPr>
          <w:p w14:paraId="10555B34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□非常</w:t>
            </w:r>
            <w:proofErr w:type="gramStart"/>
            <w:r>
              <w:rPr>
                <w:rFonts w:eastAsia="標楷體" w:hint="eastAsia"/>
                <w:sz w:val="20"/>
              </w:rPr>
              <w:t>熟悉□熟悉□</w:t>
            </w:r>
            <w:proofErr w:type="gramEnd"/>
            <w:r>
              <w:rPr>
                <w:rFonts w:eastAsia="標楷體" w:hint="eastAsia"/>
                <w:sz w:val="20"/>
              </w:rPr>
              <w:t>只讀過</w:t>
            </w:r>
          </w:p>
        </w:tc>
        <w:tc>
          <w:tcPr>
            <w:tcW w:w="1920" w:type="dxa"/>
            <w:vAlign w:val="center"/>
          </w:tcPr>
          <w:p w14:paraId="35989635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□常用□不常用</w:t>
            </w:r>
          </w:p>
        </w:tc>
      </w:tr>
    </w:tbl>
    <w:p w14:paraId="2E90C0C7" w14:textId="77777777" w:rsidR="0076609B" w:rsidRDefault="0076609B">
      <w:pPr>
        <w:spacing w:line="400" w:lineRule="exact"/>
        <w:rPr>
          <w:rFonts w:eastAsia="標楷體"/>
          <w:sz w:val="20"/>
        </w:rPr>
      </w:pPr>
      <w:r>
        <w:rPr>
          <w:rFonts w:eastAsia="標楷體" w:hint="eastAsia"/>
          <w:sz w:val="20"/>
        </w:rPr>
        <w:t>【專業資格考試或認證】請填寫通過之政府</w:t>
      </w:r>
      <w:r>
        <w:rPr>
          <w:rFonts w:eastAsia="標楷體"/>
          <w:sz w:val="20"/>
        </w:rPr>
        <w:t>/</w:t>
      </w:r>
      <w:r>
        <w:rPr>
          <w:rFonts w:eastAsia="標楷體" w:hint="eastAsia"/>
          <w:sz w:val="20"/>
        </w:rPr>
        <w:t>專業考試名稱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8"/>
        <w:gridCol w:w="3120"/>
        <w:gridCol w:w="1800"/>
        <w:gridCol w:w="1560"/>
      </w:tblGrid>
      <w:tr w:rsidR="0076609B" w14:paraId="2CC2D536" w14:textId="77777777">
        <w:tc>
          <w:tcPr>
            <w:tcW w:w="3508" w:type="dxa"/>
            <w:vAlign w:val="center"/>
          </w:tcPr>
          <w:p w14:paraId="0240665E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考試名稱</w:t>
            </w:r>
          </w:p>
        </w:tc>
        <w:tc>
          <w:tcPr>
            <w:tcW w:w="3120" w:type="dxa"/>
            <w:vAlign w:val="center"/>
          </w:tcPr>
          <w:p w14:paraId="7BA3CFFA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認證單位</w:t>
            </w:r>
          </w:p>
        </w:tc>
        <w:tc>
          <w:tcPr>
            <w:tcW w:w="1800" w:type="dxa"/>
            <w:vAlign w:val="center"/>
          </w:tcPr>
          <w:p w14:paraId="566EB3FD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認證年月</w:t>
            </w:r>
          </w:p>
        </w:tc>
        <w:tc>
          <w:tcPr>
            <w:tcW w:w="1560" w:type="dxa"/>
            <w:vAlign w:val="center"/>
          </w:tcPr>
          <w:p w14:paraId="6FFBDFBA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證書</w:t>
            </w:r>
          </w:p>
        </w:tc>
      </w:tr>
      <w:tr w:rsidR="0076609B" w14:paraId="31DC8EDA" w14:textId="77777777">
        <w:trPr>
          <w:trHeight w:val="340"/>
        </w:trPr>
        <w:tc>
          <w:tcPr>
            <w:tcW w:w="3508" w:type="dxa"/>
            <w:vAlign w:val="center"/>
          </w:tcPr>
          <w:p w14:paraId="497A4F29" w14:textId="2FC864C0" w:rsidR="0076609B" w:rsidRDefault="00973B2D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SCJP, SCWCD</w:t>
            </w:r>
          </w:p>
        </w:tc>
        <w:tc>
          <w:tcPr>
            <w:tcW w:w="3120" w:type="dxa"/>
            <w:vAlign w:val="center"/>
          </w:tcPr>
          <w:p w14:paraId="743BA9DD" w14:textId="4E6C5DFA" w:rsidR="0076609B" w:rsidRDefault="00973B2D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Sun</w:t>
            </w:r>
          </w:p>
        </w:tc>
        <w:tc>
          <w:tcPr>
            <w:tcW w:w="1800" w:type="dxa"/>
            <w:vAlign w:val="center"/>
          </w:tcPr>
          <w:p w14:paraId="2FF0788D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560" w:type="dxa"/>
            <w:vAlign w:val="center"/>
          </w:tcPr>
          <w:p w14:paraId="374D770A" w14:textId="558A0A04" w:rsidR="0076609B" w:rsidRDefault="00973B2D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76609B">
              <w:rPr>
                <w:rFonts w:eastAsia="標楷體" w:hint="eastAsia"/>
                <w:sz w:val="20"/>
              </w:rPr>
              <w:t>有□無</w:t>
            </w:r>
          </w:p>
        </w:tc>
      </w:tr>
      <w:tr w:rsidR="0076609B" w14:paraId="4D6F7ED2" w14:textId="77777777">
        <w:trPr>
          <w:trHeight w:val="340"/>
        </w:trPr>
        <w:tc>
          <w:tcPr>
            <w:tcW w:w="3508" w:type="dxa"/>
            <w:vAlign w:val="center"/>
          </w:tcPr>
          <w:p w14:paraId="75612153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3120" w:type="dxa"/>
            <w:vAlign w:val="center"/>
          </w:tcPr>
          <w:p w14:paraId="2A486F14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7DA2AE8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560" w:type="dxa"/>
            <w:vAlign w:val="center"/>
          </w:tcPr>
          <w:p w14:paraId="47ACDB8D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□有□無</w:t>
            </w:r>
          </w:p>
        </w:tc>
      </w:tr>
      <w:tr w:rsidR="0076609B" w14:paraId="71F751D9" w14:textId="77777777">
        <w:trPr>
          <w:trHeight w:val="340"/>
        </w:trPr>
        <w:tc>
          <w:tcPr>
            <w:tcW w:w="3508" w:type="dxa"/>
            <w:vAlign w:val="center"/>
          </w:tcPr>
          <w:p w14:paraId="49612CE2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3120" w:type="dxa"/>
            <w:vAlign w:val="center"/>
          </w:tcPr>
          <w:p w14:paraId="3003B7D7" w14:textId="77777777" w:rsidR="0076609B" w:rsidRDefault="0076609B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19B06F80" w14:textId="77777777" w:rsidR="0076609B" w:rsidRDefault="0076609B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14:paraId="20B2446A" w14:textId="77777777" w:rsidR="0076609B" w:rsidRDefault="0076609B">
            <w:pPr>
              <w:snapToGrid w:val="0"/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□有□無</w:t>
            </w:r>
          </w:p>
        </w:tc>
      </w:tr>
    </w:tbl>
    <w:p w14:paraId="380BECA4" w14:textId="5B12E877" w:rsidR="0076609B" w:rsidRDefault="0076609B" w:rsidP="000E7CFE">
      <w:pPr>
        <w:spacing w:line="500" w:lineRule="exact"/>
        <w:rPr>
          <w:rFonts w:eastAsia="標楷體"/>
          <w:sz w:val="20"/>
        </w:rPr>
      </w:pPr>
      <w:r>
        <w:rPr>
          <w:rFonts w:eastAsia="標楷體"/>
          <w:sz w:val="20"/>
        </w:rPr>
        <w:br w:type="page"/>
      </w:r>
      <w:r>
        <w:rPr>
          <w:rFonts w:eastAsia="標楷體" w:hint="eastAsia"/>
          <w:sz w:val="20"/>
        </w:rPr>
        <w:lastRenderedPageBreak/>
        <w:t>【工作經歷】請從最近的工作開始填寫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1920"/>
        <w:gridCol w:w="1432"/>
        <w:gridCol w:w="1085"/>
        <w:gridCol w:w="2092"/>
        <w:gridCol w:w="1631"/>
      </w:tblGrid>
      <w:tr w:rsidR="00391982" w14:paraId="76CACCC7" w14:textId="77777777" w:rsidTr="000E7CFE">
        <w:trPr>
          <w:cantSplit/>
        </w:trPr>
        <w:tc>
          <w:tcPr>
            <w:tcW w:w="1828" w:type="dxa"/>
            <w:tcBorders>
              <w:bottom w:val="single" w:sz="4" w:space="0" w:color="auto"/>
            </w:tcBorders>
            <w:noWrap/>
            <w:vAlign w:val="center"/>
          </w:tcPr>
          <w:p w14:paraId="3C821E54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公司名稱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人數規模</w:t>
            </w:r>
          </w:p>
        </w:tc>
        <w:tc>
          <w:tcPr>
            <w:tcW w:w="1920" w:type="dxa"/>
            <w:noWrap/>
            <w:vAlign w:val="center"/>
          </w:tcPr>
          <w:p w14:paraId="66D252AE" w14:textId="77777777" w:rsidR="0076609B" w:rsidRDefault="00433C30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/</w:t>
            </w:r>
            <w:r w:rsidR="0076609B">
              <w:rPr>
                <w:rFonts w:eastAsia="標楷體" w:hint="eastAsia"/>
                <w:sz w:val="20"/>
              </w:rPr>
              <w:t>職稱</w:t>
            </w:r>
            <w:r w:rsidR="0076609B">
              <w:rPr>
                <w:rFonts w:eastAsia="標楷體" w:hint="eastAsia"/>
                <w:sz w:val="20"/>
              </w:rPr>
              <w:t>/</w:t>
            </w:r>
            <w:r w:rsidR="0076609B">
              <w:rPr>
                <w:rFonts w:eastAsia="標楷體" w:hint="eastAsia"/>
                <w:sz w:val="20"/>
              </w:rPr>
              <w:t>工作內容</w:t>
            </w:r>
          </w:p>
        </w:tc>
        <w:tc>
          <w:tcPr>
            <w:tcW w:w="1432" w:type="dxa"/>
            <w:noWrap/>
            <w:vAlign w:val="center"/>
          </w:tcPr>
          <w:p w14:paraId="2DBAD912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起訖年月</w:t>
            </w:r>
            <w:r w:rsidR="00213E23">
              <w:rPr>
                <w:rFonts w:eastAsia="標楷體" w:hint="eastAsia"/>
                <w:sz w:val="20"/>
              </w:rPr>
              <w:t>(</w:t>
            </w:r>
            <w:r w:rsidR="00213E23">
              <w:rPr>
                <w:rFonts w:eastAsia="標楷體" w:hint="eastAsia"/>
                <w:sz w:val="20"/>
              </w:rPr>
              <w:t>西元</w:t>
            </w:r>
            <w:r w:rsidR="00213E23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085" w:type="dxa"/>
            <w:noWrap/>
            <w:vAlign w:val="center"/>
          </w:tcPr>
          <w:p w14:paraId="742644AD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離職原因</w:t>
            </w:r>
          </w:p>
        </w:tc>
        <w:tc>
          <w:tcPr>
            <w:tcW w:w="2092" w:type="dxa"/>
            <w:noWrap/>
            <w:vAlign w:val="center"/>
          </w:tcPr>
          <w:p w14:paraId="7B25A970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離職月薪</w:t>
            </w:r>
          </w:p>
        </w:tc>
        <w:tc>
          <w:tcPr>
            <w:tcW w:w="1631" w:type="dxa"/>
            <w:noWrap/>
            <w:vAlign w:val="center"/>
          </w:tcPr>
          <w:p w14:paraId="6EE232FB" w14:textId="77777777" w:rsidR="0076609B" w:rsidRDefault="0076609B">
            <w:pPr>
              <w:spacing w:line="240" w:lineRule="auto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年薪</w:t>
            </w:r>
          </w:p>
        </w:tc>
      </w:tr>
      <w:tr w:rsidR="00640648" w14:paraId="71DEEC51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5D1EE966" w14:textId="221C66B0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公司</w:t>
            </w:r>
            <w:r>
              <w:rPr>
                <w:rFonts w:eastAsia="標楷體" w:hint="eastAsia"/>
                <w:sz w:val="20"/>
              </w:rPr>
              <w:t>:</w:t>
            </w:r>
          </w:p>
          <w:p w14:paraId="05ECD8AE" w14:textId="77777777" w:rsidR="00640648" w:rsidRDefault="00640648" w:rsidP="00951F4D">
            <w:pPr>
              <w:spacing w:line="300" w:lineRule="exact"/>
              <w:rPr>
                <w:rFonts w:eastAsia="標楷體"/>
                <w:sz w:val="20"/>
              </w:rPr>
            </w:pPr>
          </w:p>
          <w:p w14:paraId="6A4150E4" w14:textId="77777777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:</w:t>
            </w:r>
          </w:p>
        </w:tc>
        <w:tc>
          <w:tcPr>
            <w:tcW w:w="1920" w:type="dxa"/>
            <w:noWrap/>
            <w:vAlign w:val="bottom"/>
          </w:tcPr>
          <w:p w14:paraId="66C9382E" w14:textId="59317539" w:rsidR="00640648" w:rsidRDefault="00640648">
            <w:p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職稱：</w:t>
            </w:r>
            <w:r w:rsidR="008A428B">
              <w:rPr>
                <w:rFonts w:eastAsia="標楷體" w:hint="eastAsia"/>
                <w:sz w:val="20"/>
              </w:rPr>
              <w:t>自由業</w:t>
            </w:r>
          </w:p>
          <w:p w14:paraId="507D387E" w14:textId="77777777" w:rsidR="00640648" w:rsidRDefault="00640648">
            <w:p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工作內容：</w:t>
            </w:r>
          </w:p>
          <w:p w14:paraId="6EED164F" w14:textId="596AE1B9" w:rsidR="00640648" w:rsidRDefault="008A428B">
            <w:p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專案顧問</w:t>
            </w:r>
          </w:p>
          <w:p w14:paraId="187DBB0E" w14:textId="77777777" w:rsidR="00640648" w:rsidRDefault="00640648">
            <w:p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擔任主管：□是□否</w:t>
            </w:r>
          </w:p>
          <w:p w14:paraId="2A7DC05C" w14:textId="77777777" w:rsidR="00640648" w:rsidRDefault="00640648">
            <w:pPr>
              <w:numPr>
                <w:ins w:id="1" w:author="張麗玲" w:date="2006-03-31T17:17:00Z"/>
              </w:num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管轄幅度：</w:t>
            </w: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7AB92F12" w14:textId="0D16F7F3" w:rsidR="003E2CB7" w:rsidRDefault="003E2CB7" w:rsidP="003E2CB7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自</w:t>
            </w:r>
            <w:r>
              <w:rPr>
                <w:rFonts w:eastAsia="標楷體" w:hint="eastAsia"/>
                <w:sz w:val="20"/>
              </w:rPr>
              <w:t>201</w:t>
            </w:r>
            <w:r>
              <w:rPr>
                <w:rFonts w:eastAsia="標楷體" w:hint="eastAsia"/>
                <w:sz w:val="20"/>
              </w:rPr>
              <w:t>5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>10</w:t>
            </w:r>
            <w:r>
              <w:rPr>
                <w:rFonts w:eastAsia="標楷體" w:hint="eastAsia"/>
                <w:sz w:val="20"/>
              </w:rPr>
              <w:t>月</w:t>
            </w:r>
          </w:p>
          <w:p w14:paraId="581099F0" w14:textId="316CDF7F" w:rsidR="00640648" w:rsidRDefault="003E2CB7" w:rsidP="003E2CB7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至</w:t>
            </w:r>
            <w:r>
              <w:rPr>
                <w:rFonts w:eastAsia="標楷體" w:hint="eastAsia"/>
                <w:sz w:val="20"/>
              </w:rPr>
              <w:t xml:space="preserve">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0FEE7265" w14:textId="77777777" w:rsidR="00640648" w:rsidRDefault="00640648" w:rsidP="00391982">
            <w:pPr>
              <w:pStyle w:val="a3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標楷體"/>
              </w:rPr>
            </w:pPr>
          </w:p>
        </w:tc>
        <w:tc>
          <w:tcPr>
            <w:tcW w:w="2092" w:type="dxa"/>
            <w:noWrap/>
            <w:vAlign w:val="center"/>
          </w:tcPr>
          <w:p w14:paraId="49A736E0" w14:textId="77777777" w:rsidR="00640648" w:rsidRDefault="0064064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固定月薪：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2EF11355" w14:textId="77777777" w:rsidR="00640648" w:rsidRPr="003D6D08" w:rsidRDefault="0064064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津貼：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717F6331" w14:textId="77777777" w:rsidR="00640648" w:rsidRDefault="0064064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其他</w:t>
            </w:r>
            <w:r>
              <w:rPr>
                <w:rFonts w:eastAsia="標楷體" w:hint="eastAsia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3F0D3B4C" w14:textId="77777777" w:rsidR="00640648" w:rsidRDefault="0064064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合計月薪：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79A8AD0B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固定</w:t>
            </w:r>
            <w:r w:rsidR="00A56883" w:rsidRPr="00695AB7">
              <w:rPr>
                <w:rFonts w:eastAsia="標楷體" w:hint="eastAsia"/>
                <w:sz w:val="20"/>
              </w:rPr>
              <w:t>月</w:t>
            </w:r>
            <w:r w:rsidRPr="00695AB7">
              <w:rPr>
                <w:rFonts w:eastAsia="標楷體" w:hint="eastAsia"/>
                <w:sz w:val="20"/>
              </w:rPr>
              <w:t>薪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5703886A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績效獎金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3D952971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年終獎金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1E63B336" w14:textId="77777777" w:rsidR="00640648" w:rsidRPr="00695AB7" w:rsidRDefault="00640648" w:rsidP="000259CA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合計年薪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</w:tc>
      </w:tr>
      <w:tr w:rsidR="00640648" w14:paraId="76F97FA1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101CC721" w14:textId="72818FF4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公司</w:t>
            </w:r>
            <w:r>
              <w:rPr>
                <w:rFonts w:eastAsia="標楷體" w:hint="eastAsia"/>
                <w:sz w:val="20"/>
              </w:rPr>
              <w:t>:</w:t>
            </w:r>
            <w:r w:rsidR="00A8622A">
              <w:rPr>
                <w:rFonts w:eastAsia="標楷體" w:hint="eastAsia"/>
                <w:sz w:val="20"/>
              </w:rPr>
              <w:t xml:space="preserve"> </w:t>
            </w:r>
            <w:r w:rsidR="00A8622A">
              <w:rPr>
                <w:rFonts w:eastAsia="標楷體" w:hint="eastAsia"/>
                <w:sz w:val="20"/>
              </w:rPr>
              <w:t>中華工程</w:t>
            </w:r>
          </w:p>
          <w:p w14:paraId="3B0FFF73" w14:textId="77777777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</w:p>
          <w:p w14:paraId="6FC7BD09" w14:textId="7A80E956" w:rsidR="00640648" w:rsidRDefault="00640648" w:rsidP="00951F4D">
            <w:pPr>
              <w:spacing w:line="3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:</w:t>
            </w:r>
            <w:r w:rsidR="00C40E1B">
              <w:rPr>
                <w:rFonts w:eastAsia="標楷體" w:hint="eastAsia"/>
                <w:sz w:val="20"/>
              </w:rPr>
              <w:t xml:space="preserve"> </w:t>
            </w:r>
            <w:r w:rsidR="00C40E1B">
              <w:rPr>
                <w:rFonts w:eastAsia="標楷體" w:hint="eastAsia"/>
                <w:sz w:val="20"/>
              </w:rPr>
              <w:t>資訊處</w:t>
            </w:r>
          </w:p>
        </w:tc>
        <w:tc>
          <w:tcPr>
            <w:tcW w:w="1920" w:type="dxa"/>
            <w:noWrap/>
          </w:tcPr>
          <w:p w14:paraId="5CABEF70" w14:textId="45563CF2" w:rsidR="00640648" w:rsidRDefault="00640648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職稱：</w:t>
            </w:r>
            <w:r w:rsidR="00A8622A">
              <w:rPr>
                <w:rFonts w:eastAsia="標楷體" w:hint="eastAsia"/>
                <w:sz w:val="20"/>
              </w:rPr>
              <w:t>專案副理</w:t>
            </w:r>
          </w:p>
          <w:p w14:paraId="4B0D8E8D" w14:textId="77777777" w:rsidR="00640648" w:rsidRDefault="00640648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工作內容：</w:t>
            </w:r>
          </w:p>
          <w:p w14:paraId="6222A285" w14:textId="63C6983D" w:rsidR="00640648" w:rsidRDefault="00A8622A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 w:rsidRPr="00A8622A">
              <w:rPr>
                <w:rFonts w:eastAsia="標楷體" w:hint="eastAsia"/>
                <w:sz w:val="20"/>
              </w:rPr>
              <w:t>推行</w:t>
            </w:r>
            <w:r w:rsidRPr="00A8622A">
              <w:rPr>
                <w:rFonts w:eastAsia="標楷體" w:hint="eastAsia"/>
                <w:sz w:val="20"/>
              </w:rPr>
              <w:t>ERP</w:t>
            </w:r>
          </w:p>
          <w:p w14:paraId="65C1A659" w14:textId="7CA6DFF6" w:rsidR="00640648" w:rsidRDefault="00A8622A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擔任主管：</w:t>
            </w: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640648">
              <w:rPr>
                <w:rFonts w:eastAsia="標楷體" w:hint="eastAsia"/>
                <w:sz w:val="20"/>
              </w:rPr>
              <w:t>是□否</w:t>
            </w:r>
          </w:p>
          <w:p w14:paraId="5117A2F6" w14:textId="77777777" w:rsidR="00640648" w:rsidRDefault="00640648" w:rsidP="00433C30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管轄幅度：</w:t>
            </w:r>
            <w:r>
              <w:rPr>
                <w:rFonts w:eastAsia="標楷體" w:hint="eastAsia"/>
              </w:rPr>
              <w:t>____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12D39029" w14:textId="75154DC3" w:rsidR="00640648" w:rsidRDefault="00640648" w:rsidP="00550508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自</w:t>
            </w:r>
            <w:r w:rsidR="00820589">
              <w:rPr>
                <w:rFonts w:eastAsia="標楷體" w:hint="eastAsia"/>
                <w:sz w:val="20"/>
              </w:rPr>
              <w:t>2014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年</w:t>
            </w:r>
            <w:r w:rsidR="00820589">
              <w:rPr>
                <w:rFonts w:eastAsia="標楷體" w:hint="eastAsia"/>
                <w:sz w:val="20"/>
              </w:rPr>
              <w:t>10</w:t>
            </w:r>
            <w:r>
              <w:rPr>
                <w:rFonts w:eastAsia="標楷體" w:hint="eastAsia"/>
                <w:sz w:val="20"/>
              </w:rPr>
              <w:t>月</w:t>
            </w:r>
          </w:p>
          <w:p w14:paraId="594E31BC" w14:textId="7B31E606" w:rsidR="00640648" w:rsidRDefault="00640648" w:rsidP="00820589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至</w:t>
            </w:r>
            <w:r w:rsidR="00820589">
              <w:rPr>
                <w:rFonts w:eastAsia="標楷體" w:hint="eastAsia"/>
                <w:sz w:val="20"/>
              </w:rPr>
              <w:t>20</w:t>
            </w:r>
            <w:r w:rsidR="00576222">
              <w:rPr>
                <w:rFonts w:eastAsia="標楷體" w:hint="eastAsia"/>
                <w:sz w:val="20"/>
              </w:rPr>
              <w:t>1</w:t>
            </w:r>
            <w:r w:rsidR="00820589">
              <w:rPr>
                <w:rFonts w:eastAsia="標楷體" w:hint="eastAsia"/>
                <w:sz w:val="20"/>
              </w:rPr>
              <w:t>5</w:t>
            </w:r>
            <w:r>
              <w:rPr>
                <w:rFonts w:eastAsia="標楷體" w:hint="eastAsia"/>
                <w:sz w:val="20"/>
              </w:rPr>
              <w:t>年</w:t>
            </w:r>
            <w:r w:rsidR="00820589">
              <w:rPr>
                <w:rFonts w:eastAsia="標楷體" w:hint="eastAsia"/>
                <w:sz w:val="20"/>
              </w:rPr>
              <w:t>12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27D6E605" w14:textId="77777777" w:rsidR="00640648" w:rsidRDefault="00640648" w:rsidP="003A1231">
            <w:pPr>
              <w:pStyle w:val="a3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標楷體"/>
              </w:rPr>
            </w:pPr>
          </w:p>
        </w:tc>
        <w:tc>
          <w:tcPr>
            <w:tcW w:w="2092" w:type="dxa"/>
            <w:noWrap/>
            <w:vAlign w:val="center"/>
          </w:tcPr>
          <w:p w14:paraId="7A4316CB" w14:textId="77777777" w:rsidR="0064064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固定月薪：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7ACE66CC" w14:textId="77777777" w:rsidR="00640648" w:rsidRPr="003D6D0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津貼：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5B4AA674" w14:textId="77777777" w:rsidR="0064064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其他</w:t>
            </w:r>
            <w:r>
              <w:rPr>
                <w:rFonts w:eastAsia="標楷體" w:hint="eastAsia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59E0A434" w14:textId="77777777" w:rsidR="0064064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合計月薪：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1A084698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固定</w:t>
            </w:r>
            <w:r w:rsidR="00A56883" w:rsidRPr="00695AB7">
              <w:rPr>
                <w:rFonts w:eastAsia="標楷體" w:hint="eastAsia"/>
                <w:sz w:val="20"/>
              </w:rPr>
              <w:t>月</w:t>
            </w:r>
            <w:r w:rsidRPr="00695AB7">
              <w:rPr>
                <w:rFonts w:eastAsia="標楷體" w:hint="eastAsia"/>
                <w:sz w:val="20"/>
              </w:rPr>
              <w:t>薪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4A88F7AE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績效獎金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0392AC7A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年終獎金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2CEF64C4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合計年薪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</w:tc>
      </w:tr>
      <w:tr w:rsidR="000E7CFE" w14:paraId="28C4A126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5CA227D1" w14:textId="1C90A364" w:rsidR="000E7CFE" w:rsidRDefault="000E7CFE" w:rsidP="000E7CFE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公司</w:t>
            </w:r>
            <w:r>
              <w:rPr>
                <w:rFonts w:eastAsia="標楷體" w:hint="eastAsia"/>
                <w:sz w:val="20"/>
              </w:rPr>
              <w:t>:</w:t>
            </w:r>
            <w:r w:rsidR="00C40E1B">
              <w:rPr>
                <w:rFonts w:eastAsia="標楷體" w:hint="eastAsia"/>
                <w:sz w:val="20"/>
              </w:rPr>
              <w:t xml:space="preserve"> </w:t>
            </w:r>
            <w:proofErr w:type="gramStart"/>
            <w:r w:rsidR="00C40E1B">
              <w:rPr>
                <w:rFonts w:eastAsia="標楷體" w:hint="eastAsia"/>
                <w:sz w:val="20"/>
              </w:rPr>
              <w:t>昕</w:t>
            </w:r>
            <w:proofErr w:type="gramEnd"/>
            <w:r w:rsidR="00C40E1B">
              <w:rPr>
                <w:rFonts w:eastAsia="標楷體" w:hint="eastAsia"/>
                <w:sz w:val="20"/>
              </w:rPr>
              <w:t>力資訊</w:t>
            </w:r>
          </w:p>
          <w:p w14:paraId="53DE5F28" w14:textId="77777777" w:rsidR="000E7CFE" w:rsidRDefault="000E7CFE" w:rsidP="000E7CFE">
            <w:pPr>
              <w:spacing w:line="300" w:lineRule="exact"/>
              <w:jc w:val="both"/>
              <w:rPr>
                <w:rFonts w:eastAsia="標楷體"/>
                <w:sz w:val="20"/>
              </w:rPr>
            </w:pPr>
          </w:p>
          <w:p w14:paraId="14F56065" w14:textId="77777777" w:rsidR="000E7CFE" w:rsidRDefault="000E7CFE" w:rsidP="000E7CFE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:</w:t>
            </w:r>
          </w:p>
        </w:tc>
        <w:tc>
          <w:tcPr>
            <w:tcW w:w="1920" w:type="dxa"/>
            <w:noWrap/>
            <w:vAlign w:val="bottom"/>
          </w:tcPr>
          <w:p w14:paraId="247FB485" w14:textId="0AEFA205" w:rsidR="000E7CFE" w:rsidRDefault="000E7CFE" w:rsidP="000E7CFE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職稱：</w:t>
            </w:r>
            <w:r w:rsidR="006904BB">
              <w:rPr>
                <w:rFonts w:eastAsia="標楷體" w:hint="eastAsia"/>
                <w:sz w:val="20"/>
              </w:rPr>
              <w:t>顧問</w:t>
            </w:r>
          </w:p>
          <w:p w14:paraId="523D2423" w14:textId="77777777" w:rsidR="000E7CFE" w:rsidRDefault="000E7CFE" w:rsidP="000E7CFE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工作內容：</w:t>
            </w:r>
          </w:p>
          <w:p w14:paraId="0EA03A0B" w14:textId="21C0AE70" w:rsidR="000E7CFE" w:rsidRDefault="006904BB" w:rsidP="000E7CFE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技術支援</w:t>
            </w:r>
            <w:r>
              <w:rPr>
                <w:rFonts w:eastAsia="標楷體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專案人力</w:t>
            </w:r>
          </w:p>
          <w:p w14:paraId="33DF7DFB" w14:textId="0AD6AEB5" w:rsidR="000E7CFE" w:rsidRDefault="009918BC" w:rsidP="000E7CFE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擔任主管：□是</w:t>
            </w: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0E7CFE">
              <w:rPr>
                <w:rFonts w:eastAsia="標楷體" w:hint="eastAsia"/>
                <w:sz w:val="20"/>
              </w:rPr>
              <w:t>否</w:t>
            </w:r>
          </w:p>
          <w:p w14:paraId="1FF0D2B0" w14:textId="77777777" w:rsidR="000E7CFE" w:rsidRDefault="000E7CFE" w:rsidP="000E7CFE">
            <w:p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管轄幅度：</w:t>
            </w: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5E074D46" w14:textId="2969FCBB" w:rsidR="00576222" w:rsidRDefault="00576222" w:rsidP="00576222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自</w:t>
            </w:r>
            <w:r>
              <w:rPr>
                <w:rFonts w:eastAsia="標楷體" w:hint="eastAsia"/>
                <w:sz w:val="20"/>
              </w:rPr>
              <w:t>201</w:t>
            </w:r>
            <w:r>
              <w:rPr>
                <w:rFonts w:eastAsia="標楷體" w:hint="eastAsia"/>
                <w:sz w:val="20"/>
              </w:rPr>
              <w:t>3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>0</w:t>
            </w:r>
            <w:r>
              <w:rPr>
                <w:rFonts w:eastAsia="標楷體" w:hint="eastAsia"/>
                <w:sz w:val="20"/>
              </w:rPr>
              <w:t>1</w:t>
            </w:r>
            <w:r>
              <w:rPr>
                <w:rFonts w:eastAsia="標楷體" w:hint="eastAsia"/>
                <w:sz w:val="20"/>
              </w:rPr>
              <w:t>月</w:t>
            </w:r>
          </w:p>
          <w:p w14:paraId="54DD3F0C" w14:textId="348C46E3" w:rsidR="000E7CFE" w:rsidRDefault="00576222" w:rsidP="00576222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至</w:t>
            </w:r>
            <w:r>
              <w:rPr>
                <w:rFonts w:eastAsia="標楷體" w:hint="eastAsia"/>
                <w:sz w:val="20"/>
              </w:rPr>
              <w:t>20</w:t>
            </w:r>
            <w:r>
              <w:rPr>
                <w:rFonts w:eastAsia="標楷體" w:hint="eastAsia"/>
                <w:sz w:val="20"/>
              </w:rPr>
              <w:t>14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>1</w:t>
            </w:r>
            <w:r>
              <w:rPr>
                <w:rFonts w:eastAsia="標楷體" w:hint="eastAsia"/>
                <w:sz w:val="20"/>
              </w:rPr>
              <w:t>0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46C887B3" w14:textId="77777777" w:rsidR="000E7CFE" w:rsidRDefault="000E7CFE" w:rsidP="000E7CFE">
            <w:pPr>
              <w:pStyle w:val="a3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標楷體"/>
              </w:rPr>
            </w:pPr>
          </w:p>
        </w:tc>
        <w:tc>
          <w:tcPr>
            <w:tcW w:w="2092" w:type="dxa"/>
            <w:noWrap/>
            <w:vAlign w:val="center"/>
          </w:tcPr>
          <w:p w14:paraId="160ABDCA" w14:textId="77777777" w:rsidR="000E7CFE" w:rsidRDefault="000E7CFE" w:rsidP="000E7CFE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固定月薪：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351FA71B" w14:textId="77777777" w:rsidR="000E7CFE" w:rsidRPr="003D6D08" w:rsidRDefault="000E7CFE" w:rsidP="000E7CFE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津貼：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1A5A7D8B" w14:textId="77777777" w:rsidR="000E7CFE" w:rsidRDefault="000E7CFE" w:rsidP="000E7CFE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其他</w:t>
            </w:r>
            <w:r>
              <w:rPr>
                <w:rFonts w:eastAsia="標楷體" w:hint="eastAsia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1C8F02F5" w14:textId="77777777" w:rsidR="000E7CFE" w:rsidRDefault="000E7CFE" w:rsidP="000E7CFE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合計月薪：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35713317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固定</w:t>
            </w:r>
            <w:r w:rsidR="00A56883" w:rsidRPr="00695AB7">
              <w:rPr>
                <w:rFonts w:eastAsia="標楷體" w:hint="eastAsia"/>
                <w:sz w:val="20"/>
              </w:rPr>
              <w:t>月</w:t>
            </w:r>
            <w:r w:rsidRPr="00695AB7">
              <w:rPr>
                <w:rFonts w:eastAsia="標楷體" w:hint="eastAsia"/>
                <w:sz w:val="20"/>
              </w:rPr>
              <w:t>薪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52C1DB23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績效獎金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7200A920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年終獎金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1E65218B" w14:textId="77777777" w:rsidR="000E7CFE" w:rsidRPr="00695AB7" w:rsidRDefault="000E7CFE" w:rsidP="000E7CFE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合計年薪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</w:tc>
      </w:tr>
      <w:tr w:rsidR="00640648" w14:paraId="4E56C4F1" w14:textId="77777777" w:rsidTr="000E7CFE">
        <w:trPr>
          <w:cantSplit/>
          <w:trHeight w:hRule="exact" w:val="1021"/>
        </w:trPr>
        <w:tc>
          <w:tcPr>
            <w:tcW w:w="1828" w:type="dxa"/>
            <w:noWrap/>
          </w:tcPr>
          <w:p w14:paraId="1A66E581" w14:textId="440C06B8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公司</w:t>
            </w:r>
            <w:r>
              <w:rPr>
                <w:rFonts w:eastAsia="標楷體" w:hint="eastAsia"/>
                <w:sz w:val="20"/>
              </w:rPr>
              <w:t>:</w:t>
            </w:r>
            <w:r w:rsidR="00F84473">
              <w:rPr>
                <w:rFonts w:eastAsia="標楷體" w:hint="eastAsia"/>
                <w:sz w:val="20"/>
              </w:rPr>
              <w:t xml:space="preserve"> </w:t>
            </w:r>
            <w:r w:rsidR="00F84473">
              <w:rPr>
                <w:rFonts w:eastAsia="標楷體" w:hint="eastAsia"/>
                <w:sz w:val="20"/>
              </w:rPr>
              <w:t>香港商英的思</w:t>
            </w:r>
          </w:p>
          <w:p w14:paraId="787F5044" w14:textId="77777777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</w:p>
          <w:p w14:paraId="473728B4" w14:textId="77777777" w:rsidR="00640648" w:rsidRDefault="00640648" w:rsidP="00951F4D">
            <w:pPr>
              <w:spacing w:line="30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:</w:t>
            </w:r>
          </w:p>
        </w:tc>
        <w:tc>
          <w:tcPr>
            <w:tcW w:w="1920" w:type="dxa"/>
            <w:noWrap/>
            <w:vAlign w:val="bottom"/>
          </w:tcPr>
          <w:p w14:paraId="2A215FBA" w14:textId="73732E0D" w:rsidR="00640648" w:rsidRDefault="00640648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職稱：</w:t>
            </w:r>
            <w:r w:rsidR="00F84473">
              <w:rPr>
                <w:rFonts w:eastAsia="標楷體" w:hint="eastAsia"/>
                <w:sz w:val="20"/>
              </w:rPr>
              <w:t>工程師</w:t>
            </w:r>
          </w:p>
          <w:p w14:paraId="5D623058" w14:textId="77777777" w:rsidR="00640648" w:rsidRDefault="00640648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工作內容：</w:t>
            </w:r>
          </w:p>
          <w:p w14:paraId="1AE58EA4" w14:textId="40E391C5" w:rsidR="00640648" w:rsidRDefault="00F84473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系統維護</w:t>
            </w:r>
          </w:p>
          <w:p w14:paraId="739DE7EA" w14:textId="1AD3D1A8" w:rsidR="00640648" w:rsidRDefault="00F84473" w:rsidP="00433C30">
            <w:pPr>
              <w:snapToGrid w:val="0"/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擔任主管：□是</w:t>
            </w: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640648">
              <w:rPr>
                <w:rFonts w:eastAsia="標楷體" w:hint="eastAsia"/>
                <w:sz w:val="20"/>
              </w:rPr>
              <w:t>否</w:t>
            </w:r>
          </w:p>
          <w:p w14:paraId="0BD70102" w14:textId="77777777" w:rsidR="00640648" w:rsidRDefault="00640648" w:rsidP="00433C30">
            <w:pPr>
              <w:snapToGrid w:val="0"/>
              <w:spacing w:line="240" w:lineRule="auto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管轄幅度：</w:t>
            </w: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432" w:type="dxa"/>
            <w:noWrap/>
            <w:vAlign w:val="center"/>
          </w:tcPr>
          <w:p w14:paraId="7149E773" w14:textId="7065CAD0" w:rsidR="00F84473" w:rsidRDefault="00F84473" w:rsidP="00F84473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自</w:t>
            </w:r>
            <w:r>
              <w:rPr>
                <w:rFonts w:eastAsia="標楷體" w:hint="eastAsia"/>
                <w:sz w:val="20"/>
              </w:rPr>
              <w:t>201</w:t>
            </w:r>
            <w:r>
              <w:rPr>
                <w:rFonts w:eastAsia="標楷體" w:hint="eastAsia"/>
                <w:sz w:val="20"/>
              </w:rPr>
              <w:t>0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>0</w:t>
            </w:r>
            <w:r>
              <w:rPr>
                <w:rFonts w:eastAsia="標楷體" w:hint="eastAsia"/>
                <w:sz w:val="20"/>
              </w:rPr>
              <w:t>4</w:t>
            </w:r>
            <w:r>
              <w:rPr>
                <w:rFonts w:eastAsia="標楷體" w:hint="eastAsia"/>
                <w:sz w:val="20"/>
              </w:rPr>
              <w:t>月</w:t>
            </w:r>
          </w:p>
          <w:p w14:paraId="25BBCA26" w14:textId="79DD2454" w:rsidR="00640648" w:rsidRDefault="00F84473" w:rsidP="00F84473">
            <w:pPr>
              <w:spacing w:line="50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至</w:t>
            </w:r>
            <w:r>
              <w:rPr>
                <w:rFonts w:eastAsia="標楷體" w:hint="eastAsia"/>
                <w:sz w:val="20"/>
              </w:rPr>
              <w:t>201</w:t>
            </w:r>
            <w:r>
              <w:rPr>
                <w:rFonts w:eastAsia="標楷體" w:hint="eastAsia"/>
                <w:sz w:val="20"/>
              </w:rPr>
              <w:t>2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>04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085" w:type="dxa"/>
            <w:noWrap/>
            <w:vAlign w:val="center"/>
          </w:tcPr>
          <w:p w14:paraId="3046CF86" w14:textId="77777777" w:rsidR="00640648" w:rsidRDefault="00640648" w:rsidP="003A1231">
            <w:pPr>
              <w:pStyle w:val="a3"/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rFonts w:eastAsia="標楷體"/>
              </w:rPr>
            </w:pPr>
          </w:p>
        </w:tc>
        <w:tc>
          <w:tcPr>
            <w:tcW w:w="2092" w:type="dxa"/>
            <w:noWrap/>
            <w:vAlign w:val="center"/>
          </w:tcPr>
          <w:p w14:paraId="2794189B" w14:textId="77777777" w:rsidR="0064064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固定月薪：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7780AC60" w14:textId="77777777" w:rsidR="00640648" w:rsidRPr="003D6D0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____</w:t>
            </w:r>
            <w:r>
              <w:rPr>
                <w:rFonts w:eastAsia="標楷體" w:hint="eastAsia"/>
                <w:sz w:val="20"/>
              </w:rPr>
              <w:t>津貼：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1E61D650" w14:textId="77777777" w:rsidR="0064064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其他</w:t>
            </w:r>
            <w:r>
              <w:rPr>
                <w:rFonts w:eastAsia="標楷體" w:hint="eastAsia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  <w:p w14:paraId="2A678338" w14:textId="77777777" w:rsidR="00640648" w:rsidRDefault="00640648" w:rsidP="002F5788">
            <w:pPr>
              <w:spacing w:line="240" w:lineRule="auto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合計月薪：</w:t>
            </w:r>
            <w:r>
              <w:rPr>
                <w:rFonts w:eastAsia="標楷體" w:hint="eastAsia"/>
                <w:sz w:val="20"/>
                <w:u w:val="single"/>
              </w:rPr>
              <w:t xml:space="preserve">        </w:t>
            </w:r>
            <w:r>
              <w:rPr>
                <w:rFonts w:eastAsia="標楷體" w:hint="eastAsia"/>
                <w:sz w:val="20"/>
              </w:rPr>
              <w:t>元</w:t>
            </w:r>
          </w:p>
        </w:tc>
        <w:tc>
          <w:tcPr>
            <w:tcW w:w="1631" w:type="dxa"/>
            <w:noWrap/>
            <w:vAlign w:val="center"/>
          </w:tcPr>
          <w:p w14:paraId="6021D21C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固定</w:t>
            </w:r>
            <w:r w:rsidR="00A56883" w:rsidRPr="00695AB7">
              <w:rPr>
                <w:rFonts w:eastAsia="標楷體" w:hint="eastAsia"/>
                <w:sz w:val="20"/>
              </w:rPr>
              <w:t>月</w:t>
            </w:r>
            <w:r w:rsidRPr="00695AB7">
              <w:rPr>
                <w:rFonts w:eastAsia="標楷體" w:hint="eastAsia"/>
                <w:sz w:val="20"/>
              </w:rPr>
              <w:t>薪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0C86630D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績效獎金</w:t>
            </w:r>
            <w:r w:rsidRPr="00695AB7">
              <w:rPr>
                <w:rFonts w:eastAsia="標楷體" w:hint="eastAsia"/>
                <w:sz w:val="20"/>
                <w:u w:val="single"/>
              </w:rPr>
              <w:t xml:space="preserve">   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1A92AC43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年終獎金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  <w:p w14:paraId="07E74535" w14:textId="77777777" w:rsidR="00640648" w:rsidRPr="00695AB7" w:rsidRDefault="00640648" w:rsidP="00842D88">
            <w:pPr>
              <w:spacing w:line="240" w:lineRule="auto"/>
              <w:jc w:val="both"/>
              <w:rPr>
                <w:rFonts w:eastAsia="標楷體"/>
                <w:sz w:val="20"/>
              </w:rPr>
            </w:pPr>
            <w:r w:rsidRPr="00695AB7">
              <w:rPr>
                <w:rFonts w:eastAsia="標楷體" w:hint="eastAsia"/>
                <w:sz w:val="20"/>
              </w:rPr>
              <w:t>合計年薪</w:t>
            </w:r>
            <w:r w:rsidRPr="00695AB7">
              <w:rPr>
                <w:rFonts w:eastAsia="標楷體" w:hint="eastAsia"/>
                <w:sz w:val="20"/>
              </w:rPr>
              <w:t>___</w:t>
            </w:r>
            <w:proofErr w:type="gramStart"/>
            <w:r w:rsidRPr="00695AB7">
              <w:rPr>
                <w:rFonts w:eastAsia="標楷體" w:hint="eastAsia"/>
                <w:sz w:val="20"/>
              </w:rPr>
              <w:t>個</w:t>
            </w:r>
            <w:proofErr w:type="gramEnd"/>
            <w:r w:rsidRPr="00695AB7">
              <w:rPr>
                <w:rFonts w:eastAsia="標楷體" w:hint="eastAsia"/>
                <w:sz w:val="20"/>
              </w:rPr>
              <w:t>月</w:t>
            </w:r>
          </w:p>
        </w:tc>
      </w:tr>
    </w:tbl>
    <w:p w14:paraId="71CE1E59" w14:textId="5D0F1AF0" w:rsidR="0076609B" w:rsidRDefault="0076609B">
      <w:pPr>
        <w:tabs>
          <w:tab w:val="left" w:pos="4080"/>
          <w:tab w:val="left" w:pos="4560"/>
          <w:tab w:val="left" w:pos="7320"/>
        </w:tabs>
        <w:spacing w:line="360" w:lineRule="exact"/>
        <w:rPr>
          <w:rFonts w:eastAsia="標楷體"/>
          <w:sz w:val="20"/>
        </w:rPr>
      </w:pPr>
      <w:bookmarkStart w:id="2" w:name="OLE_LINK1"/>
      <w:r>
        <w:rPr>
          <w:rFonts w:eastAsia="標楷體" w:hint="eastAsia"/>
          <w:sz w:val="20"/>
        </w:rPr>
        <w:t>【期望待遇】月全薪：</w:t>
      </w:r>
      <w:r w:rsidR="00927E8D">
        <w:rPr>
          <w:rFonts w:eastAsia="標楷體" w:hint="eastAsia"/>
          <w:sz w:val="20"/>
          <w:u w:val="single"/>
        </w:rPr>
        <w:t>11</w:t>
      </w:r>
      <w:r w:rsidR="00616BDC">
        <w:rPr>
          <w:rFonts w:eastAsia="標楷體" w:hint="eastAsia"/>
          <w:sz w:val="20"/>
          <w:u w:val="single"/>
        </w:rPr>
        <w:t>萬</w:t>
      </w:r>
      <w:r>
        <w:rPr>
          <w:rFonts w:eastAsia="標楷體" w:hint="eastAsia"/>
          <w:sz w:val="20"/>
        </w:rPr>
        <w:t>元</w:t>
      </w:r>
      <w:r>
        <w:rPr>
          <w:rFonts w:eastAsia="標楷體" w:hint="eastAsia"/>
          <w:sz w:val="20"/>
        </w:rPr>
        <w:tab/>
      </w:r>
      <w:r>
        <w:rPr>
          <w:rFonts w:eastAsia="標楷體" w:hint="eastAsia"/>
          <w:sz w:val="20"/>
        </w:rPr>
        <w:t>或年薪：</w:t>
      </w:r>
      <w:proofErr w:type="gramStart"/>
      <w:r w:rsidR="00907048">
        <w:rPr>
          <w:rFonts w:eastAsia="標楷體" w:hint="eastAsia"/>
          <w:sz w:val="20"/>
          <w:u w:val="single"/>
        </w:rPr>
        <w:t>125</w:t>
      </w:r>
      <w:r w:rsidR="00907048">
        <w:rPr>
          <w:rFonts w:eastAsia="標楷體" w:hint="eastAsia"/>
          <w:sz w:val="20"/>
          <w:u w:val="single"/>
        </w:rPr>
        <w:t>萬</w:t>
      </w:r>
      <w:r>
        <w:rPr>
          <w:rFonts w:eastAsia="標楷體" w:hint="eastAsia"/>
          <w:sz w:val="20"/>
        </w:rPr>
        <w:t>元</w:t>
      </w:r>
      <w:r>
        <w:rPr>
          <w:rFonts w:eastAsia="標楷體" w:hint="eastAsia"/>
          <w:sz w:val="20"/>
        </w:rPr>
        <w:t>(</w:t>
      </w:r>
      <w:proofErr w:type="gramEnd"/>
      <w:r>
        <w:rPr>
          <w:rFonts w:eastAsia="標楷體" w:hint="eastAsia"/>
          <w:sz w:val="20"/>
        </w:rPr>
        <w:t>全年以</w:t>
      </w:r>
      <w:r>
        <w:rPr>
          <w:rFonts w:eastAsia="標楷體" w:hint="eastAsia"/>
          <w:sz w:val="20"/>
          <w:u w:val="single"/>
        </w:rPr>
        <w:t xml:space="preserve">    </w:t>
      </w:r>
      <w:r>
        <w:rPr>
          <w:rFonts w:eastAsia="標楷體" w:hint="eastAsia"/>
          <w:sz w:val="20"/>
        </w:rPr>
        <w:t>個月計</w:t>
      </w:r>
      <w:r>
        <w:rPr>
          <w:rFonts w:eastAsia="標楷體" w:hint="eastAsia"/>
          <w:sz w:val="20"/>
        </w:rPr>
        <w:t>)</w:t>
      </w:r>
    </w:p>
    <w:p w14:paraId="0B6F4382" w14:textId="77777777" w:rsidR="0076609B" w:rsidRPr="00402806" w:rsidRDefault="0076609B">
      <w:pPr>
        <w:pStyle w:val="a3"/>
        <w:tabs>
          <w:tab w:val="clear" w:pos="4153"/>
          <w:tab w:val="clear" w:pos="8306"/>
          <w:tab w:val="left" w:pos="4080"/>
          <w:tab w:val="left" w:pos="4560"/>
          <w:tab w:val="left" w:pos="7320"/>
        </w:tabs>
        <w:snapToGrid/>
        <w:spacing w:line="360" w:lineRule="exact"/>
        <w:rPr>
          <w:rFonts w:eastAsia="標楷體"/>
          <w:color w:val="000000"/>
        </w:rPr>
      </w:pPr>
      <w:r>
        <w:rPr>
          <w:rFonts w:eastAsia="標楷體" w:hint="eastAsia"/>
        </w:rPr>
        <w:t>【任用諮詢】</w:t>
      </w:r>
      <w:r w:rsidRPr="00402806">
        <w:rPr>
          <w:rFonts w:eastAsia="標楷體" w:hint="eastAsia"/>
          <w:color w:val="000000"/>
        </w:rPr>
        <w:t>請</w:t>
      </w:r>
      <w:r w:rsidR="00D14A4B" w:rsidRPr="00402806">
        <w:rPr>
          <w:rFonts w:eastAsia="標楷體" w:hint="eastAsia"/>
          <w:color w:val="000000"/>
        </w:rPr>
        <w:t>提供</w:t>
      </w:r>
      <w:r w:rsidRPr="00402806">
        <w:rPr>
          <w:rFonts w:eastAsia="標楷體" w:hint="eastAsia"/>
          <w:color w:val="000000"/>
        </w:rPr>
        <w:t>二位可供諮詢之人士</w:t>
      </w:r>
      <w:r w:rsidR="00D14A4B" w:rsidRPr="00402806">
        <w:rPr>
          <w:rFonts w:eastAsia="標楷體" w:hint="eastAsia"/>
          <w:color w:val="000000"/>
        </w:rPr>
        <w:t>並取得同意</w:t>
      </w:r>
      <w:r w:rsidRPr="00402806">
        <w:rPr>
          <w:rFonts w:eastAsia="標楷體" w:hint="eastAsia"/>
          <w:color w:val="000000"/>
        </w:rPr>
        <w:t>，其中一名必須為過去工作中之直屬主管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2139"/>
        <w:gridCol w:w="2160"/>
        <w:gridCol w:w="1800"/>
        <w:gridCol w:w="2160"/>
      </w:tblGrid>
      <w:tr w:rsidR="0076609B" w:rsidRPr="00402806" w14:paraId="00960FFE" w14:textId="77777777" w:rsidTr="00B23BB2">
        <w:trPr>
          <w:cantSplit/>
        </w:trPr>
        <w:tc>
          <w:tcPr>
            <w:tcW w:w="1729" w:type="dxa"/>
            <w:vAlign w:val="center"/>
          </w:tcPr>
          <w:p w14:paraId="467D796A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姓名</w:t>
            </w:r>
          </w:p>
        </w:tc>
        <w:tc>
          <w:tcPr>
            <w:tcW w:w="2139" w:type="dxa"/>
            <w:vAlign w:val="center"/>
          </w:tcPr>
          <w:p w14:paraId="56A7B145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公司</w:t>
            </w:r>
          </w:p>
        </w:tc>
        <w:tc>
          <w:tcPr>
            <w:tcW w:w="2160" w:type="dxa"/>
            <w:vAlign w:val="center"/>
          </w:tcPr>
          <w:p w14:paraId="7A489521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職稱</w:t>
            </w:r>
          </w:p>
        </w:tc>
        <w:tc>
          <w:tcPr>
            <w:tcW w:w="1800" w:type="dxa"/>
            <w:vAlign w:val="center"/>
          </w:tcPr>
          <w:p w14:paraId="4D8E16DD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聯絡電話</w:t>
            </w:r>
          </w:p>
        </w:tc>
        <w:tc>
          <w:tcPr>
            <w:tcW w:w="2160" w:type="dxa"/>
          </w:tcPr>
          <w:p w14:paraId="5F0FEA22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pacing w:line="240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關係</w:t>
            </w:r>
          </w:p>
        </w:tc>
      </w:tr>
      <w:tr w:rsidR="0076609B" w:rsidRPr="00402806" w14:paraId="3912E04C" w14:textId="77777777" w:rsidTr="00B23BB2">
        <w:trPr>
          <w:cantSplit/>
          <w:trHeight w:val="167"/>
        </w:trPr>
        <w:tc>
          <w:tcPr>
            <w:tcW w:w="1729" w:type="dxa"/>
            <w:vAlign w:val="center"/>
          </w:tcPr>
          <w:p w14:paraId="17F03D7F" w14:textId="77777777" w:rsidR="0076609B" w:rsidRPr="00402806" w:rsidRDefault="0076609B">
            <w:pPr>
              <w:pStyle w:val="a3"/>
              <w:tabs>
                <w:tab w:val="clear" w:pos="4153"/>
                <w:tab w:val="clear" w:pos="8306"/>
                <w:tab w:val="left" w:pos="4080"/>
                <w:tab w:val="left" w:pos="4560"/>
                <w:tab w:val="left" w:pos="7320"/>
              </w:tabs>
              <w:spacing w:line="240" w:lineRule="auto"/>
              <w:rPr>
                <w:rFonts w:eastAsia="標楷體"/>
                <w:color w:val="000000"/>
              </w:rPr>
            </w:pPr>
          </w:p>
        </w:tc>
        <w:tc>
          <w:tcPr>
            <w:tcW w:w="2139" w:type="dxa"/>
            <w:vAlign w:val="center"/>
          </w:tcPr>
          <w:p w14:paraId="7673E9C8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7DC8F49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371BBDC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D40C6AD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</w:tr>
      <w:tr w:rsidR="0076609B" w:rsidRPr="00402806" w14:paraId="2A78CA3C" w14:textId="77777777" w:rsidTr="00B23BB2">
        <w:trPr>
          <w:cantSplit/>
          <w:trHeight w:val="285"/>
        </w:trPr>
        <w:tc>
          <w:tcPr>
            <w:tcW w:w="1729" w:type="dxa"/>
            <w:vAlign w:val="center"/>
          </w:tcPr>
          <w:p w14:paraId="24338A6B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2139" w:type="dxa"/>
            <w:vAlign w:val="center"/>
          </w:tcPr>
          <w:p w14:paraId="6851F74C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B8902F1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2429358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F1B6EDD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</w:tr>
    </w:tbl>
    <w:p w14:paraId="76F3313E" w14:textId="77777777" w:rsidR="0076609B" w:rsidRPr="00402806" w:rsidRDefault="0076609B">
      <w:pPr>
        <w:tabs>
          <w:tab w:val="left" w:pos="4080"/>
          <w:tab w:val="left" w:pos="4560"/>
          <w:tab w:val="left" w:pos="7320"/>
        </w:tabs>
        <w:spacing w:line="360" w:lineRule="exact"/>
        <w:rPr>
          <w:rFonts w:eastAsia="標楷體"/>
          <w:color w:val="000000"/>
          <w:sz w:val="20"/>
        </w:rPr>
      </w:pPr>
      <w:r w:rsidRPr="00402806">
        <w:rPr>
          <w:rFonts w:eastAsia="標楷體" w:hint="eastAsia"/>
          <w:color w:val="000000"/>
          <w:sz w:val="20"/>
        </w:rPr>
        <w:t>【信用</w:t>
      </w:r>
      <w:r w:rsidRPr="00402806">
        <w:rPr>
          <w:rFonts w:eastAsia="標楷體" w:cs="新細明體"/>
          <w:color w:val="000000"/>
          <w:sz w:val="20"/>
        </w:rPr>
        <w:t>資料</w:t>
      </w:r>
      <w:r w:rsidRPr="00402806">
        <w:rPr>
          <w:rFonts w:eastAsia="標楷體" w:hint="eastAsia"/>
          <w:color w:val="000000"/>
          <w:sz w:val="20"/>
        </w:rPr>
        <w:t>】</w:t>
      </w:r>
    </w:p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6095"/>
      </w:tblGrid>
      <w:tr w:rsidR="00B8193E" w:rsidRPr="00402806" w14:paraId="61F05CD0" w14:textId="77777777" w:rsidTr="00B8193E">
        <w:trPr>
          <w:trHeight w:hRule="exact" w:val="284"/>
        </w:trPr>
        <w:tc>
          <w:tcPr>
            <w:tcW w:w="3856" w:type="dxa"/>
            <w:vAlign w:val="center"/>
          </w:tcPr>
          <w:p w14:paraId="6AB5025E" w14:textId="77777777" w:rsidR="00B8193E" w:rsidRPr="00402806" w:rsidRDefault="00B8193E" w:rsidP="00BF4D35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rPr>
                <w:rFonts w:ascii="標楷體" w:eastAsia="標楷體" w:hAnsi="標楷體"/>
                <w:color w:val="000000"/>
                <w:sz w:val="20"/>
              </w:rPr>
            </w:pPr>
            <w:r w:rsidRPr="00402806">
              <w:rPr>
                <w:rFonts w:ascii="標楷體" w:eastAsia="標楷體" w:hAnsi="標楷體" w:cs="新細明體" w:hint="eastAsia"/>
                <w:color w:val="000000"/>
                <w:sz w:val="20"/>
              </w:rPr>
              <w:t>有無</w:t>
            </w:r>
            <w:proofErr w:type="gramStart"/>
            <w:r w:rsidRPr="00402806">
              <w:rPr>
                <w:rFonts w:ascii="標楷體" w:eastAsia="標楷體" w:hAnsi="標楷體" w:cs="新細明體" w:hint="eastAsia"/>
                <w:color w:val="000000"/>
                <w:sz w:val="20"/>
              </w:rPr>
              <w:t>支票退補</w:t>
            </w:r>
            <w:proofErr w:type="gramEnd"/>
            <w:r w:rsidRPr="00402806">
              <w:rPr>
                <w:rFonts w:ascii="標楷體" w:eastAsia="標楷體" w:hAnsi="標楷體" w:cs="新細明體" w:hint="eastAsia"/>
                <w:color w:val="000000"/>
                <w:sz w:val="20"/>
              </w:rPr>
              <w:t>/拒往記錄</w:t>
            </w:r>
            <w:r w:rsidRPr="00402806">
              <w:rPr>
                <w:rFonts w:ascii="標楷體" w:eastAsia="標楷體" w:hAnsi="標楷體" w:cs="新細明體"/>
                <w:color w:val="000000"/>
                <w:sz w:val="20"/>
              </w:rPr>
              <w:t>？</w:t>
            </w:r>
          </w:p>
        </w:tc>
        <w:tc>
          <w:tcPr>
            <w:tcW w:w="6095" w:type="dxa"/>
            <w:vAlign w:val="center"/>
          </w:tcPr>
          <w:p w14:paraId="3D28D140" w14:textId="417AB369" w:rsidR="00B8193E" w:rsidRPr="00402806" w:rsidRDefault="00395C6B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標楷體" w:eastAsia="標楷體" w:hAnsi="標楷體"/>
                <w:color w:val="000000"/>
                <w:sz w:val="20"/>
                <w:u w:val="single"/>
              </w:rPr>
            </w:pP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B8193E" w:rsidRPr="00402806">
              <w:rPr>
                <w:rFonts w:ascii="標楷體" w:eastAsia="標楷體" w:hAnsi="標楷體" w:cs="新細明體" w:hint="eastAsia"/>
                <w:color w:val="000000"/>
                <w:sz w:val="20"/>
              </w:rPr>
              <w:t>無，□有，請說明：</w:t>
            </w:r>
            <w:r w:rsidR="00B8193E" w:rsidRPr="00402806">
              <w:rPr>
                <w:rFonts w:ascii="標楷體" w:eastAsia="標楷體" w:hAnsi="標楷體" w:cs="新細明體" w:hint="eastAsia"/>
                <w:color w:val="000000"/>
                <w:sz w:val="20"/>
                <w:u w:val="single"/>
              </w:rPr>
              <w:t xml:space="preserve">                          </w:t>
            </w:r>
          </w:p>
        </w:tc>
      </w:tr>
      <w:tr w:rsidR="00B8193E" w:rsidRPr="00402806" w14:paraId="7244B699" w14:textId="77777777" w:rsidTr="00B8193E">
        <w:trPr>
          <w:trHeight w:hRule="exact" w:val="284"/>
        </w:trPr>
        <w:tc>
          <w:tcPr>
            <w:tcW w:w="3856" w:type="dxa"/>
            <w:vAlign w:val="center"/>
          </w:tcPr>
          <w:p w14:paraId="5D258C39" w14:textId="77777777" w:rsidR="00B8193E" w:rsidRPr="00402806" w:rsidRDefault="00B8193E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 w:rsidRPr="00402806">
              <w:rPr>
                <w:rFonts w:ascii="標楷體" w:eastAsia="標楷體" w:hAnsi="標楷體" w:hint="eastAsia"/>
                <w:color w:val="000000"/>
                <w:sz w:val="20"/>
              </w:rPr>
              <w:t>有無信用卡強制停用記錄？</w:t>
            </w:r>
          </w:p>
        </w:tc>
        <w:tc>
          <w:tcPr>
            <w:tcW w:w="6095" w:type="dxa"/>
            <w:vAlign w:val="center"/>
          </w:tcPr>
          <w:p w14:paraId="04815FCC" w14:textId="444CAC49" w:rsidR="00B8193E" w:rsidRPr="00402806" w:rsidRDefault="00395C6B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B8193E" w:rsidRPr="00402806">
              <w:rPr>
                <w:rFonts w:ascii="標楷體" w:eastAsia="標楷體" w:hAnsi="標楷體" w:cs="新細明體" w:hint="eastAsia"/>
                <w:color w:val="000000"/>
                <w:sz w:val="20"/>
              </w:rPr>
              <w:t>無，□有，請說明：</w:t>
            </w:r>
            <w:r w:rsidR="00B8193E" w:rsidRPr="00402806">
              <w:rPr>
                <w:rFonts w:ascii="標楷體" w:eastAsia="標楷體" w:hAnsi="標楷體" w:cs="新細明體" w:hint="eastAsia"/>
                <w:color w:val="000000"/>
                <w:sz w:val="20"/>
                <w:u w:val="single"/>
              </w:rPr>
              <w:t xml:space="preserve">                          </w:t>
            </w:r>
          </w:p>
        </w:tc>
      </w:tr>
      <w:tr w:rsidR="00B8193E" w:rsidRPr="00402806" w14:paraId="1256E59C" w14:textId="77777777" w:rsidTr="00B8193E">
        <w:trPr>
          <w:trHeight w:hRule="exact" w:val="284"/>
        </w:trPr>
        <w:tc>
          <w:tcPr>
            <w:tcW w:w="3856" w:type="dxa"/>
            <w:vAlign w:val="center"/>
          </w:tcPr>
          <w:p w14:paraId="511E1334" w14:textId="77777777" w:rsidR="00B8193E" w:rsidRPr="00402806" w:rsidRDefault="00B8193E" w:rsidP="002913BC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rPr>
                <w:rFonts w:ascii="標楷體" w:eastAsia="標楷體" w:hAnsi="標楷體"/>
                <w:color w:val="000000"/>
                <w:sz w:val="20"/>
              </w:rPr>
            </w:pPr>
            <w:r w:rsidRPr="00402806">
              <w:rPr>
                <w:rFonts w:ascii="標楷體" w:eastAsia="標楷體" w:hAnsi="標楷體" w:hint="eastAsia"/>
                <w:color w:val="000000"/>
                <w:sz w:val="20"/>
              </w:rPr>
              <w:t>有無其它信用及違法記錄</w:t>
            </w:r>
            <w:r w:rsidRPr="00402806">
              <w:rPr>
                <w:rFonts w:ascii="標楷體" w:eastAsia="標楷體" w:hAnsi="標楷體" w:cs="新細明體"/>
                <w:color w:val="000000"/>
                <w:sz w:val="20"/>
              </w:rPr>
              <w:t>？</w:t>
            </w:r>
          </w:p>
        </w:tc>
        <w:tc>
          <w:tcPr>
            <w:tcW w:w="6095" w:type="dxa"/>
            <w:vAlign w:val="center"/>
          </w:tcPr>
          <w:p w14:paraId="09D3830B" w14:textId="204E5C7F" w:rsidR="00B8193E" w:rsidRPr="00402806" w:rsidRDefault="00395C6B" w:rsidP="00B8193E">
            <w:pPr>
              <w:tabs>
                <w:tab w:val="left" w:pos="4080"/>
                <w:tab w:val="left" w:pos="4560"/>
                <w:tab w:val="left" w:pos="7320"/>
              </w:tabs>
              <w:spacing w:line="240" w:lineRule="exact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spacing w:val="-10"/>
                <w:sz w:val="20"/>
              </w:rPr>
              <w:t>█</w:t>
            </w:r>
            <w:proofErr w:type="gramEnd"/>
            <w:r w:rsidR="00B8193E" w:rsidRPr="00402806">
              <w:rPr>
                <w:rFonts w:ascii="標楷體" w:eastAsia="標楷體" w:hAnsi="標楷體" w:cs="新細明體" w:hint="eastAsia"/>
                <w:color w:val="000000"/>
                <w:sz w:val="20"/>
              </w:rPr>
              <w:t>無，□有，請說明：</w:t>
            </w:r>
            <w:r w:rsidR="00B8193E" w:rsidRPr="00402806">
              <w:rPr>
                <w:rFonts w:ascii="標楷體" w:eastAsia="標楷體" w:hAnsi="標楷體" w:cs="新細明體" w:hint="eastAsia"/>
                <w:color w:val="000000"/>
                <w:sz w:val="20"/>
                <w:u w:val="single"/>
              </w:rPr>
              <w:t xml:space="preserve">                          </w:t>
            </w:r>
          </w:p>
        </w:tc>
      </w:tr>
    </w:tbl>
    <w:bookmarkEnd w:id="2"/>
    <w:p w14:paraId="2AB35662" w14:textId="7BFD6990" w:rsidR="0076609B" w:rsidRPr="00402806" w:rsidRDefault="0076609B">
      <w:pPr>
        <w:pStyle w:val="a3"/>
        <w:tabs>
          <w:tab w:val="clear" w:pos="4153"/>
          <w:tab w:val="clear" w:pos="8306"/>
        </w:tabs>
        <w:snapToGrid/>
        <w:rPr>
          <w:rFonts w:eastAsia="標楷體"/>
          <w:color w:val="000000"/>
        </w:rPr>
      </w:pPr>
      <w:r w:rsidRPr="00402806">
        <w:rPr>
          <w:rFonts w:eastAsia="標楷體" w:hint="eastAsia"/>
          <w:color w:val="000000"/>
        </w:rPr>
        <w:t>【關係人】</w:t>
      </w:r>
      <w:r w:rsidRPr="00402806">
        <w:rPr>
          <w:rFonts w:eastAsia="標楷體" w:hint="eastAsia"/>
          <w:color w:val="000000"/>
        </w:rPr>
        <w:t xml:space="preserve">1. </w:t>
      </w:r>
      <w:r w:rsidRPr="00402806">
        <w:rPr>
          <w:rFonts w:eastAsia="標楷體" w:hint="eastAsia"/>
          <w:color w:val="000000"/>
        </w:rPr>
        <w:t>有無親戚在本公司服務</w:t>
      </w:r>
      <w:r w:rsidRPr="00402806">
        <w:rPr>
          <w:rFonts w:eastAsia="標楷體" w:hint="eastAsia"/>
          <w:color w:val="000000"/>
        </w:rPr>
        <w:t xml:space="preserve">    </w:t>
      </w:r>
      <w:proofErr w:type="gramStart"/>
      <w:r w:rsidR="00BD4818">
        <w:rPr>
          <w:rFonts w:ascii="標楷體" w:eastAsia="標楷體" w:hAnsi="標楷體" w:hint="eastAsia"/>
          <w:spacing w:val="-10"/>
        </w:rPr>
        <w:t>█</w:t>
      </w:r>
      <w:proofErr w:type="gramEnd"/>
      <w:r w:rsidRPr="00402806">
        <w:rPr>
          <w:rFonts w:ascii="標楷體" w:eastAsia="標楷體" w:hAnsi="標楷體" w:cs="新細明體" w:hint="eastAsia"/>
          <w:color w:val="000000"/>
        </w:rPr>
        <w:t>無，□有</w:t>
      </w:r>
    </w:p>
    <w:tbl>
      <w:tblPr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4"/>
        <w:gridCol w:w="1665"/>
        <w:gridCol w:w="1665"/>
        <w:gridCol w:w="1664"/>
        <w:gridCol w:w="1665"/>
        <w:gridCol w:w="1665"/>
      </w:tblGrid>
      <w:tr w:rsidR="0076609B" w:rsidRPr="00402806" w14:paraId="345759BA" w14:textId="77777777">
        <w:trPr>
          <w:cantSplit/>
        </w:trPr>
        <w:tc>
          <w:tcPr>
            <w:tcW w:w="1664" w:type="dxa"/>
            <w:vAlign w:val="center"/>
          </w:tcPr>
          <w:p w14:paraId="3D05B6BB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姓名</w:t>
            </w:r>
          </w:p>
        </w:tc>
        <w:tc>
          <w:tcPr>
            <w:tcW w:w="1665" w:type="dxa"/>
            <w:vAlign w:val="center"/>
          </w:tcPr>
          <w:p w14:paraId="1F400891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關係</w:t>
            </w:r>
          </w:p>
        </w:tc>
        <w:tc>
          <w:tcPr>
            <w:tcW w:w="1665" w:type="dxa"/>
            <w:tcBorders>
              <w:right w:val="double" w:sz="4" w:space="0" w:color="auto"/>
            </w:tcBorders>
            <w:vAlign w:val="center"/>
          </w:tcPr>
          <w:p w14:paraId="769553FA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所在單位</w:t>
            </w:r>
          </w:p>
        </w:tc>
        <w:tc>
          <w:tcPr>
            <w:tcW w:w="166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8B97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姓名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14:paraId="3DCEFDBE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關係</w:t>
            </w:r>
          </w:p>
        </w:tc>
        <w:tc>
          <w:tcPr>
            <w:tcW w:w="1665" w:type="dxa"/>
            <w:vAlign w:val="center"/>
          </w:tcPr>
          <w:p w14:paraId="48E92C5A" w14:textId="77777777" w:rsidR="0076609B" w:rsidRPr="00402806" w:rsidRDefault="0076609B">
            <w:pPr>
              <w:snapToGrid w:val="0"/>
              <w:spacing w:line="240" w:lineRule="auto"/>
              <w:ind w:leftChars="50" w:left="120" w:right="51"/>
              <w:jc w:val="center"/>
              <w:rPr>
                <w:rFonts w:eastAsia="標楷體"/>
                <w:color w:val="000000"/>
                <w:sz w:val="20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所在單位</w:t>
            </w:r>
          </w:p>
        </w:tc>
      </w:tr>
      <w:tr w:rsidR="0076609B" w:rsidRPr="00402806" w14:paraId="31640EB2" w14:textId="77777777" w:rsidTr="00BF4D35">
        <w:trPr>
          <w:cantSplit/>
          <w:trHeight w:val="118"/>
        </w:trPr>
        <w:tc>
          <w:tcPr>
            <w:tcW w:w="1664" w:type="dxa"/>
            <w:vAlign w:val="center"/>
          </w:tcPr>
          <w:p w14:paraId="161A1707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665" w:type="dxa"/>
            <w:vAlign w:val="center"/>
          </w:tcPr>
          <w:p w14:paraId="01F234F3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665" w:type="dxa"/>
            <w:tcBorders>
              <w:right w:val="double" w:sz="4" w:space="0" w:color="auto"/>
            </w:tcBorders>
            <w:vAlign w:val="center"/>
          </w:tcPr>
          <w:p w14:paraId="43E5F3BE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92F8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14:paraId="7B4727DB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  <w:tc>
          <w:tcPr>
            <w:tcW w:w="1665" w:type="dxa"/>
            <w:vAlign w:val="center"/>
          </w:tcPr>
          <w:p w14:paraId="73D0EEBF" w14:textId="77777777" w:rsidR="0076609B" w:rsidRPr="00402806" w:rsidRDefault="0076609B">
            <w:pPr>
              <w:tabs>
                <w:tab w:val="left" w:pos="4080"/>
                <w:tab w:val="left" w:pos="4560"/>
                <w:tab w:val="left" w:pos="7320"/>
              </w:tabs>
              <w:snapToGrid w:val="0"/>
              <w:spacing w:line="240" w:lineRule="auto"/>
              <w:rPr>
                <w:rFonts w:eastAsia="標楷體"/>
                <w:color w:val="000000"/>
                <w:sz w:val="20"/>
              </w:rPr>
            </w:pPr>
          </w:p>
        </w:tc>
      </w:tr>
    </w:tbl>
    <w:p w14:paraId="66949F80" w14:textId="27923542" w:rsidR="0076609B" w:rsidRPr="00402806" w:rsidRDefault="0076609B" w:rsidP="000E7CFE">
      <w:pPr>
        <w:tabs>
          <w:tab w:val="left" w:pos="5280"/>
          <w:tab w:val="left" w:pos="7440"/>
        </w:tabs>
        <w:spacing w:line="260" w:lineRule="exact"/>
        <w:ind w:leftChars="50" w:left="120"/>
        <w:rPr>
          <w:rFonts w:eastAsia="標楷體"/>
          <w:color w:val="000000"/>
          <w:sz w:val="20"/>
        </w:rPr>
      </w:pPr>
      <w:r w:rsidRPr="00402806">
        <w:rPr>
          <w:rFonts w:eastAsia="標楷體" w:hint="eastAsia"/>
          <w:color w:val="000000"/>
          <w:sz w:val="20"/>
        </w:rPr>
        <w:t>2.</w:t>
      </w:r>
      <w:r w:rsidRPr="00402806">
        <w:rPr>
          <w:rFonts w:eastAsia="標楷體" w:hint="eastAsia"/>
          <w:color w:val="000000"/>
          <w:sz w:val="20"/>
        </w:rPr>
        <w:t>本人在其他公司有擔任</w:t>
      </w:r>
      <w:r w:rsidR="00D71705" w:rsidRPr="00695AB7">
        <w:rPr>
          <w:rFonts w:eastAsia="標楷體" w:hint="eastAsia"/>
          <w:sz w:val="20"/>
        </w:rPr>
        <w:t>負責人</w:t>
      </w:r>
      <w:r w:rsidR="00D7185E" w:rsidRPr="00695AB7">
        <w:rPr>
          <w:rFonts w:eastAsia="標楷體" w:hint="eastAsia"/>
          <w:sz w:val="20"/>
        </w:rPr>
        <w:t>、</w:t>
      </w:r>
      <w:r w:rsidRPr="00695AB7">
        <w:rPr>
          <w:rFonts w:eastAsia="標楷體" w:hint="eastAsia"/>
          <w:sz w:val="20"/>
        </w:rPr>
        <w:t>董事</w:t>
      </w:r>
      <w:r w:rsidR="00D71705" w:rsidRPr="00695AB7">
        <w:rPr>
          <w:rFonts w:eastAsia="標楷體" w:hint="eastAsia"/>
          <w:sz w:val="20"/>
        </w:rPr>
        <w:t>、監察人</w:t>
      </w:r>
      <w:r w:rsidRPr="00402806">
        <w:rPr>
          <w:rFonts w:eastAsia="標楷體" w:hint="eastAsia"/>
          <w:color w:val="000000"/>
          <w:sz w:val="20"/>
        </w:rPr>
        <w:t>職務？</w:t>
      </w:r>
      <w:r w:rsidR="00841160">
        <w:rPr>
          <w:rFonts w:ascii="標楷體" w:eastAsia="標楷體" w:hAnsi="標楷體" w:hint="eastAsia"/>
          <w:spacing w:val="-10"/>
          <w:sz w:val="20"/>
        </w:rPr>
        <w:t>█</w:t>
      </w:r>
      <w:r w:rsidRPr="00402806">
        <w:rPr>
          <w:rFonts w:eastAsia="標楷體" w:hint="eastAsia"/>
          <w:color w:val="000000"/>
          <w:sz w:val="20"/>
        </w:rPr>
        <w:t>無</w:t>
      </w:r>
      <w:r w:rsidRPr="00402806">
        <w:rPr>
          <w:rFonts w:eastAsia="標楷體" w:hint="eastAsia"/>
          <w:color w:val="000000"/>
          <w:sz w:val="20"/>
        </w:rPr>
        <w:t xml:space="preserve"> </w:t>
      </w:r>
      <w:r w:rsidRPr="00402806">
        <w:rPr>
          <w:rFonts w:eastAsia="標楷體" w:hint="eastAsia"/>
          <w:color w:val="000000"/>
          <w:sz w:val="20"/>
        </w:rPr>
        <w:t>□有，公司</w:t>
      </w:r>
      <w:r w:rsidRPr="00402806">
        <w:rPr>
          <w:rFonts w:eastAsia="標楷體" w:hint="eastAsia"/>
          <w:color w:val="000000"/>
          <w:sz w:val="20"/>
        </w:rPr>
        <w:t>/</w:t>
      </w:r>
      <w:r w:rsidRPr="00402806">
        <w:rPr>
          <w:rFonts w:eastAsia="標楷體" w:hint="eastAsia"/>
          <w:color w:val="000000"/>
          <w:sz w:val="20"/>
        </w:rPr>
        <w:t>職務：</w:t>
      </w:r>
      <w:r w:rsidRPr="00402806">
        <w:rPr>
          <w:rFonts w:eastAsia="標楷體" w:hint="eastAsia"/>
          <w:color w:val="000000"/>
          <w:sz w:val="20"/>
          <w:u w:val="single"/>
        </w:rPr>
        <w:t xml:space="preserve">                                          </w:t>
      </w:r>
    </w:p>
    <w:p w14:paraId="6EB7CD5C" w14:textId="7E466560" w:rsidR="0076609B" w:rsidRPr="00402806" w:rsidRDefault="0076609B" w:rsidP="000E7CFE">
      <w:pPr>
        <w:tabs>
          <w:tab w:val="left" w:pos="5280"/>
          <w:tab w:val="left" w:pos="7440"/>
        </w:tabs>
        <w:spacing w:line="260" w:lineRule="exact"/>
        <w:ind w:leftChars="50" w:left="120"/>
        <w:rPr>
          <w:rFonts w:eastAsia="標楷體"/>
          <w:color w:val="000000"/>
          <w:sz w:val="20"/>
          <w:u w:val="single"/>
        </w:rPr>
      </w:pPr>
      <w:r w:rsidRPr="00402806">
        <w:rPr>
          <w:rFonts w:eastAsia="標楷體" w:hint="eastAsia"/>
          <w:color w:val="000000"/>
          <w:sz w:val="20"/>
        </w:rPr>
        <w:t>3.</w:t>
      </w:r>
      <w:r w:rsidRPr="00402806">
        <w:rPr>
          <w:rFonts w:eastAsia="標楷體" w:hint="eastAsia"/>
          <w:color w:val="000000"/>
          <w:sz w:val="20"/>
        </w:rPr>
        <w:t>本人在大陸地區有投資業務？</w:t>
      </w:r>
      <w:bookmarkStart w:id="3" w:name="OLE_LINK2"/>
      <w:bookmarkStart w:id="4" w:name="OLE_LINK3"/>
      <w:r w:rsidR="0082338D">
        <w:rPr>
          <w:rFonts w:ascii="標楷體" w:eastAsia="標楷體" w:hAnsi="標楷體" w:hint="eastAsia"/>
          <w:spacing w:val="-10"/>
          <w:sz w:val="20"/>
        </w:rPr>
        <w:t>█</w:t>
      </w:r>
      <w:r w:rsidRPr="00402806">
        <w:rPr>
          <w:rFonts w:eastAsia="標楷體" w:hint="eastAsia"/>
          <w:color w:val="000000"/>
          <w:sz w:val="20"/>
        </w:rPr>
        <w:t>無</w:t>
      </w:r>
      <w:r w:rsidRPr="00402806">
        <w:rPr>
          <w:rFonts w:eastAsia="標楷體" w:hint="eastAsia"/>
          <w:color w:val="000000"/>
          <w:sz w:val="20"/>
        </w:rPr>
        <w:t xml:space="preserve"> </w:t>
      </w:r>
      <w:r w:rsidRPr="00402806">
        <w:rPr>
          <w:rFonts w:eastAsia="標楷體" w:hint="eastAsia"/>
          <w:color w:val="000000"/>
          <w:sz w:val="20"/>
        </w:rPr>
        <w:t>□有</w:t>
      </w:r>
      <w:bookmarkEnd w:id="3"/>
      <w:bookmarkEnd w:id="4"/>
      <w:r w:rsidRPr="00402806">
        <w:rPr>
          <w:rFonts w:eastAsia="標楷體" w:hint="eastAsia"/>
          <w:color w:val="000000"/>
          <w:sz w:val="20"/>
        </w:rPr>
        <w:t>，公司</w:t>
      </w:r>
      <w:r w:rsidRPr="00402806">
        <w:rPr>
          <w:rFonts w:eastAsia="標楷體" w:hint="eastAsia"/>
          <w:color w:val="000000"/>
          <w:sz w:val="20"/>
        </w:rPr>
        <w:t>/</w:t>
      </w:r>
      <w:r w:rsidRPr="00402806">
        <w:rPr>
          <w:rFonts w:eastAsia="標楷體" w:hint="eastAsia"/>
          <w:color w:val="000000"/>
          <w:sz w:val="20"/>
        </w:rPr>
        <w:t>投資狀況：</w:t>
      </w:r>
      <w:r w:rsidRPr="00402806">
        <w:rPr>
          <w:rFonts w:eastAsia="標楷體" w:hint="eastAsia"/>
          <w:color w:val="000000"/>
          <w:sz w:val="20"/>
          <w:u w:val="single"/>
        </w:rPr>
        <w:t xml:space="preserve">                                            </w:t>
      </w:r>
    </w:p>
    <w:p w14:paraId="1C4E36CA" w14:textId="76A16E33" w:rsidR="0076609B" w:rsidRPr="00402806" w:rsidRDefault="0076609B" w:rsidP="000E7CFE">
      <w:pPr>
        <w:tabs>
          <w:tab w:val="left" w:pos="5280"/>
          <w:tab w:val="left" w:pos="7440"/>
        </w:tabs>
        <w:spacing w:line="260" w:lineRule="exact"/>
        <w:ind w:leftChars="50" w:left="120"/>
        <w:rPr>
          <w:rFonts w:eastAsia="標楷體"/>
          <w:color w:val="000000"/>
          <w:sz w:val="20"/>
        </w:rPr>
      </w:pPr>
      <w:r w:rsidRPr="00402806">
        <w:rPr>
          <w:rFonts w:eastAsia="標楷體" w:hint="eastAsia"/>
          <w:color w:val="000000"/>
          <w:sz w:val="20"/>
        </w:rPr>
        <w:t>4.</w:t>
      </w:r>
      <w:r w:rsidRPr="00402806">
        <w:rPr>
          <w:rFonts w:eastAsia="標楷體" w:hint="eastAsia"/>
          <w:color w:val="000000"/>
          <w:sz w:val="20"/>
        </w:rPr>
        <w:t>本人與前任公司有簽署競業條款？</w:t>
      </w:r>
      <w:r w:rsidR="0082338D">
        <w:rPr>
          <w:rFonts w:ascii="標楷體" w:eastAsia="標楷體" w:hAnsi="標楷體" w:hint="eastAsia"/>
          <w:spacing w:val="-10"/>
          <w:sz w:val="20"/>
        </w:rPr>
        <w:t>█</w:t>
      </w:r>
      <w:r w:rsidRPr="00402806">
        <w:rPr>
          <w:rFonts w:eastAsia="標楷體" w:hint="eastAsia"/>
          <w:color w:val="000000"/>
          <w:sz w:val="20"/>
        </w:rPr>
        <w:t>無</w:t>
      </w:r>
      <w:r w:rsidRPr="00402806">
        <w:rPr>
          <w:rFonts w:eastAsia="標楷體" w:hint="eastAsia"/>
          <w:color w:val="000000"/>
          <w:sz w:val="20"/>
        </w:rPr>
        <w:t xml:space="preserve"> </w:t>
      </w:r>
      <w:r w:rsidRPr="00402806">
        <w:rPr>
          <w:rFonts w:eastAsia="標楷體" w:hint="eastAsia"/>
          <w:color w:val="000000"/>
          <w:sz w:val="20"/>
        </w:rPr>
        <w:t>□有，內容簡述：</w:t>
      </w:r>
      <w:r w:rsidRPr="00402806">
        <w:rPr>
          <w:rFonts w:eastAsia="標楷體" w:hint="eastAsia"/>
          <w:color w:val="000000"/>
          <w:sz w:val="20"/>
          <w:u w:val="single"/>
          <w:bdr w:val="single" w:sz="4" w:space="0" w:color="auto"/>
        </w:rPr>
        <w:t xml:space="preserve">                                             </w:t>
      </w:r>
    </w:p>
    <w:p w14:paraId="7F989A4D" w14:textId="77777777" w:rsidR="0076609B" w:rsidRDefault="0076609B">
      <w:pPr>
        <w:tabs>
          <w:tab w:val="left" w:pos="6600"/>
        </w:tabs>
        <w:spacing w:line="360" w:lineRule="exact"/>
        <w:rPr>
          <w:rFonts w:eastAsia="標楷體"/>
          <w:color w:val="000000"/>
          <w:sz w:val="20"/>
        </w:rPr>
      </w:pPr>
      <w:r w:rsidRPr="00402806">
        <w:rPr>
          <w:rFonts w:eastAsia="標楷體" w:hint="eastAsia"/>
          <w:color w:val="000000"/>
          <w:sz w:val="20"/>
        </w:rPr>
        <w:t>【可到職日期】</w:t>
      </w:r>
      <w:r w:rsidRPr="00402806">
        <w:rPr>
          <w:rFonts w:eastAsia="標楷體" w:hint="eastAsia"/>
          <w:color w:val="000000"/>
          <w:sz w:val="20"/>
          <w:u w:val="single"/>
        </w:rPr>
        <w:t xml:space="preserve">     </w:t>
      </w:r>
      <w:r w:rsidRPr="00402806">
        <w:rPr>
          <w:rFonts w:eastAsia="標楷體" w:hint="eastAsia"/>
          <w:color w:val="000000"/>
          <w:sz w:val="20"/>
        </w:rPr>
        <w:t>年</w:t>
      </w:r>
      <w:r w:rsidRPr="00402806">
        <w:rPr>
          <w:rFonts w:eastAsia="標楷體" w:hint="eastAsia"/>
          <w:color w:val="000000"/>
          <w:sz w:val="20"/>
          <w:u w:val="single"/>
        </w:rPr>
        <w:t xml:space="preserve">     </w:t>
      </w:r>
      <w:r w:rsidRPr="00402806">
        <w:rPr>
          <w:rFonts w:eastAsia="標楷體" w:hint="eastAsia"/>
          <w:color w:val="000000"/>
          <w:sz w:val="20"/>
        </w:rPr>
        <w:t>月</w:t>
      </w:r>
      <w:r w:rsidRPr="00402806">
        <w:rPr>
          <w:rFonts w:eastAsia="標楷體" w:hint="eastAsia"/>
          <w:color w:val="000000"/>
          <w:sz w:val="20"/>
          <w:u w:val="single"/>
        </w:rPr>
        <w:t xml:space="preserve">      </w:t>
      </w:r>
      <w:r w:rsidRPr="00402806">
        <w:rPr>
          <w:rFonts w:eastAsia="標楷體" w:hint="eastAsia"/>
          <w:color w:val="000000"/>
          <w:sz w:val="20"/>
        </w:rPr>
        <w:t>日，或接獲錄取通知後第</w:t>
      </w:r>
      <w:r w:rsidRPr="00402806">
        <w:rPr>
          <w:rFonts w:eastAsia="標楷體" w:hint="eastAsia"/>
          <w:color w:val="000000"/>
          <w:sz w:val="20"/>
          <w:u w:val="single"/>
        </w:rPr>
        <w:t xml:space="preserve">       </w:t>
      </w:r>
      <w:r w:rsidRPr="00402806">
        <w:rPr>
          <w:rFonts w:eastAsia="標楷體" w:hint="eastAsia"/>
          <w:color w:val="000000"/>
          <w:sz w:val="20"/>
        </w:rPr>
        <w:t>天開始任職。</w:t>
      </w:r>
    </w:p>
    <w:tbl>
      <w:tblPr>
        <w:tblW w:w="187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708"/>
        <w:gridCol w:w="7954"/>
        <w:gridCol w:w="8505"/>
      </w:tblGrid>
      <w:tr w:rsidR="00A229BE" w:rsidRPr="00402806" w14:paraId="490E7739" w14:textId="77777777" w:rsidTr="007F7F7B">
        <w:trPr>
          <w:trHeight w:val="96"/>
        </w:trPr>
        <w:tc>
          <w:tcPr>
            <w:tcW w:w="10284" w:type="dxa"/>
            <w:gridSpan w:val="3"/>
            <w:tcBorders>
              <w:bottom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</w:tcPr>
          <w:p w14:paraId="1C6481A6" w14:textId="77777777" w:rsidR="00A229BE" w:rsidRPr="00402806" w:rsidRDefault="00A229BE" w:rsidP="00B23BB2">
            <w:pPr>
              <w:widowControl/>
              <w:spacing w:beforeLines="25" w:before="60" w:line="240" w:lineRule="auto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eastAsia="標楷體" w:hint="eastAsia"/>
                <w:color w:val="000000"/>
                <w:sz w:val="20"/>
              </w:rPr>
              <w:t>【</w:t>
            </w:r>
            <w:r w:rsidRPr="00402806">
              <w:rPr>
                <w:rFonts w:ascii="標楷體" w:eastAsia="標楷體" w:hAnsi="標楷體" w:cs="Arial" w:hint="eastAsia"/>
                <w:color w:val="000000"/>
                <w:sz w:val="20"/>
              </w:rPr>
              <w:t>個人資料書面同意表</w:t>
            </w:r>
            <w:r w:rsidRPr="00402806">
              <w:rPr>
                <w:rFonts w:eastAsia="標楷體" w:hint="eastAsia"/>
                <w:color w:val="000000"/>
                <w:sz w:val="20"/>
              </w:rPr>
              <w:t>】</w:t>
            </w:r>
          </w:p>
        </w:tc>
        <w:tc>
          <w:tcPr>
            <w:tcW w:w="8505" w:type="dxa"/>
            <w:vAlign w:val="center"/>
          </w:tcPr>
          <w:p w14:paraId="56CE7294" w14:textId="77777777" w:rsidR="00A229BE" w:rsidRPr="00402806" w:rsidRDefault="00A229BE" w:rsidP="007E2D01">
            <w:pPr>
              <w:widowControl/>
              <w:spacing w:line="240" w:lineRule="auto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</w:p>
        </w:tc>
      </w:tr>
      <w:tr w:rsidR="00A229BE" w:rsidRPr="00402806" w14:paraId="6A530AD5" w14:textId="77777777" w:rsidTr="007F7F7B">
        <w:trPr>
          <w:gridAfter w:val="1"/>
          <w:wAfter w:w="8505" w:type="dxa"/>
          <w:trHeight w:val="371"/>
        </w:trPr>
        <w:tc>
          <w:tcPr>
            <w:tcW w:w="1622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</w:tcPr>
          <w:p w14:paraId="4B00AF48" w14:textId="77777777" w:rsidR="00A229BE" w:rsidRPr="00402806" w:rsidRDefault="00A229BE" w:rsidP="00164B3E">
            <w:pPr>
              <w:widowControl/>
              <w:spacing w:line="180" w:lineRule="exact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1.使用之特定目的</w:t>
            </w:r>
          </w:p>
        </w:tc>
        <w:tc>
          <w:tcPr>
            <w:tcW w:w="8662" w:type="dxa"/>
            <w:gridSpan w:val="2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</w:tcPr>
          <w:p w14:paraId="7451345F" w14:textId="77777777" w:rsidR="00A229BE" w:rsidRPr="00402806" w:rsidRDefault="00A229BE" w:rsidP="00164B3E">
            <w:pPr>
              <w:widowControl/>
              <w:spacing w:line="180" w:lineRule="exact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002人事管理</w:t>
            </w:r>
            <w:r w:rsidRPr="00402806">
              <w:rPr>
                <w:rFonts w:ascii="標楷體" w:eastAsia="標楷體" w:hAnsi="標楷體"/>
                <w:color w:val="000000"/>
                <w:kern w:val="24"/>
                <w:sz w:val="17"/>
                <w:szCs w:val="17"/>
              </w:rPr>
              <w:t>(</w:t>
            </w:r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包含甄選、離職及所屬員工基本資訊、現職、學經歷、考試分發、終身學習訓練進修、考績獎懲、銓審、薪資待遇、差勤、福利措施、褫奪公權、特殊查核或其他人事措施</w:t>
            </w:r>
            <w:r w:rsidRPr="00402806">
              <w:rPr>
                <w:rFonts w:ascii="標楷體" w:eastAsia="標楷體" w:hAnsi="標楷體"/>
                <w:color w:val="000000"/>
                <w:kern w:val="24"/>
                <w:sz w:val="17"/>
                <w:szCs w:val="17"/>
              </w:rPr>
              <w:t>)</w:t>
            </w:r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、136資</w:t>
            </w:r>
            <w:r w:rsidRPr="00402806">
              <w:rPr>
                <w:rFonts w:ascii="標楷體" w:eastAsia="標楷體" w:hAnsi="標楷體"/>
                <w:color w:val="000000"/>
                <w:kern w:val="24"/>
                <w:sz w:val="17"/>
                <w:szCs w:val="17"/>
              </w:rPr>
              <w:t>(</w:t>
            </w:r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通</w:t>
            </w:r>
            <w:r w:rsidRPr="00402806">
              <w:rPr>
                <w:rFonts w:ascii="標楷體" w:eastAsia="標楷體" w:hAnsi="標楷體"/>
                <w:color w:val="000000"/>
                <w:kern w:val="24"/>
                <w:sz w:val="17"/>
                <w:szCs w:val="17"/>
              </w:rPr>
              <w:t>)</w:t>
            </w:r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訊與資料庫管理</w:t>
            </w:r>
          </w:p>
        </w:tc>
      </w:tr>
      <w:tr w:rsidR="00A229BE" w:rsidRPr="00402806" w14:paraId="116BC5DC" w14:textId="77777777" w:rsidTr="007F7F7B">
        <w:trPr>
          <w:gridAfter w:val="1"/>
          <w:wAfter w:w="8505" w:type="dxa"/>
          <w:trHeight w:val="185"/>
        </w:trPr>
        <w:tc>
          <w:tcPr>
            <w:tcW w:w="16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ED383FE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2.使用之個資類別</w:t>
            </w:r>
          </w:p>
        </w:tc>
        <w:tc>
          <w:tcPr>
            <w:tcW w:w="8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37B6F5A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姓名、出生年月日、國民身分證編號、婚姻、家庭、教育、職業、特徵、財務狀況、聯絡方式、社會活動。</w:t>
            </w:r>
          </w:p>
        </w:tc>
      </w:tr>
      <w:tr w:rsidR="00A229BE" w:rsidRPr="00402806" w14:paraId="4190B7F9" w14:textId="77777777" w:rsidTr="007F7F7B">
        <w:trPr>
          <w:gridAfter w:val="1"/>
          <w:wAfter w:w="8505" w:type="dxa"/>
          <w:trHeight w:val="301"/>
        </w:trPr>
        <w:tc>
          <w:tcPr>
            <w:tcW w:w="1622" w:type="dxa"/>
            <w:vMerge w:val="restart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E924D8E" w14:textId="77777777" w:rsidR="00A229BE" w:rsidRPr="00402806" w:rsidRDefault="00A229BE" w:rsidP="00164B3E">
            <w:pPr>
              <w:widowControl/>
              <w:spacing w:line="180" w:lineRule="exact"/>
              <w:textAlignment w:val="top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3.個資使用之期間、地區、對象及方式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7DB6291C" w14:textId="77777777" w:rsidR="00A229BE" w:rsidRPr="00402806" w:rsidRDefault="00A229BE" w:rsidP="00164B3E">
            <w:pPr>
              <w:widowControl/>
              <w:spacing w:line="180" w:lineRule="exact"/>
              <w:jc w:val="center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期間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053FFFF" w14:textId="77777777" w:rsidR="00A229BE" w:rsidRPr="00402806" w:rsidRDefault="00A229BE" w:rsidP="00695AB7">
            <w:pPr>
              <w:widowControl/>
              <w:spacing w:line="180" w:lineRule="exact"/>
              <w:jc w:val="both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您的個人資料(含照片)於本公司面試期間或經錄取後將作為本公司人事行政管理用途</w:t>
            </w:r>
            <w:r w:rsidR="000E7CFE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，</w:t>
            </w: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逾保存期限期後，本公司即停止處理、利用或刪除之。</w:t>
            </w:r>
            <w:proofErr w:type="gramStart"/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惟</w:t>
            </w:r>
            <w:proofErr w:type="gramEnd"/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相關法令，另有保存期限規定者，從其</w:t>
            </w:r>
            <w:proofErr w:type="gramStart"/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之</w:t>
            </w:r>
            <w:proofErr w:type="gramEnd"/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。</w:t>
            </w:r>
          </w:p>
        </w:tc>
      </w:tr>
      <w:tr w:rsidR="00164B3E" w:rsidRPr="00402806" w14:paraId="43036356" w14:textId="77777777" w:rsidTr="007F7F7B">
        <w:trPr>
          <w:gridAfter w:val="1"/>
          <w:wAfter w:w="8505" w:type="dxa"/>
          <w:trHeight w:val="149"/>
        </w:trPr>
        <w:tc>
          <w:tcPr>
            <w:tcW w:w="1622" w:type="dxa"/>
            <w:vMerge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E993B" w14:textId="77777777" w:rsidR="00164B3E" w:rsidRPr="00402806" w:rsidRDefault="00164B3E" w:rsidP="00164B3E">
            <w:pPr>
              <w:widowControl/>
              <w:spacing w:line="180" w:lineRule="exact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47795B1A" w14:textId="77777777" w:rsidR="00164B3E" w:rsidRPr="00F36804" w:rsidRDefault="00164B3E" w:rsidP="00164B3E">
            <w:pPr>
              <w:spacing w:line="180" w:lineRule="exact"/>
              <w:jc w:val="center"/>
              <w:rPr>
                <w:rFonts w:ascii="Calibri" w:hAnsi="Calibri" w:cs="新細明體"/>
                <w:szCs w:val="24"/>
              </w:rPr>
            </w:pPr>
            <w:r w:rsidRPr="00F36804">
              <w:rPr>
                <w:rFonts w:ascii="標楷體" w:eastAsia="標楷體" w:hAnsi="標楷體" w:hint="eastAsia"/>
                <w:bCs/>
                <w:sz w:val="17"/>
                <w:szCs w:val="17"/>
              </w:rPr>
              <w:t>地區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15A8D927" w14:textId="77777777" w:rsidR="00164B3E" w:rsidRPr="00695AB7" w:rsidRDefault="00164B3E" w:rsidP="00164B3E">
            <w:pPr>
              <w:spacing w:line="180" w:lineRule="exact"/>
              <w:jc w:val="both"/>
              <w:rPr>
                <w:rFonts w:ascii="標楷體" w:eastAsia="標楷體" w:hAnsi="標楷體"/>
                <w:bCs/>
                <w:sz w:val="16"/>
                <w:szCs w:val="16"/>
              </w:rPr>
            </w:pPr>
            <w:r w:rsidRPr="00695AB7">
              <w:rPr>
                <w:rFonts w:ascii="標楷體" w:eastAsia="標楷體" w:hAnsi="標楷體" w:hint="eastAsia"/>
                <w:bCs/>
                <w:sz w:val="16"/>
                <w:szCs w:val="16"/>
              </w:rPr>
              <w:t>□精誠集團(含以下子公司) □其他公司____________</w:t>
            </w:r>
          </w:p>
          <w:p w14:paraId="099F6571" w14:textId="77777777" w:rsidR="00164B3E" w:rsidRPr="00695AB7" w:rsidRDefault="00164B3E" w:rsidP="00DE734E">
            <w:pPr>
              <w:spacing w:line="180" w:lineRule="exact"/>
              <w:jc w:val="both"/>
              <w:rPr>
                <w:rFonts w:ascii="Calibri" w:hAnsi="Calibri" w:cs="新細明體"/>
                <w:szCs w:val="24"/>
              </w:rPr>
            </w:pPr>
            <w:r w:rsidRPr="00695AB7">
              <w:rPr>
                <w:rFonts w:ascii="標楷體" w:eastAsia="標楷體" w:hAnsi="標楷體" w:hint="eastAsia"/>
                <w:bCs/>
                <w:sz w:val="16"/>
                <w:szCs w:val="16"/>
              </w:rPr>
              <w:t>(精誠資訊、精誠軟體、精誠科技、康和、泰鋒、奇唯、精誠隨想、嘉利、美得康、台腦、知意圖</w:t>
            </w:r>
            <w:r w:rsidR="00DE734E" w:rsidRPr="00695AB7">
              <w:rPr>
                <w:rFonts w:ascii="標楷體" w:eastAsia="標楷體" w:hAnsi="標楷體" w:hint="eastAsia"/>
                <w:bCs/>
                <w:sz w:val="16"/>
                <w:szCs w:val="16"/>
              </w:rPr>
              <w:t>、內秋應</w:t>
            </w:r>
            <w:r w:rsidRPr="00695AB7">
              <w:rPr>
                <w:rFonts w:ascii="標楷體" w:eastAsia="標楷體" w:hAnsi="標楷體" w:hint="eastAsia"/>
                <w:bCs/>
                <w:sz w:val="16"/>
                <w:szCs w:val="16"/>
              </w:rPr>
              <w:t>)</w:t>
            </w:r>
          </w:p>
        </w:tc>
      </w:tr>
      <w:tr w:rsidR="00A229BE" w:rsidRPr="00402806" w14:paraId="7F9853C4" w14:textId="77777777" w:rsidTr="007F7F7B">
        <w:trPr>
          <w:gridAfter w:val="1"/>
          <w:wAfter w:w="8505" w:type="dxa"/>
          <w:trHeight w:val="104"/>
        </w:trPr>
        <w:tc>
          <w:tcPr>
            <w:tcW w:w="1622" w:type="dxa"/>
            <w:vMerge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6B86D" w14:textId="77777777" w:rsidR="00A229BE" w:rsidRPr="00402806" w:rsidRDefault="00A229BE" w:rsidP="00164B3E">
            <w:pPr>
              <w:widowControl/>
              <w:spacing w:line="180" w:lineRule="exact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40DE13CD" w14:textId="77777777" w:rsidR="00A229BE" w:rsidRPr="00402806" w:rsidRDefault="00A229BE" w:rsidP="00164B3E">
            <w:pPr>
              <w:widowControl/>
              <w:spacing w:line="180" w:lineRule="exact"/>
              <w:jc w:val="center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對象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22AA7006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面試人員及本公司員工</w:t>
            </w:r>
          </w:p>
        </w:tc>
      </w:tr>
      <w:tr w:rsidR="00A229BE" w:rsidRPr="00402806" w14:paraId="4763058F" w14:textId="77777777" w:rsidTr="007F7F7B">
        <w:trPr>
          <w:gridAfter w:val="1"/>
          <w:wAfter w:w="8505" w:type="dxa"/>
          <w:trHeight w:val="139"/>
        </w:trPr>
        <w:tc>
          <w:tcPr>
            <w:tcW w:w="1622" w:type="dxa"/>
            <w:vMerge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2923F" w14:textId="77777777" w:rsidR="00A229BE" w:rsidRPr="00402806" w:rsidRDefault="00A229BE" w:rsidP="00164B3E">
            <w:pPr>
              <w:widowControl/>
              <w:spacing w:line="180" w:lineRule="exact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6414118" w14:textId="77777777" w:rsidR="00A229BE" w:rsidRPr="00402806" w:rsidRDefault="00A229BE" w:rsidP="00164B3E">
            <w:pPr>
              <w:widowControl/>
              <w:spacing w:line="180" w:lineRule="exact"/>
              <w:jc w:val="center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方式</w:t>
            </w:r>
          </w:p>
        </w:tc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206B1721" w14:textId="77777777" w:rsidR="00A229BE" w:rsidRPr="00402806" w:rsidRDefault="00A229BE" w:rsidP="00164B3E">
            <w:pPr>
              <w:widowControl/>
              <w:spacing w:line="180" w:lineRule="exact"/>
              <w:jc w:val="both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本公司將透過數位檔案與實體紙本形式向您蒐集資料</w:t>
            </w:r>
          </w:p>
        </w:tc>
      </w:tr>
      <w:tr w:rsidR="00A229BE" w:rsidRPr="00402806" w14:paraId="7064E5DF" w14:textId="77777777" w:rsidTr="007E2D01">
        <w:trPr>
          <w:gridAfter w:val="1"/>
          <w:wAfter w:w="8505" w:type="dxa"/>
          <w:trHeight w:val="384"/>
        </w:trPr>
        <w:tc>
          <w:tcPr>
            <w:tcW w:w="10284" w:type="dxa"/>
            <w:gridSpan w:val="3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3CD91E1C" w14:textId="77777777" w:rsidR="00A229BE" w:rsidRPr="00402806" w:rsidRDefault="00A229BE" w:rsidP="00164B3E">
            <w:pPr>
              <w:widowControl/>
              <w:spacing w:line="180" w:lineRule="exact"/>
              <w:jc w:val="both"/>
              <w:textAlignment w:val="top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4.您可透過</w:t>
            </w:r>
            <w:proofErr w:type="gramStart"/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  <w:u w:val="single"/>
              </w:rPr>
              <w:t xml:space="preserve">　　親臨現場</w:t>
            </w:r>
            <w:proofErr w:type="gramEnd"/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  <w:u w:val="single"/>
              </w:rPr>
              <w:t xml:space="preserve">　　</w:t>
            </w: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等方式行使個人資料保護法第三條當事人權利規定，包含行使個人資料查詢、閱覽、複製本、補充、更正、刪除及停止蒐集、處理與利用之要求。</w:t>
            </w:r>
          </w:p>
        </w:tc>
      </w:tr>
      <w:tr w:rsidR="00A229BE" w:rsidRPr="00402806" w14:paraId="5834CE85" w14:textId="77777777" w:rsidTr="007F7F7B">
        <w:trPr>
          <w:gridAfter w:val="1"/>
          <w:wAfter w:w="8505" w:type="dxa"/>
          <w:trHeight w:val="770"/>
        </w:trPr>
        <w:tc>
          <w:tcPr>
            <w:tcW w:w="10284" w:type="dxa"/>
            <w:gridSpan w:val="3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9D383B6" w14:textId="77777777" w:rsidR="00A229BE" w:rsidRPr="00402806" w:rsidRDefault="00A229BE" w:rsidP="000E7CFE">
            <w:pPr>
              <w:widowControl/>
              <w:spacing w:line="200" w:lineRule="exact"/>
              <w:jc w:val="both"/>
              <w:textAlignment w:val="top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>
              <w:rPr>
                <w:rFonts w:ascii="標楷體" w:eastAsia="標楷體" w:hAnsi="標楷體" w:cs="Calibri" w:hint="eastAsia"/>
                <w:color w:val="000000"/>
                <w:sz w:val="17"/>
                <w:szCs w:val="17"/>
              </w:rPr>
              <w:t>您</w:t>
            </w: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已瞭解本公司蒐集個人資料之目的，並同意將個人資料(含照片)提供予本公司進行合法利用。</w:t>
            </w:r>
          </w:p>
          <w:p w14:paraId="7270C5F0" w14:textId="77777777" w:rsidR="00A229BE" w:rsidRPr="00402806" w:rsidRDefault="00A229BE" w:rsidP="000E7CFE">
            <w:pPr>
              <w:widowControl/>
              <w:spacing w:line="200" w:lineRule="exact"/>
              <w:jc w:val="both"/>
              <w:textAlignment w:val="top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您</w:t>
            </w:r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擔保以上所提供之</w:t>
            </w:r>
            <w:proofErr w:type="gramStart"/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資料均為事實</w:t>
            </w:r>
            <w:proofErr w:type="gramEnd"/>
            <w:r w:rsidRPr="00402806">
              <w:rPr>
                <w:rFonts w:ascii="標楷體" w:eastAsia="標楷體" w:hAnsi="標楷體" w:hint="eastAsia"/>
                <w:color w:val="000000"/>
                <w:kern w:val="24"/>
                <w:sz w:val="17"/>
                <w:szCs w:val="17"/>
              </w:rPr>
              <w:t>，無隱匿或虛偽之情事，若有違反本人願接受公司解聘之處分，並負擔其他法律上之責任，絕無異議。</w:t>
            </w:r>
            <w:r w:rsidRPr="00402806">
              <w:rPr>
                <w:rFonts w:ascii="標楷體" w:eastAsia="標楷體" w:hAnsi="標楷體" w:cs="Calibri"/>
                <w:color w:val="000000"/>
                <w:sz w:val="17"/>
                <w:szCs w:val="17"/>
              </w:rPr>
              <w:t> </w:t>
            </w:r>
          </w:p>
          <w:p w14:paraId="6B668CCF" w14:textId="77777777" w:rsidR="00A229BE" w:rsidRPr="00402806" w:rsidRDefault="00A229BE" w:rsidP="007F7F7B">
            <w:pPr>
              <w:widowControl/>
              <w:wordWrap w:val="0"/>
              <w:spacing w:beforeLines="50" w:before="120" w:line="240" w:lineRule="auto"/>
              <w:jc w:val="right"/>
              <w:rPr>
                <w:rFonts w:ascii="標楷體" w:eastAsia="標楷體" w:hAnsi="標楷體" w:cs="Arial"/>
                <w:color w:val="000000"/>
                <w:sz w:val="17"/>
                <w:szCs w:val="17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填表人</w:t>
            </w: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簽章：</w:t>
            </w:r>
            <w:r w:rsidRPr="00402806">
              <w:rPr>
                <w:rFonts w:ascii="標楷體" w:eastAsia="標楷體" w:hAnsi="標楷體" w:cs="Calibri"/>
                <w:color w:val="000000"/>
                <w:sz w:val="17"/>
                <w:szCs w:val="17"/>
              </w:rPr>
              <w:t>______________</w:t>
            </w:r>
            <w:r>
              <w:rPr>
                <w:rFonts w:ascii="標楷體" w:eastAsia="標楷體" w:hAnsi="標楷體" w:cs="Calibri" w:hint="eastAsia"/>
                <w:color w:val="000000"/>
                <w:sz w:val="17"/>
                <w:szCs w:val="17"/>
              </w:rPr>
              <w:t>___ (親簽)</w:t>
            </w:r>
            <w:r w:rsidRPr="00402806">
              <w:rPr>
                <w:rFonts w:ascii="標楷體" w:eastAsia="標楷體" w:hAnsi="標楷體" w:cs="Arial" w:hint="eastAsia"/>
                <w:color w:val="000000"/>
                <w:sz w:val="17"/>
                <w:szCs w:val="17"/>
              </w:rPr>
              <w:t>日期  _______</w:t>
            </w:r>
            <w:r w:rsidRPr="00402806">
              <w:rPr>
                <w:rFonts w:ascii="標楷體" w:eastAsia="標楷體" w:hAnsi="標楷體" w:cs="Calibri"/>
                <w:color w:val="000000"/>
                <w:sz w:val="17"/>
                <w:szCs w:val="17"/>
              </w:rPr>
              <w:t xml:space="preserve">______ </w:t>
            </w:r>
          </w:p>
        </w:tc>
      </w:tr>
    </w:tbl>
    <w:p w14:paraId="7CE39EC0" w14:textId="77777777" w:rsidR="00A229BE" w:rsidRPr="003D6D08" w:rsidRDefault="00A229BE" w:rsidP="00A229BE">
      <w:pPr>
        <w:tabs>
          <w:tab w:val="left" w:pos="6600"/>
        </w:tabs>
        <w:spacing w:line="240" w:lineRule="auto"/>
        <w:rPr>
          <w:rFonts w:eastAsia="標楷體"/>
          <w:sz w:val="2"/>
          <w:szCs w:val="2"/>
          <w:u w:val="single"/>
        </w:rPr>
      </w:pPr>
    </w:p>
    <w:p w14:paraId="434E352B" w14:textId="77777777" w:rsidR="00A229BE" w:rsidRPr="00695AB7" w:rsidRDefault="00A229BE" w:rsidP="00B23BB2">
      <w:pPr>
        <w:tabs>
          <w:tab w:val="left" w:pos="6600"/>
        </w:tabs>
        <w:spacing w:line="300" w:lineRule="exact"/>
        <w:rPr>
          <w:rFonts w:eastAsia="標楷體"/>
          <w:sz w:val="20"/>
        </w:rPr>
      </w:pPr>
      <w:r w:rsidRPr="00695AB7">
        <w:rPr>
          <w:rFonts w:eastAsia="標楷體" w:hint="eastAsia"/>
          <w:sz w:val="20"/>
        </w:rPr>
        <w:t>【個人資料保存期限】</w:t>
      </w: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993"/>
        <w:gridCol w:w="2551"/>
        <w:gridCol w:w="851"/>
        <w:gridCol w:w="992"/>
        <w:gridCol w:w="2551"/>
      </w:tblGrid>
      <w:tr w:rsidR="000C3B98" w:rsidRPr="00695AB7" w14:paraId="48C40AC6" w14:textId="77777777" w:rsidTr="00B67796">
        <w:trPr>
          <w:trHeight w:hRule="exact" w:val="356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A918F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應徵人員</w:t>
            </w:r>
          </w:p>
        </w:tc>
        <w:tc>
          <w:tcPr>
            <w:tcW w:w="85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D3BE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資料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1416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最低</w:t>
            </w:r>
          </w:p>
          <w:p w14:paraId="153577C5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保存期限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4089FF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最長保存期限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D5C7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資料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FA7A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最低</w:t>
            </w:r>
          </w:p>
          <w:p w14:paraId="5C80E339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保存期限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9F7CB" w14:textId="77777777" w:rsidR="000C3B98" w:rsidRPr="00695AB7" w:rsidRDefault="000C3B98" w:rsidP="00B67796">
            <w:pPr>
              <w:widowControl/>
              <w:adjustRightInd/>
              <w:spacing w:line="14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最長保存期限</w:t>
            </w:r>
          </w:p>
        </w:tc>
      </w:tr>
      <w:tr w:rsidR="000C3B98" w:rsidRPr="00695AB7" w14:paraId="614DC743" w14:textId="77777777" w:rsidTr="00B67796">
        <w:trPr>
          <w:trHeight w:hRule="exact" w:val="227"/>
        </w:trPr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E3A94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未錄取/未報到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01C8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書面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0A1C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一年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78D57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依最低保存期限屆滿之翌年年底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63326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電腦檔案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50BE7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三年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66140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依最低保存期限屆滿之翌年年底</w:t>
            </w:r>
          </w:p>
        </w:tc>
      </w:tr>
      <w:tr w:rsidR="000C3B98" w:rsidRPr="00695AB7" w14:paraId="3DD7E196" w14:textId="77777777" w:rsidTr="00B67796">
        <w:trPr>
          <w:trHeight w:hRule="exact" w:val="227"/>
        </w:trPr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24EA5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已報到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1311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書面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4838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離職後五年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76C66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依最低保存期限屆滿之翌年年底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8004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電腦檔案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CFC6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離職後五年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4D339" w14:textId="77777777" w:rsidR="000C3B98" w:rsidRPr="00695AB7" w:rsidRDefault="000C3B98" w:rsidP="00B67796">
            <w:pPr>
              <w:widowControl/>
              <w:adjustRightInd/>
              <w:spacing w:line="160" w:lineRule="exact"/>
              <w:jc w:val="center"/>
              <w:textAlignment w:val="auto"/>
              <w:rPr>
                <w:rFonts w:ascii="標楷體" w:eastAsia="標楷體" w:hAnsi="標楷體" w:cs="新細明體"/>
                <w:sz w:val="16"/>
                <w:szCs w:val="16"/>
              </w:rPr>
            </w:pPr>
            <w:r w:rsidRPr="00695AB7">
              <w:rPr>
                <w:rFonts w:ascii="標楷體" w:eastAsia="標楷體" w:hAnsi="標楷體" w:cs="新細明體" w:hint="eastAsia"/>
                <w:sz w:val="16"/>
                <w:szCs w:val="16"/>
              </w:rPr>
              <w:t>公司存續期間</w:t>
            </w:r>
          </w:p>
        </w:tc>
      </w:tr>
    </w:tbl>
    <w:p w14:paraId="1DF613F5" w14:textId="77777777" w:rsidR="00A229BE" w:rsidRPr="00402806" w:rsidRDefault="00A229BE" w:rsidP="000C3B98">
      <w:pPr>
        <w:tabs>
          <w:tab w:val="left" w:pos="6600"/>
        </w:tabs>
        <w:spacing w:line="300" w:lineRule="exact"/>
        <w:rPr>
          <w:rFonts w:eastAsia="標楷體"/>
          <w:color w:val="000000"/>
          <w:sz w:val="20"/>
        </w:rPr>
      </w:pPr>
    </w:p>
    <w:sectPr w:rsidR="00A229BE" w:rsidRPr="00402806" w:rsidSect="000E7CFE">
      <w:headerReference w:type="default" r:id="rId9"/>
      <w:footerReference w:type="even" r:id="rId10"/>
      <w:footerReference w:type="default" r:id="rId11"/>
      <w:pgSz w:w="11906" w:h="16838" w:code="9"/>
      <w:pgMar w:top="335" w:right="868" w:bottom="340" w:left="1134" w:header="652" w:footer="335" w:gutter="0"/>
      <w:cols w:space="425"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3284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28425" w16cid:durableId="1DE4F40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03E92" w14:textId="77777777" w:rsidR="00C577DB" w:rsidRDefault="00C577DB">
      <w:r>
        <w:separator/>
      </w:r>
    </w:p>
  </w:endnote>
  <w:endnote w:type="continuationSeparator" w:id="0">
    <w:p w14:paraId="07B09BB9" w14:textId="77777777" w:rsidR="00C577DB" w:rsidRDefault="00C5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B77C2" w14:textId="77777777" w:rsidR="0076609B" w:rsidRDefault="007660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3E1962" w14:textId="77777777" w:rsidR="0076609B" w:rsidRDefault="0076609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E48CF" w14:textId="3C2EFD7B" w:rsidR="0076609B" w:rsidRDefault="0076609B">
    <w:pPr>
      <w:pStyle w:val="a4"/>
      <w:tabs>
        <w:tab w:val="clear" w:pos="4153"/>
        <w:tab w:val="clear" w:pos="8306"/>
        <w:tab w:val="left" w:pos="9000"/>
      </w:tabs>
      <w:spacing w:line="240" w:lineRule="auto"/>
      <w:rPr>
        <w:rFonts w:ascii="新細明體" w:hAnsi="新細明體"/>
        <w:sz w:val="16"/>
        <w:szCs w:val="16"/>
      </w:rPr>
    </w:pPr>
    <w:r w:rsidRPr="003D6D08">
      <w:rPr>
        <w:rFonts w:ascii="標楷體" w:eastAsia="標楷體" w:hAnsi="標楷體" w:hint="eastAsia"/>
        <w:sz w:val="15"/>
        <w:szCs w:val="15"/>
      </w:rPr>
      <w:t>(</w:t>
    </w:r>
    <w:r w:rsidR="00D33157">
      <w:rPr>
        <w:rFonts w:ascii="標楷體" w:eastAsia="標楷體" w:hAnsi="標楷體" w:hint="eastAsia"/>
        <w:sz w:val="15"/>
        <w:szCs w:val="15"/>
      </w:rPr>
      <w:t>附件</w:t>
    </w:r>
    <w:r w:rsidRPr="003D6D08">
      <w:rPr>
        <w:rFonts w:ascii="標楷體" w:eastAsia="標楷體" w:hAnsi="標楷體" w:hint="eastAsia"/>
        <w:sz w:val="15"/>
        <w:szCs w:val="15"/>
      </w:rPr>
      <w:t>二)</w:t>
    </w:r>
    <w:r w:rsidRPr="000E7CFE">
      <w:rPr>
        <w:sz w:val="15"/>
        <w:szCs w:val="15"/>
      </w:rPr>
      <w:t xml:space="preserve"> 20</w:t>
    </w:r>
    <w:r w:rsidR="00391982" w:rsidRPr="000E7CFE">
      <w:rPr>
        <w:sz w:val="15"/>
        <w:szCs w:val="15"/>
      </w:rPr>
      <w:t>1</w:t>
    </w:r>
    <w:r w:rsidR="00945667" w:rsidRPr="000E7CFE">
      <w:rPr>
        <w:sz w:val="15"/>
        <w:szCs w:val="15"/>
      </w:rPr>
      <w:t>7</w:t>
    </w:r>
    <w:r w:rsidR="00DB4433" w:rsidRPr="000E7CFE">
      <w:rPr>
        <w:sz w:val="15"/>
        <w:szCs w:val="15"/>
      </w:rPr>
      <w:t>.0</w:t>
    </w:r>
    <w:r w:rsidR="00215E5F">
      <w:rPr>
        <w:sz w:val="15"/>
        <w:szCs w:val="15"/>
      </w:rPr>
      <w:t>5</w:t>
    </w:r>
    <w:r>
      <w:rPr>
        <w:rFonts w:ascii="新細明體" w:hAnsi="新細明體" w:hint="eastAsia"/>
        <w:sz w:val="16"/>
      </w:rPr>
      <w:tab/>
    </w:r>
    <w:r>
      <w:rPr>
        <w:rStyle w:val="a5"/>
        <w:sz w:val="16"/>
        <w:szCs w:val="16"/>
      </w:rPr>
      <w:fldChar w:fldCharType="begin"/>
    </w:r>
    <w:r>
      <w:rPr>
        <w:rStyle w:val="a5"/>
        <w:sz w:val="16"/>
        <w:szCs w:val="16"/>
      </w:rPr>
      <w:instrText xml:space="preserve"> PAGE </w:instrText>
    </w:r>
    <w:r>
      <w:rPr>
        <w:rStyle w:val="a5"/>
        <w:sz w:val="16"/>
        <w:szCs w:val="16"/>
      </w:rPr>
      <w:fldChar w:fldCharType="separate"/>
    </w:r>
    <w:r w:rsidR="00435244">
      <w:rPr>
        <w:rStyle w:val="a5"/>
        <w:noProof/>
        <w:sz w:val="16"/>
        <w:szCs w:val="16"/>
      </w:rPr>
      <w:t>1</w:t>
    </w:r>
    <w:r>
      <w:rPr>
        <w:rStyle w:val="a5"/>
        <w:sz w:val="16"/>
        <w:szCs w:val="16"/>
      </w:rPr>
      <w:fldChar w:fldCharType="end"/>
    </w:r>
    <w:r>
      <w:rPr>
        <w:rStyle w:val="a5"/>
        <w:rFonts w:hint="eastAsia"/>
        <w:sz w:val="16"/>
        <w:szCs w:val="16"/>
      </w:rPr>
      <w:t>/</w:t>
    </w:r>
    <w:r>
      <w:rPr>
        <w:rStyle w:val="a5"/>
        <w:sz w:val="16"/>
        <w:szCs w:val="16"/>
      </w:rPr>
      <w:fldChar w:fldCharType="begin"/>
    </w:r>
    <w:r>
      <w:rPr>
        <w:rStyle w:val="a5"/>
        <w:sz w:val="16"/>
        <w:szCs w:val="16"/>
      </w:rPr>
      <w:instrText xml:space="preserve"> NUMPAGES </w:instrText>
    </w:r>
    <w:r>
      <w:rPr>
        <w:rStyle w:val="a5"/>
        <w:sz w:val="16"/>
        <w:szCs w:val="16"/>
      </w:rPr>
      <w:fldChar w:fldCharType="separate"/>
    </w:r>
    <w:r w:rsidR="00435244">
      <w:rPr>
        <w:rStyle w:val="a5"/>
        <w:noProof/>
        <w:sz w:val="16"/>
        <w:szCs w:val="16"/>
      </w:rPr>
      <w:t>2</w:t>
    </w:r>
    <w:r>
      <w:rPr>
        <w:rStyle w:val="a5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60573" w14:textId="77777777" w:rsidR="00C577DB" w:rsidRDefault="00C577DB">
      <w:r>
        <w:separator/>
      </w:r>
    </w:p>
  </w:footnote>
  <w:footnote w:type="continuationSeparator" w:id="0">
    <w:p w14:paraId="7111D61F" w14:textId="77777777" w:rsidR="00C577DB" w:rsidRDefault="00C57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90DCD" w14:textId="77777777" w:rsidR="00DB4433" w:rsidRPr="00DB4433" w:rsidRDefault="00DB4433" w:rsidP="00DB4433">
    <w:pPr>
      <w:snapToGrid w:val="0"/>
      <w:jc w:val="center"/>
      <w:rPr>
        <w:rFonts w:eastAsia="標楷體"/>
        <w:color w:val="000000"/>
        <w:sz w:val="28"/>
        <w:szCs w:val="28"/>
      </w:rPr>
    </w:pPr>
    <w:r w:rsidRPr="00DB4433">
      <w:rPr>
        <w:rFonts w:eastAsia="標楷體" w:hint="eastAsia"/>
        <w:color w:val="000000"/>
        <w:sz w:val="28"/>
        <w:szCs w:val="28"/>
      </w:rPr>
      <w:t>精誠資訊暨關係企業</w:t>
    </w:r>
  </w:p>
  <w:p w14:paraId="36A33B81" w14:textId="77777777" w:rsidR="0076609B" w:rsidRPr="003D6D08" w:rsidRDefault="0076609B" w:rsidP="00AE1BA9">
    <w:pPr>
      <w:pStyle w:val="a3"/>
      <w:tabs>
        <w:tab w:val="clear" w:pos="4153"/>
        <w:tab w:val="clear" w:pos="8306"/>
        <w:tab w:val="left" w:pos="8880"/>
      </w:tabs>
      <w:spacing w:line="240" w:lineRule="auto"/>
      <w:jc w:val="center"/>
      <w:rPr>
        <w:sz w:val="24"/>
        <w:szCs w:val="24"/>
      </w:rPr>
    </w:pPr>
    <w:r w:rsidRPr="003D6D08">
      <w:rPr>
        <w:rFonts w:eastAsia="標楷體" w:hint="eastAsia"/>
        <w:b/>
        <w:sz w:val="24"/>
        <w:szCs w:val="24"/>
        <w:u w:val="single"/>
      </w:rPr>
      <w:t>應徵人員個人資料表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75B"/>
    <w:multiLevelType w:val="multilevel"/>
    <w:tmpl w:val="0140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73899"/>
    <w:multiLevelType w:val="singleLevel"/>
    <w:tmpl w:val="1F1CF49C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180"/>
      </w:pPr>
      <w:rPr>
        <w:rFonts w:hint="eastAsia"/>
      </w:rPr>
    </w:lvl>
  </w:abstractNum>
  <w:abstractNum w:abstractNumId="2">
    <w:nsid w:val="25F2751D"/>
    <w:multiLevelType w:val="singleLevel"/>
    <w:tmpl w:val="7A3E3334"/>
    <w:lvl w:ilvl="0">
      <w:start w:val="1"/>
      <w:numFmt w:val="decimal"/>
      <w:lvlText w:val="%1."/>
      <w:legacy w:legacy="1" w:legacySpace="0" w:legacyIndent="180"/>
      <w:lvlJc w:val="left"/>
      <w:pPr>
        <w:ind w:left="-66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4EC6527E"/>
    <w:multiLevelType w:val="hybridMultilevel"/>
    <w:tmpl w:val="70BAE882"/>
    <w:lvl w:ilvl="0" w:tplc="861ECD60">
      <w:numFmt w:val="bullet"/>
      <w:lvlText w:val="◎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4">
    <w:nsid w:val="5280314F"/>
    <w:multiLevelType w:val="singleLevel"/>
    <w:tmpl w:val="D1CC2526"/>
    <w:lvl w:ilvl="0">
      <w:start w:val="26"/>
      <w:numFmt w:val="decimal"/>
      <w:lvlText w:val="%1."/>
      <w:legacy w:legacy="1" w:legacySpace="0" w:legacyIndent="300"/>
      <w:lvlJc w:val="left"/>
      <w:pPr>
        <w:ind w:left="-660" w:hanging="30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56D97B66"/>
    <w:multiLevelType w:val="singleLevel"/>
    <w:tmpl w:val="8A88E856"/>
    <w:lvl w:ilvl="0">
      <w:start w:val="30"/>
      <w:numFmt w:val="decimal"/>
      <w:lvlText w:val="%1."/>
      <w:legacy w:legacy="1" w:legacySpace="0" w:legacyIndent="300"/>
      <w:lvlJc w:val="left"/>
      <w:pPr>
        <w:ind w:left="-660" w:hanging="30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5E360F7E"/>
    <w:multiLevelType w:val="singleLevel"/>
    <w:tmpl w:val="FBC6682A"/>
    <w:lvl w:ilvl="0">
      <w:start w:val="24"/>
      <w:numFmt w:val="decimal"/>
      <w:lvlText w:val="%1."/>
      <w:legacy w:legacy="1" w:legacySpace="0" w:legacyIndent="300"/>
      <w:lvlJc w:val="left"/>
      <w:pPr>
        <w:ind w:left="-645" w:hanging="30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00"/>
        <w:lvlJc w:val="left"/>
        <w:pPr>
          <w:ind w:left="-645" w:hanging="30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陳建安">
    <w15:presenceInfo w15:providerId="Windows Live" w15:userId="cfa6e5d65ff42d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D4"/>
    <w:rsid w:val="0000459E"/>
    <w:rsid w:val="000259CA"/>
    <w:rsid w:val="000532A1"/>
    <w:rsid w:val="000C3B98"/>
    <w:rsid w:val="000D69E8"/>
    <w:rsid w:val="000E7CFE"/>
    <w:rsid w:val="00137545"/>
    <w:rsid w:val="00151DB6"/>
    <w:rsid w:val="001603BE"/>
    <w:rsid w:val="00164B3E"/>
    <w:rsid w:val="00170536"/>
    <w:rsid w:val="001836AC"/>
    <w:rsid w:val="00186ECB"/>
    <w:rsid w:val="00187356"/>
    <w:rsid w:val="00187A7E"/>
    <w:rsid w:val="001B659F"/>
    <w:rsid w:val="001C4EF2"/>
    <w:rsid w:val="002018F0"/>
    <w:rsid w:val="002119C4"/>
    <w:rsid w:val="00213E23"/>
    <w:rsid w:val="00215E5F"/>
    <w:rsid w:val="00220E86"/>
    <w:rsid w:val="0022362A"/>
    <w:rsid w:val="00226990"/>
    <w:rsid w:val="00260F00"/>
    <w:rsid w:val="00267424"/>
    <w:rsid w:val="00273E6B"/>
    <w:rsid w:val="00285277"/>
    <w:rsid w:val="002913BC"/>
    <w:rsid w:val="00294F6F"/>
    <w:rsid w:val="002A77B2"/>
    <w:rsid w:val="002E4FC5"/>
    <w:rsid w:val="002F5788"/>
    <w:rsid w:val="00321C34"/>
    <w:rsid w:val="00326937"/>
    <w:rsid w:val="00333F98"/>
    <w:rsid w:val="00337316"/>
    <w:rsid w:val="00363171"/>
    <w:rsid w:val="00391982"/>
    <w:rsid w:val="00395C6B"/>
    <w:rsid w:val="003A1231"/>
    <w:rsid w:val="003B4AA9"/>
    <w:rsid w:val="003C52A9"/>
    <w:rsid w:val="003D2C08"/>
    <w:rsid w:val="003D5528"/>
    <w:rsid w:val="003D6B92"/>
    <w:rsid w:val="003D6D08"/>
    <w:rsid w:val="003E2CB7"/>
    <w:rsid w:val="00402806"/>
    <w:rsid w:val="00403D3B"/>
    <w:rsid w:val="00414AFA"/>
    <w:rsid w:val="00425404"/>
    <w:rsid w:val="00433C30"/>
    <w:rsid w:val="00435244"/>
    <w:rsid w:val="004603DC"/>
    <w:rsid w:val="00467233"/>
    <w:rsid w:val="0047691C"/>
    <w:rsid w:val="004B6E72"/>
    <w:rsid w:val="004C0766"/>
    <w:rsid w:val="00531276"/>
    <w:rsid w:val="0054366F"/>
    <w:rsid w:val="00550508"/>
    <w:rsid w:val="00562CCC"/>
    <w:rsid w:val="00567AD4"/>
    <w:rsid w:val="00576222"/>
    <w:rsid w:val="00590525"/>
    <w:rsid w:val="005B23AA"/>
    <w:rsid w:val="005C07AF"/>
    <w:rsid w:val="005E45B7"/>
    <w:rsid w:val="005E57AD"/>
    <w:rsid w:val="00616BDC"/>
    <w:rsid w:val="00627B4E"/>
    <w:rsid w:val="006330CD"/>
    <w:rsid w:val="006350DF"/>
    <w:rsid w:val="00640648"/>
    <w:rsid w:val="00662593"/>
    <w:rsid w:val="0067100B"/>
    <w:rsid w:val="00683C9A"/>
    <w:rsid w:val="006904BB"/>
    <w:rsid w:val="00691A0A"/>
    <w:rsid w:val="00695AB7"/>
    <w:rsid w:val="006E50DC"/>
    <w:rsid w:val="00706FB1"/>
    <w:rsid w:val="00712081"/>
    <w:rsid w:val="00722347"/>
    <w:rsid w:val="0076609B"/>
    <w:rsid w:val="00770349"/>
    <w:rsid w:val="007C323B"/>
    <w:rsid w:val="007C513B"/>
    <w:rsid w:val="007E2D01"/>
    <w:rsid w:val="007F7F7B"/>
    <w:rsid w:val="0081119D"/>
    <w:rsid w:val="00820589"/>
    <w:rsid w:val="0082338D"/>
    <w:rsid w:val="00841160"/>
    <w:rsid w:val="00842D88"/>
    <w:rsid w:val="008526A0"/>
    <w:rsid w:val="00857EE7"/>
    <w:rsid w:val="00863498"/>
    <w:rsid w:val="00866AB9"/>
    <w:rsid w:val="008A428B"/>
    <w:rsid w:val="008C70CB"/>
    <w:rsid w:val="008D2B38"/>
    <w:rsid w:val="008E50F9"/>
    <w:rsid w:val="009000B2"/>
    <w:rsid w:val="00907048"/>
    <w:rsid w:val="00917AD3"/>
    <w:rsid w:val="00927E8D"/>
    <w:rsid w:val="00945667"/>
    <w:rsid w:val="00951F4D"/>
    <w:rsid w:val="00973B2D"/>
    <w:rsid w:val="009918BC"/>
    <w:rsid w:val="00A036FB"/>
    <w:rsid w:val="00A17360"/>
    <w:rsid w:val="00A2124A"/>
    <w:rsid w:val="00A229BE"/>
    <w:rsid w:val="00A30122"/>
    <w:rsid w:val="00A32775"/>
    <w:rsid w:val="00A56883"/>
    <w:rsid w:val="00A700B8"/>
    <w:rsid w:val="00A82FD2"/>
    <w:rsid w:val="00A8622A"/>
    <w:rsid w:val="00AA00A6"/>
    <w:rsid w:val="00AA43DC"/>
    <w:rsid w:val="00AC1121"/>
    <w:rsid w:val="00AD4ADB"/>
    <w:rsid w:val="00AE1BA9"/>
    <w:rsid w:val="00AE74D6"/>
    <w:rsid w:val="00B11E27"/>
    <w:rsid w:val="00B23BB2"/>
    <w:rsid w:val="00B2623E"/>
    <w:rsid w:val="00B37811"/>
    <w:rsid w:val="00B67796"/>
    <w:rsid w:val="00B8193E"/>
    <w:rsid w:val="00B866B3"/>
    <w:rsid w:val="00BA6435"/>
    <w:rsid w:val="00BA7253"/>
    <w:rsid w:val="00BB4E4A"/>
    <w:rsid w:val="00BB6FAE"/>
    <w:rsid w:val="00BD3E12"/>
    <w:rsid w:val="00BD4818"/>
    <w:rsid w:val="00BD6ABC"/>
    <w:rsid w:val="00BF4D35"/>
    <w:rsid w:val="00C15794"/>
    <w:rsid w:val="00C168D3"/>
    <w:rsid w:val="00C259F0"/>
    <w:rsid w:val="00C40E1B"/>
    <w:rsid w:val="00C442E5"/>
    <w:rsid w:val="00C55A4A"/>
    <w:rsid w:val="00C577DB"/>
    <w:rsid w:val="00C65957"/>
    <w:rsid w:val="00CE2EC2"/>
    <w:rsid w:val="00D13FFF"/>
    <w:rsid w:val="00D14A4B"/>
    <w:rsid w:val="00D21886"/>
    <w:rsid w:val="00D33157"/>
    <w:rsid w:val="00D412AC"/>
    <w:rsid w:val="00D503D8"/>
    <w:rsid w:val="00D64632"/>
    <w:rsid w:val="00D71705"/>
    <w:rsid w:val="00D7185E"/>
    <w:rsid w:val="00D71E8C"/>
    <w:rsid w:val="00D74B0E"/>
    <w:rsid w:val="00D85B9A"/>
    <w:rsid w:val="00DA1FC3"/>
    <w:rsid w:val="00DB4433"/>
    <w:rsid w:val="00DC08A7"/>
    <w:rsid w:val="00DD67EE"/>
    <w:rsid w:val="00DE734E"/>
    <w:rsid w:val="00DF4A76"/>
    <w:rsid w:val="00E005DB"/>
    <w:rsid w:val="00E42B50"/>
    <w:rsid w:val="00EC0B24"/>
    <w:rsid w:val="00ED0172"/>
    <w:rsid w:val="00F3375F"/>
    <w:rsid w:val="00F36804"/>
    <w:rsid w:val="00F701FD"/>
    <w:rsid w:val="00F84473"/>
    <w:rsid w:val="00FB63CB"/>
    <w:rsid w:val="00FC125B"/>
    <w:rsid w:val="00FC57AA"/>
    <w:rsid w:val="00FF24FC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28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footnote text"/>
    <w:basedOn w:val="a"/>
    <w:link w:val="a8"/>
    <w:rsid w:val="0067100B"/>
    <w:pPr>
      <w:spacing w:line="240" w:lineRule="auto"/>
    </w:pPr>
    <w:rPr>
      <w:sz w:val="20"/>
    </w:rPr>
  </w:style>
  <w:style w:type="character" w:customStyle="1" w:styleId="a8">
    <w:name w:val="註腳文字 字元"/>
    <w:basedOn w:val="a0"/>
    <w:link w:val="a7"/>
    <w:rsid w:val="0067100B"/>
  </w:style>
  <w:style w:type="character" w:styleId="a9">
    <w:name w:val="footnote reference"/>
    <w:basedOn w:val="a0"/>
    <w:rsid w:val="0067100B"/>
    <w:rPr>
      <w:vertAlign w:val="superscript"/>
    </w:rPr>
  </w:style>
  <w:style w:type="character" w:styleId="aa">
    <w:name w:val="annotation reference"/>
    <w:basedOn w:val="a0"/>
    <w:rsid w:val="00DF4A76"/>
    <w:rPr>
      <w:sz w:val="16"/>
      <w:szCs w:val="16"/>
    </w:rPr>
  </w:style>
  <w:style w:type="paragraph" w:styleId="ab">
    <w:name w:val="annotation text"/>
    <w:basedOn w:val="a"/>
    <w:link w:val="ac"/>
    <w:rsid w:val="00DF4A76"/>
    <w:pPr>
      <w:spacing w:line="240" w:lineRule="auto"/>
    </w:pPr>
    <w:rPr>
      <w:sz w:val="20"/>
    </w:rPr>
  </w:style>
  <w:style w:type="character" w:customStyle="1" w:styleId="ac">
    <w:name w:val="註解文字 字元"/>
    <w:basedOn w:val="a0"/>
    <w:link w:val="ab"/>
    <w:rsid w:val="00DF4A76"/>
  </w:style>
  <w:style w:type="paragraph" w:styleId="ad">
    <w:name w:val="annotation subject"/>
    <w:basedOn w:val="ab"/>
    <w:next w:val="ab"/>
    <w:link w:val="ae"/>
    <w:rsid w:val="00DF4A76"/>
    <w:rPr>
      <w:b/>
      <w:bCs/>
    </w:rPr>
  </w:style>
  <w:style w:type="character" w:customStyle="1" w:styleId="ae">
    <w:name w:val="註解主旨 字元"/>
    <w:basedOn w:val="ac"/>
    <w:link w:val="ad"/>
    <w:rsid w:val="00DF4A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footnote text"/>
    <w:basedOn w:val="a"/>
    <w:link w:val="a8"/>
    <w:rsid w:val="0067100B"/>
    <w:pPr>
      <w:spacing w:line="240" w:lineRule="auto"/>
    </w:pPr>
    <w:rPr>
      <w:sz w:val="20"/>
    </w:rPr>
  </w:style>
  <w:style w:type="character" w:customStyle="1" w:styleId="a8">
    <w:name w:val="註腳文字 字元"/>
    <w:basedOn w:val="a0"/>
    <w:link w:val="a7"/>
    <w:rsid w:val="0067100B"/>
  </w:style>
  <w:style w:type="character" w:styleId="a9">
    <w:name w:val="footnote reference"/>
    <w:basedOn w:val="a0"/>
    <w:rsid w:val="0067100B"/>
    <w:rPr>
      <w:vertAlign w:val="superscript"/>
    </w:rPr>
  </w:style>
  <w:style w:type="character" w:styleId="aa">
    <w:name w:val="annotation reference"/>
    <w:basedOn w:val="a0"/>
    <w:rsid w:val="00DF4A76"/>
    <w:rPr>
      <w:sz w:val="16"/>
      <w:szCs w:val="16"/>
    </w:rPr>
  </w:style>
  <w:style w:type="paragraph" w:styleId="ab">
    <w:name w:val="annotation text"/>
    <w:basedOn w:val="a"/>
    <w:link w:val="ac"/>
    <w:rsid w:val="00DF4A76"/>
    <w:pPr>
      <w:spacing w:line="240" w:lineRule="auto"/>
    </w:pPr>
    <w:rPr>
      <w:sz w:val="20"/>
    </w:rPr>
  </w:style>
  <w:style w:type="character" w:customStyle="1" w:styleId="ac">
    <w:name w:val="註解文字 字元"/>
    <w:basedOn w:val="a0"/>
    <w:link w:val="ab"/>
    <w:rsid w:val="00DF4A76"/>
  </w:style>
  <w:style w:type="paragraph" w:styleId="ad">
    <w:name w:val="annotation subject"/>
    <w:basedOn w:val="ab"/>
    <w:next w:val="ab"/>
    <w:link w:val="ae"/>
    <w:rsid w:val="00DF4A76"/>
    <w:rPr>
      <w:b/>
      <w:bCs/>
    </w:rPr>
  </w:style>
  <w:style w:type="character" w:customStyle="1" w:styleId="ae">
    <w:name w:val="註解主旨 字元"/>
    <w:basedOn w:val="ac"/>
    <w:link w:val="ad"/>
    <w:rsid w:val="00DF4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1314B-0465-4B06-BBB1-012A85E5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531</Words>
  <Characters>3029</Characters>
  <Application>Microsoft Office Word</Application>
  <DocSecurity>0</DocSecurity>
  <Lines>25</Lines>
  <Paragraphs>7</Paragraphs>
  <ScaleCrop>false</ScaleCrop>
  <Company>Sysware Corp.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精誠資訊股份有限公司       個人資料表   第1頁         填表日期: ___ 年___ 月___ 日</dc:title>
  <dc:subject/>
  <dc:creator>lillian</dc:creator>
  <cp:keywords/>
  <cp:lastModifiedBy>PruOneDesk User</cp:lastModifiedBy>
  <cp:revision>42</cp:revision>
  <cp:lastPrinted>2017-05-03T02:35:00Z</cp:lastPrinted>
  <dcterms:created xsi:type="dcterms:W3CDTF">2017-12-20T06:27:00Z</dcterms:created>
  <dcterms:modified xsi:type="dcterms:W3CDTF">2017-12-20T06:59:00Z</dcterms:modified>
</cp:coreProperties>
</file>